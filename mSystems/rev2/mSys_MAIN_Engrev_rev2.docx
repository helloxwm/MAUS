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28538E" w14:textId="026DB352" w:rsidR="00510477" w:rsidRPr="00076A94" w:rsidRDefault="00510477" w:rsidP="0065557D">
      <w:pPr>
        <w:pStyle w:val="ASM"/>
        <w:rPr>
          <w:lang w:val="en-US"/>
        </w:rPr>
      </w:pPr>
      <w:r w:rsidRPr="00076A94">
        <w:rPr>
          <w:lang w:val="en-US"/>
        </w:rPr>
        <w:t>Title:</w:t>
      </w:r>
    </w:p>
    <w:p w14:paraId="6F1A5490" w14:textId="77777777" w:rsidR="00510477" w:rsidRPr="00076A94" w:rsidRDefault="00510477" w:rsidP="0065557D">
      <w:pPr>
        <w:pStyle w:val="ASM"/>
        <w:jc w:val="center"/>
        <w:rPr>
          <w:b/>
          <w:sz w:val="40"/>
          <w:szCs w:val="40"/>
          <w:lang w:val="en-US"/>
        </w:rPr>
        <w:sectPr w:rsidR="00510477" w:rsidRPr="00076A94" w:rsidSect="00BC148C">
          <w:footerReference w:type="even" r:id="rId8"/>
          <w:footerReference w:type="default" r:id="rId9"/>
          <w:pgSz w:w="12240" w:h="15840"/>
          <w:pgMar w:top="1440" w:right="1440" w:bottom="1440" w:left="1440" w:header="720" w:footer="1237" w:gutter="0"/>
          <w:lnNumType w:countBy="1" w:restart="continuous"/>
          <w:pgNumType w:start="1"/>
          <w:cols w:space="720"/>
        </w:sectPr>
      </w:pPr>
      <w:r w:rsidRPr="00076A94">
        <w:rPr>
          <w:b/>
          <w:sz w:val="40"/>
          <w:szCs w:val="40"/>
          <w:lang w:val="en-US"/>
        </w:rPr>
        <w:t xml:space="preserve">Health and disease imprinted in the time variability of the human </w:t>
      </w:r>
      <w:proofErr w:type="spellStart"/>
      <w:r w:rsidRPr="00076A94">
        <w:rPr>
          <w:b/>
          <w:sz w:val="40"/>
          <w:szCs w:val="40"/>
          <w:lang w:val="en-US"/>
        </w:rPr>
        <w:t>microbiome</w:t>
      </w:r>
      <w:proofErr w:type="spellEnd"/>
    </w:p>
    <w:p w14:paraId="602AFA51" w14:textId="77777777" w:rsidR="00510477" w:rsidRPr="00076A94" w:rsidRDefault="00510477" w:rsidP="0065557D">
      <w:pPr>
        <w:pStyle w:val="ASM"/>
        <w:rPr>
          <w:lang w:val="en-US"/>
        </w:rPr>
      </w:pPr>
      <w:r w:rsidRPr="00076A94">
        <w:rPr>
          <w:lang w:val="en-US"/>
        </w:rPr>
        <w:lastRenderedPageBreak/>
        <w:t>Running Tit</w:t>
      </w:r>
      <w:del w:id="0" w:author="Usuario" w:date="2017-02-15T16:03:00Z">
        <w:r w:rsidRPr="00076A94" w:rsidDel="00A55BB3">
          <w:rPr>
            <w:lang w:val="en-US"/>
          </w:rPr>
          <w:delText>t</w:delText>
        </w:r>
      </w:del>
      <w:r w:rsidRPr="00076A94">
        <w:rPr>
          <w:lang w:val="en-US"/>
        </w:rPr>
        <w:t>le:</w:t>
      </w:r>
      <w:bookmarkStart w:id="1" w:name="_GoBack"/>
      <w:bookmarkEnd w:id="1"/>
    </w:p>
    <w:p w14:paraId="6BD1E5BE" w14:textId="77777777" w:rsidR="00510477" w:rsidRPr="00076A94" w:rsidRDefault="00510477" w:rsidP="0065557D">
      <w:pPr>
        <w:pStyle w:val="ASM"/>
        <w:jc w:val="center"/>
        <w:rPr>
          <w:sz w:val="32"/>
          <w:szCs w:val="32"/>
          <w:lang w:val="en-US"/>
        </w:rPr>
      </w:pPr>
      <w:proofErr w:type="spellStart"/>
      <w:r w:rsidRPr="00076A94">
        <w:rPr>
          <w:sz w:val="32"/>
          <w:szCs w:val="32"/>
          <w:lang w:val="en-US"/>
        </w:rPr>
        <w:t>Microbiota</w:t>
      </w:r>
      <w:proofErr w:type="spellEnd"/>
      <w:r w:rsidRPr="00076A94">
        <w:rPr>
          <w:sz w:val="32"/>
          <w:szCs w:val="32"/>
          <w:lang w:val="en-US"/>
        </w:rPr>
        <w:t>, are you sick?</w:t>
      </w:r>
    </w:p>
    <w:p w14:paraId="6E678E93" w14:textId="2A67E5C4" w:rsidR="00510477" w:rsidRPr="00076A94" w:rsidRDefault="005D67AB" w:rsidP="00AC2BA0">
      <w:pPr>
        <w:pStyle w:val="ASM"/>
        <w:jc w:val="center"/>
        <w:rPr>
          <w:lang w:val="es-ES"/>
        </w:rPr>
      </w:pPr>
      <w:r w:rsidRPr="00F745C9">
        <w:rPr>
          <w:b/>
          <w:bCs/>
          <w:lang w:val="es-ES"/>
        </w:rPr>
        <w:br/>
      </w:r>
      <w:proofErr w:type="spellStart"/>
      <w:r w:rsidR="00510477" w:rsidRPr="00076A94">
        <w:rPr>
          <w:b/>
          <w:bCs/>
          <w:lang w:val="es-ES"/>
        </w:rPr>
        <w:t>Jose</w:t>
      </w:r>
      <w:proofErr w:type="spellEnd"/>
      <w:r w:rsidR="00510477" w:rsidRPr="00076A94">
        <w:rPr>
          <w:b/>
          <w:bCs/>
          <w:lang w:val="es-ES"/>
        </w:rPr>
        <w:t xml:space="preserve"> Manuel </w:t>
      </w:r>
      <w:proofErr w:type="spellStart"/>
      <w:r w:rsidR="00510477" w:rsidRPr="00076A94">
        <w:rPr>
          <w:b/>
          <w:bCs/>
          <w:lang w:val="es-ES"/>
        </w:rPr>
        <w:t>Martí</w:t>
      </w:r>
      <w:r w:rsidR="00510477" w:rsidRPr="00076A94">
        <w:rPr>
          <w:vertAlign w:val="superscript"/>
          <w:lang w:val="es-ES"/>
        </w:rPr>
        <w:t>1,2</w:t>
      </w:r>
      <w:proofErr w:type="spellEnd"/>
      <w:r w:rsidR="00510477" w:rsidRPr="00076A94">
        <w:rPr>
          <w:vertAlign w:val="superscript"/>
          <w:lang w:val="es-ES"/>
        </w:rPr>
        <w:t>,</w:t>
      </w:r>
      <w:r w:rsidR="00510477" w:rsidRPr="00076A94">
        <w:rPr>
          <w:rFonts w:ascii="MS Mincho" w:eastAsia="MS Mincho" w:hAnsi="MS Mincho" w:cs="MS Mincho"/>
          <w:i/>
          <w:vertAlign w:val="superscript"/>
          <w:lang w:val="es-ES"/>
        </w:rPr>
        <w:t>∗</w:t>
      </w:r>
      <w:r w:rsidR="00510477" w:rsidRPr="00076A94">
        <w:rPr>
          <w:b/>
          <w:bCs/>
          <w:lang w:val="es-ES"/>
        </w:rPr>
        <w:t>, Daniel Martínez-</w:t>
      </w:r>
      <w:proofErr w:type="spellStart"/>
      <w:r w:rsidR="00510477" w:rsidRPr="00076A94">
        <w:rPr>
          <w:b/>
          <w:bCs/>
          <w:lang w:val="es-ES"/>
        </w:rPr>
        <w:t>Martínez</w:t>
      </w:r>
      <w:r w:rsidR="00510477" w:rsidRPr="00076A94">
        <w:rPr>
          <w:vertAlign w:val="superscript"/>
          <w:lang w:val="es-ES"/>
        </w:rPr>
        <w:t>1,2,3</w:t>
      </w:r>
      <w:proofErr w:type="spellEnd"/>
      <w:r w:rsidR="00510477" w:rsidRPr="00076A94">
        <w:rPr>
          <w:vertAlign w:val="superscript"/>
          <w:lang w:val="es-ES"/>
        </w:rPr>
        <w:t>,</w:t>
      </w:r>
      <w:r w:rsidR="00510477" w:rsidRPr="00076A94">
        <w:rPr>
          <w:rFonts w:ascii="MS Mincho" w:eastAsia="MS Mincho" w:hAnsi="MS Mincho" w:cs="MS Mincho"/>
          <w:i/>
          <w:vertAlign w:val="superscript"/>
          <w:lang w:val="es-ES"/>
        </w:rPr>
        <w:t>∗</w:t>
      </w:r>
      <w:r w:rsidR="00510477" w:rsidRPr="00076A94">
        <w:rPr>
          <w:b/>
          <w:bCs/>
          <w:lang w:val="es-ES"/>
        </w:rPr>
        <w:t xml:space="preserve">, </w:t>
      </w:r>
      <w:r w:rsidR="001E62A0" w:rsidRPr="00076A94">
        <w:rPr>
          <w:b/>
          <w:bCs/>
          <w:lang w:val="es-ES"/>
        </w:rPr>
        <w:t xml:space="preserve">Teresa </w:t>
      </w:r>
      <w:proofErr w:type="spellStart"/>
      <w:r w:rsidR="001E62A0" w:rsidRPr="00076A94">
        <w:rPr>
          <w:b/>
          <w:bCs/>
          <w:lang w:val="es-ES"/>
        </w:rPr>
        <w:t>Rubio</w:t>
      </w:r>
      <w:r w:rsidR="001E62A0" w:rsidRPr="00076A94">
        <w:rPr>
          <w:vertAlign w:val="superscript"/>
          <w:lang w:val="es-ES"/>
        </w:rPr>
        <w:t>1</w:t>
      </w:r>
      <w:proofErr w:type="spellEnd"/>
      <w:r w:rsidR="001E62A0" w:rsidRPr="00076A94">
        <w:rPr>
          <w:b/>
          <w:bCs/>
          <w:lang w:val="es-ES"/>
        </w:rPr>
        <w:t>,</w:t>
      </w:r>
      <w:r w:rsidR="00510477" w:rsidRPr="00076A94">
        <w:rPr>
          <w:b/>
          <w:bCs/>
          <w:lang w:val="es-ES"/>
        </w:rPr>
        <w:t xml:space="preserve"> César </w:t>
      </w:r>
      <w:proofErr w:type="spellStart"/>
      <w:r w:rsidR="00510477" w:rsidRPr="00076A94">
        <w:rPr>
          <w:b/>
          <w:bCs/>
          <w:lang w:val="es-ES"/>
        </w:rPr>
        <w:t>Gracia</w:t>
      </w:r>
      <w:r w:rsidR="00510477" w:rsidRPr="00076A94">
        <w:rPr>
          <w:vertAlign w:val="superscript"/>
          <w:lang w:val="es-ES"/>
        </w:rPr>
        <w:t>1,2</w:t>
      </w:r>
      <w:proofErr w:type="spellEnd"/>
      <w:r w:rsidR="00AB4888" w:rsidRPr="00076A94">
        <w:rPr>
          <w:b/>
          <w:bCs/>
          <w:lang w:val="es-ES"/>
        </w:rPr>
        <w:t xml:space="preserve">, Manuel </w:t>
      </w:r>
      <w:proofErr w:type="spellStart"/>
      <w:r w:rsidR="00AB4888" w:rsidRPr="00076A94">
        <w:rPr>
          <w:b/>
          <w:bCs/>
          <w:lang w:val="es-ES"/>
        </w:rPr>
        <w:t>Peña</w:t>
      </w:r>
      <w:r w:rsidR="00AB4888" w:rsidRPr="00076A94">
        <w:rPr>
          <w:vertAlign w:val="superscript"/>
          <w:lang w:val="es-ES"/>
        </w:rPr>
        <w:t>2</w:t>
      </w:r>
      <w:proofErr w:type="spellEnd"/>
      <w:r w:rsidR="00AC2BA0" w:rsidRPr="00076A94">
        <w:rPr>
          <w:b/>
          <w:bCs/>
          <w:lang w:val="es-ES"/>
        </w:rPr>
        <w:t xml:space="preserve">, </w:t>
      </w:r>
      <w:r w:rsidR="00510477" w:rsidRPr="00076A94">
        <w:rPr>
          <w:b/>
          <w:bCs/>
          <w:lang w:val="es-ES"/>
        </w:rPr>
        <w:t xml:space="preserve">Amparo </w:t>
      </w:r>
      <w:proofErr w:type="spellStart"/>
      <w:r w:rsidR="00510477" w:rsidRPr="00076A94">
        <w:rPr>
          <w:b/>
          <w:bCs/>
          <w:lang w:val="es-ES"/>
        </w:rPr>
        <w:t>Latorre</w:t>
      </w:r>
      <w:r w:rsidR="00510477" w:rsidRPr="00076A94">
        <w:rPr>
          <w:vertAlign w:val="superscript"/>
          <w:lang w:val="es-ES"/>
        </w:rPr>
        <w:t>1,3,4,5</w:t>
      </w:r>
      <w:proofErr w:type="spellEnd"/>
      <w:r w:rsidR="00510477" w:rsidRPr="00076A94">
        <w:rPr>
          <w:b/>
          <w:bCs/>
          <w:lang w:val="es-ES"/>
        </w:rPr>
        <w:t xml:space="preserve">, Andrés </w:t>
      </w:r>
      <w:proofErr w:type="spellStart"/>
      <w:r w:rsidR="00510477" w:rsidRPr="00076A94">
        <w:rPr>
          <w:b/>
          <w:bCs/>
          <w:lang w:val="es-ES"/>
        </w:rPr>
        <w:t>Moya</w:t>
      </w:r>
      <w:r w:rsidR="00510477" w:rsidRPr="00076A94">
        <w:rPr>
          <w:vertAlign w:val="superscript"/>
          <w:lang w:val="es-ES"/>
        </w:rPr>
        <w:t>1,3,4,5</w:t>
      </w:r>
      <w:proofErr w:type="spellEnd"/>
      <w:r w:rsidR="00510477" w:rsidRPr="00076A94">
        <w:rPr>
          <w:vertAlign w:val="superscript"/>
          <w:lang w:val="es-ES"/>
        </w:rPr>
        <w:t>,#</w:t>
      </w:r>
      <w:r w:rsidR="00510477" w:rsidRPr="00076A94">
        <w:rPr>
          <w:lang w:val="es-ES"/>
        </w:rPr>
        <w:t xml:space="preserve">  </w:t>
      </w:r>
      <w:r w:rsidR="00510477" w:rsidRPr="00076A94">
        <w:rPr>
          <w:b/>
          <w:bCs/>
          <w:lang w:val="es-ES"/>
        </w:rPr>
        <w:t xml:space="preserve">&amp; Carlos P. </w:t>
      </w:r>
      <w:proofErr w:type="spellStart"/>
      <w:r w:rsidR="00510477" w:rsidRPr="00076A94">
        <w:rPr>
          <w:b/>
          <w:bCs/>
          <w:lang w:val="es-ES"/>
        </w:rPr>
        <w:t>Garay</w:t>
      </w:r>
      <w:r w:rsidR="00510477" w:rsidRPr="00076A94">
        <w:rPr>
          <w:vertAlign w:val="superscript"/>
          <w:lang w:val="es-ES"/>
        </w:rPr>
        <w:t>1,2</w:t>
      </w:r>
      <w:proofErr w:type="spellEnd"/>
      <w:r w:rsidR="00510477" w:rsidRPr="00076A94">
        <w:rPr>
          <w:vertAlign w:val="superscript"/>
          <w:lang w:val="es-ES"/>
        </w:rPr>
        <w:t>,#</w:t>
      </w:r>
    </w:p>
    <w:p w14:paraId="15D5949E" w14:textId="77777777" w:rsidR="00510477" w:rsidRPr="00076A94" w:rsidRDefault="00510477" w:rsidP="0065557D">
      <w:pPr>
        <w:pStyle w:val="ASM"/>
        <w:rPr>
          <w:lang w:val="es-ES"/>
        </w:rPr>
      </w:pPr>
    </w:p>
    <w:p w14:paraId="3DB32493" w14:textId="77777777" w:rsidR="00510477" w:rsidRPr="00076A94" w:rsidRDefault="00510477" w:rsidP="005B088A">
      <w:pPr>
        <w:pStyle w:val="ASM"/>
        <w:jc w:val="center"/>
        <w:rPr>
          <w:lang w:val="en-US"/>
        </w:rPr>
      </w:pPr>
      <w:proofErr w:type="spellStart"/>
      <w:proofErr w:type="gramStart"/>
      <w:r w:rsidRPr="00076A94">
        <w:rPr>
          <w:vertAlign w:val="superscript"/>
          <w:lang w:val="en-US"/>
        </w:rPr>
        <w:t>1</w:t>
      </w:r>
      <w:r w:rsidRPr="00076A94">
        <w:rPr>
          <w:lang w:val="en-US"/>
        </w:rPr>
        <w:t>Institute</w:t>
      </w:r>
      <w:proofErr w:type="spellEnd"/>
      <w:r w:rsidRPr="00076A94">
        <w:rPr>
          <w:lang w:val="en-US"/>
        </w:rPr>
        <w:t xml:space="preserve"> for Integrative Systems Biology (</w:t>
      </w:r>
      <w:proofErr w:type="spellStart"/>
      <w:r w:rsidRPr="00076A94">
        <w:rPr>
          <w:lang w:val="en-US"/>
        </w:rPr>
        <w:t>I2SysBio</w:t>
      </w:r>
      <w:proofErr w:type="spellEnd"/>
      <w:r w:rsidRPr="00076A94">
        <w:rPr>
          <w:lang w:val="en-US"/>
        </w:rPr>
        <w:t>), 46980, Spain.</w:t>
      </w:r>
      <w:proofErr w:type="gramEnd"/>
    </w:p>
    <w:p w14:paraId="1C8EF791" w14:textId="77777777" w:rsidR="00510477" w:rsidRPr="00076A94" w:rsidRDefault="00510477" w:rsidP="005B088A">
      <w:pPr>
        <w:pStyle w:val="ASM"/>
        <w:jc w:val="center"/>
        <w:rPr>
          <w:lang w:val="es-ES"/>
        </w:rPr>
      </w:pPr>
      <w:proofErr w:type="spellStart"/>
      <w:r w:rsidRPr="00076A94">
        <w:rPr>
          <w:vertAlign w:val="superscript"/>
          <w:lang w:val="es-ES"/>
        </w:rPr>
        <w:t>2</w:t>
      </w:r>
      <w:r w:rsidRPr="00076A94">
        <w:rPr>
          <w:lang w:val="es-ES"/>
        </w:rPr>
        <w:t>Instituto</w:t>
      </w:r>
      <w:proofErr w:type="spellEnd"/>
      <w:r w:rsidRPr="00076A94">
        <w:rPr>
          <w:lang w:val="es-ES"/>
        </w:rPr>
        <w:t xml:space="preserve"> de </w:t>
      </w:r>
      <w:proofErr w:type="spellStart"/>
      <w:r w:rsidRPr="00076A94">
        <w:rPr>
          <w:lang w:val="es-ES"/>
        </w:rPr>
        <w:t>Fisica</w:t>
      </w:r>
      <w:proofErr w:type="spellEnd"/>
      <w:r w:rsidRPr="00076A94">
        <w:rPr>
          <w:lang w:val="es-ES"/>
        </w:rPr>
        <w:t xml:space="preserve"> Corpuscular, CSIC-</w:t>
      </w:r>
      <w:proofErr w:type="spellStart"/>
      <w:r w:rsidRPr="00076A94">
        <w:rPr>
          <w:lang w:val="es-ES"/>
        </w:rPr>
        <w:t>UVEG</w:t>
      </w:r>
      <w:proofErr w:type="spellEnd"/>
      <w:r w:rsidRPr="00076A94">
        <w:rPr>
          <w:lang w:val="es-ES"/>
        </w:rPr>
        <w:t xml:space="preserve">, P.O. 22085, 46071, Valencia, </w:t>
      </w:r>
      <w:proofErr w:type="spellStart"/>
      <w:r w:rsidRPr="00076A94">
        <w:rPr>
          <w:lang w:val="es-ES"/>
        </w:rPr>
        <w:t>Spain</w:t>
      </w:r>
      <w:proofErr w:type="spellEnd"/>
      <w:r w:rsidRPr="00076A94">
        <w:rPr>
          <w:lang w:val="es-ES"/>
        </w:rPr>
        <w:t>.</w:t>
      </w:r>
    </w:p>
    <w:p w14:paraId="33BC3930" w14:textId="77777777" w:rsidR="00510477" w:rsidRPr="00076A94" w:rsidRDefault="00510477" w:rsidP="005B088A">
      <w:pPr>
        <w:pStyle w:val="ASM"/>
        <w:jc w:val="center"/>
        <w:rPr>
          <w:lang w:val="es-ES"/>
        </w:rPr>
      </w:pPr>
      <w:proofErr w:type="spellStart"/>
      <w:r w:rsidRPr="00076A94">
        <w:rPr>
          <w:vertAlign w:val="superscript"/>
          <w:lang w:val="es-ES"/>
        </w:rPr>
        <w:t>3</w:t>
      </w:r>
      <w:r w:rsidRPr="00076A94">
        <w:rPr>
          <w:lang w:val="es-ES"/>
        </w:rPr>
        <w:t>FISABIO</w:t>
      </w:r>
      <w:proofErr w:type="spellEnd"/>
      <w:r w:rsidRPr="00076A94">
        <w:rPr>
          <w:lang w:val="es-ES"/>
        </w:rPr>
        <w:t xml:space="preserve">, </w:t>
      </w:r>
      <w:proofErr w:type="spellStart"/>
      <w:r w:rsidRPr="00076A94">
        <w:rPr>
          <w:lang w:val="es-ES"/>
        </w:rPr>
        <w:t>Avda</w:t>
      </w:r>
      <w:proofErr w:type="spellEnd"/>
      <w:r w:rsidRPr="00076A94">
        <w:rPr>
          <w:lang w:val="es-ES"/>
        </w:rPr>
        <w:t xml:space="preserve"> de Catalunya, 21, 46020, Valencia, </w:t>
      </w:r>
      <w:proofErr w:type="spellStart"/>
      <w:r w:rsidRPr="00076A94">
        <w:rPr>
          <w:lang w:val="es-ES"/>
        </w:rPr>
        <w:t>Spain</w:t>
      </w:r>
      <w:proofErr w:type="spellEnd"/>
      <w:r w:rsidRPr="00076A94">
        <w:rPr>
          <w:lang w:val="es-ES"/>
        </w:rPr>
        <w:t>.</w:t>
      </w:r>
    </w:p>
    <w:p w14:paraId="56EAB32A" w14:textId="77777777" w:rsidR="00510477" w:rsidRPr="00076A94" w:rsidRDefault="00510477" w:rsidP="005B088A">
      <w:pPr>
        <w:pStyle w:val="ASM"/>
        <w:jc w:val="center"/>
        <w:rPr>
          <w:lang w:val="en-US"/>
        </w:rPr>
      </w:pPr>
      <w:proofErr w:type="spellStart"/>
      <w:proofErr w:type="gramStart"/>
      <w:r w:rsidRPr="00076A94">
        <w:rPr>
          <w:vertAlign w:val="superscript"/>
          <w:lang w:val="en-US"/>
        </w:rPr>
        <w:t>4</w:t>
      </w:r>
      <w:r w:rsidRPr="00076A94">
        <w:rPr>
          <w:lang w:val="en-US"/>
        </w:rPr>
        <w:t>Cavanilles</w:t>
      </w:r>
      <w:proofErr w:type="spellEnd"/>
      <w:r w:rsidRPr="00076A94">
        <w:rPr>
          <w:lang w:val="en-US"/>
        </w:rPr>
        <w:t xml:space="preserve"> Institute of Biodiversity and Evolutionary Biology, </w:t>
      </w:r>
      <w:proofErr w:type="spellStart"/>
      <w:r w:rsidRPr="00076A94">
        <w:rPr>
          <w:lang w:val="en-US"/>
        </w:rPr>
        <w:t>UVEG</w:t>
      </w:r>
      <w:proofErr w:type="spellEnd"/>
      <w:r w:rsidRPr="00076A94">
        <w:rPr>
          <w:lang w:val="en-US"/>
        </w:rPr>
        <w:t>, 46980, Spain.</w:t>
      </w:r>
      <w:proofErr w:type="gramEnd"/>
    </w:p>
    <w:p w14:paraId="04E82C1A" w14:textId="77777777" w:rsidR="00510477" w:rsidRPr="00076A94" w:rsidRDefault="00510477" w:rsidP="005B088A">
      <w:pPr>
        <w:pStyle w:val="ASM"/>
        <w:jc w:val="center"/>
        <w:rPr>
          <w:lang w:val="es-ES"/>
        </w:rPr>
      </w:pPr>
      <w:proofErr w:type="spellStart"/>
      <w:r w:rsidRPr="00076A94">
        <w:rPr>
          <w:vertAlign w:val="superscript"/>
          <w:lang w:val="es-ES"/>
        </w:rPr>
        <w:t>5</w:t>
      </w:r>
      <w:r w:rsidRPr="00076A94">
        <w:rPr>
          <w:lang w:val="es-ES"/>
        </w:rPr>
        <w:t>CIBER</w:t>
      </w:r>
      <w:proofErr w:type="spellEnd"/>
      <w:r w:rsidRPr="00076A94">
        <w:rPr>
          <w:lang w:val="es-ES"/>
        </w:rPr>
        <w:t xml:space="preserve"> en Epidemiología y Salud Pública (</w:t>
      </w:r>
      <w:proofErr w:type="spellStart"/>
      <w:r w:rsidRPr="00076A94">
        <w:rPr>
          <w:lang w:val="es-ES"/>
        </w:rPr>
        <w:t>CIBEResp</w:t>
      </w:r>
      <w:proofErr w:type="spellEnd"/>
      <w:r w:rsidRPr="00076A94">
        <w:rPr>
          <w:lang w:val="es-ES"/>
        </w:rPr>
        <w:t xml:space="preserve">), Madrid, </w:t>
      </w:r>
      <w:proofErr w:type="spellStart"/>
      <w:r w:rsidRPr="00076A94">
        <w:rPr>
          <w:lang w:val="es-ES"/>
        </w:rPr>
        <w:t>Spain</w:t>
      </w:r>
      <w:proofErr w:type="spellEnd"/>
    </w:p>
    <w:p w14:paraId="59F08CC1" w14:textId="77777777" w:rsidR="00510477" w:rsidRPr="00076A94" w:rsidRDefault="00510477" w:rsidP="0065557D">
      <w:pPr>
        <w:pStyle w:val="ASM"/>
        <w:rPr>
          <w:lang w:val="es-ES"/>
        </w:rPr>
      </w:pPr>
    </w:p>
    <w:p w14:paraId="7C54A180" w14:textId="77777777" w:rsidR="00510477" w:rsidRPr="00076A94" w:rsidRDefault="00510477" w:rsidP="0065557D">
      <w:pPr>
        <w:pStyle w:val="ASM"/>
        <w:rPr>
          <w:lang w:val="en-US"/>
        </w:rPr>
      </w:pPr>
      <w:bookmarkStart w:id="2" w:name="_bookmark0"/>
      <w:bookmarkEnd w:id="2"/>
      <w:r w:rsidRPr="00076A94">
        <w:rPr>
          <w:rFonts w:ascii="MS Mincho" w:eastAsia="MS Mincho" w:hAnsi="MS Mincho" w:cs="MS Mincho"/>
          <w:i/>
          <w:lang w:val="en-US"/>
        </w:rPr>
        <w:t>∗</w:t>
      </w:r>
      <w:r w:rsidRPr="00076A94">
        <w:rPr>
          <w:i/>
          <w:lang w:val="en-US"/>
        </w:rPr>
        <w:t xml:space="preserve"> </w:t>
      </w:r>
      <w:bookmarkStart w:id="3" w:name="_bookmark1"/>
      <w:bookmarkEnd w:id="3"/>
      <w:proofErr w:type="gramStart"/>
      <w:r w:rsidR="00886E8A" w:rsidRPr="00076A94">
        <w:rPr>
          <w:lang w:val="en-US"/>
        </w:rPr>
        <w:t>Equally</w:t>
      </w:r>
      <w:proofErr w:type="gramEnd"/>
      <w:r w:rsidR="00886E8A" w:rsidRPr="00076A94">
        <w:rPr>
          <w:lang w:val="en-US"/>
        </w:rPr>
        <w:t xml:space="preserve"> contributed</w:t>
      </w:r>
    </w:p>
    <w:p w14:paraId="565A9ADA" w14:textId="60983EFA" w:rsidR="001B5F0A" w:rsidRPr="00076A94" w:rsidRDefault="00510477" w:rsidP="001B5F0A">
      <w:pPr>
        <w:pStyle w:val="ASM"/>
        <w:jc w:val="left"/>
        <w:rPr>
          <w:lang w:val="en-US"/>
        </w:rPr>
      </w:pPr>
      <w:r w:rsidRPr="00076A94">
        <w:rPr>
          <w:lang w:val="en-US"/>
        </w:rPr>
        <w:t xml:space="preserve"># </w:t>
      </w:r>
      <w:proofErr w:type="gramStart"/>
      <w:r w:rsidRPr="00076A94">
        <w:rPr>
          <w:lang w:val="en-US"/>
        </w:rPr>
        <w:t>Corresponding</w:t>
      </w:r>
      <w:proofErr w:type="gramEnd"/>
      <w:r w:rsidRPr="00076A94">
        <w:rPr>
          <w:lang w:val="en-US"/>
        </w:rPr>
        <w:t xml:space="preserve"> authors: </w:t>
      </w:r>
      <w:r w:rsidR="006165D1">
        <w:fldChar w:fldCharType="begin"/>
      </w:r>
      <w:r w:rsidR="006165D1" w:rsidRPr="006165D1">
        <w:rPr>
          <w:lang w:val="en-US"/>
          <w:rPrChange w:id="4" w:author="Usuario" w:date="2017-02-08T10:01:00Z">
            <w:rPr/>
          </w:rPrChange>
        </w:rPr>
        <w:instrText xml:space="preserve"> HYPERLINK "mailto:andres.moya@uv.es?subject=Microbiota%20are%20you%20sick%3F" </w:instrText>
      </w:r>
      <w:r w:rsidR="006165D1">
        <w:fldChar w:fldCharType="separate"/>
      </w:r>
      <w:proofErr w:type="spellStart"/>
      <w:r w:rsidRPr="00076A94">
        <w:rPr>
          <w:rStyle w:val="Hipervnculo"/>
          <w:lang w:val="en-US"/>
        </w:rPr>
        <w:t>andres.moya@uv.es</w:t>
      </w:r>
      <w:proofErr w:type="spellEnd"/>
      <w:r w:rsidR="006165D1">
        <w:rPr>
          <w:rStyle w:val="Hipervnculo"/>
          <w:lang w:val="en-US"/>
        </w:rPr>
        <w:fldChar w:fldCharType="end"/>
      </w:r>
      <w:r w:rsidRPr="00076A94">
        <w:rPr>
          <w:lang w:val="en-US"/>
        </w:rPr>
        <w:t xml:space="preserve">, </w:t>
      </w:r>
      <w:r w:rsidR="006165D1">
        <w:fldChar w:fldCharType="begin"/>
      </w:r>
      <w:r w:rsidR="006165D1" w:rsidRPr="006165D1">
        <w:rPr>
          <w:lang w:val="en-US"/>
          <w:rPrChange w:id="5" w:author="Usuario" w:date="2017-02-08T10:01:00Z">
            <w:rPr/>
          </w:rPrChange>
        </w:rPr>
        <w:instrText xml:space="preserve"> HYPERLINK "mailto:penagaray@gmail.com?subject=Microbiota%20are%20you%20sick%3F" </w:instrText>
      </w:r>
      <w:r w:rsidR="006165D1">
        <w:fldChar w:fldCharType="separate"/>
      </w:r>
      <w:proofErr w:type="spellStart"/>
      <w:r w:rsidR="001B5F0A" w:rsidRPr="00076A94">
        <w:rPr>
          <w:rStyle w:val="Hipervnculo"/>
          <w:lang w:val="en-US"/>
        </w:rPr>
        <w:t>penagaray@gmail.com</w:t>
      </w:r>
      <w:proofErr w:type="spellEnd"/>
      <w:r w:rsidR="006165D1">
        <w:rPr>
          <w:rStyle w:val="Hipervnculo"/>
          <w:lang w:val="en-US"/>
        </w:rPr>
        <w:fldChar w:fldCharType="end"/>
      </w:r>
    </w:p>
    <w:p w14:paraId="366D1AD0" w14:textId="77777777" w:rsidR="001B5F0A" w:rsidRPr="00076A94" w:rsidRDefault="001B5F0A" w:rsidP="0065557D">
      <w:pPr>
        <w:pStyle w:val="ASM"/>
        <w:rPr>
          <w:lang w:val="en-US"/>
        </w:rPr>
      </w:pPr>
    </w:p>
    <w:p w14:paraId="39D7B38A" w14:textId="77777777" w:rsidR="001B5F0A" w:rsidRPr="00076A94" w:rsidRDefault="001B5F0A" w:rsidP="0065557D">
      <w:pPr>
        <w:pStyle w:val="ASM"/>
        <w:rPr>
          <w:lang w:val="en-US"/>
        </w:rPr>
        <w:sectPr w:rsidR="001B5F0A" w:rsidRPr="00076A94" w:rsidSect="00BC148C">
          <w:type w:val="continuous"/>
          <w:pgSz w:w="12240" w:h="15840"/>
          <w:pgMar w:top="1440" w:right="1440" w:bottom="1440" w:left="1440" w:header="720" w:footer="720" w:gutter="0"/>
          <w:lnNumType w:countBy="1" w:restart="continuous"/>
          <w:cols w:space="720"/>
        </w:sectPr>
      </w:pPr>
    </w:p>
    <w:p w14:paraId="733E5E1B" w14:textId="77777777" w:rsidR="00886E8A" w:rsidRPr="00076A94" w:rsidRDefault="00886E8A" w:rsidP="0065557D">
      <w:pPr>
        <w:pStyle w:val="ASM"/>
        <w:jc w:val="center"/>
        <w:rPr>
          <w:lang w:val="en-US"/>
        </w:rPr>
      </w:pPr>
      <w:r w:rsidRPr="00076A94">
        <w:rPr>
          <w:b/>
          <w:lang w:val="en-US"/>
        </w:rPr>
        <w:lastRenderedPageBreak/>
        <w:t>Abstract</w:t>
      </w:r>
    </w:p>
    <w:p w14:paraId="63AF8E4D" w14:textId="2B3CEF9B" w:rsidR="002D42CC" w:rsidRPr="00076A94" w:rsidRDefault="002D42CC" w:rsidP="002D42CC">
      <w:pPr>
        <w:pStyle w:val="ASM"/>
        <w:jc w:val="left"/>
        <w:rPr>
          <w:lang w:val="en-US"/>
        </w:rPr>
      </w:pPr>
      <w:r w:rsidRPr="00076A94">
        <w:rPr>
          <w:lang w:val="en-US"/>
        </w:rPr>
        <w:t xml:space="preserve">Animal </w:t>
      </w:r>
      <w:proofErr w:type="spellStart"/>
      <w:r w:rsidRPr="00076A94">
        <w:rPr>
          <w:lang w:val="en-US"/>
        </w:rPr>
        <w:t>microbiota</w:t>
      </w:r>
      <w:proofErr w:type="spellEnd"/>
      <w:r w:rsidRPr="00076A94">
        <w:rPr>
          <w:lang w:val="en-US"/>
        </w:rPr>
        <w:t xml:space="preserve"> (including human </w:t>
      </w:r>
      <w:proofErr w:type="spellStart"/>
      <w:r w:rsidRPr="00076A94">
        <w:rPr>
          <w:lang w:val="en-US"/>
        </w:rPr>
        <w:t>microbiota</w:t>
      </w:r>
      <w:proofErr w:type="spellEnd"/>
      <w:r w:rsidRPr="00076A94">
        <w:rPr>
          <w:lang w:val="en-US"/>
        </w:rPr>
        <w:t xml:space="preserve">) plays an important role in keeping the physiological status of the host healthy. Research </w:t>
      </w:r>
      <w:del w:id="6" w:author="Usuario" w:date="2017-02-07T12:51:00Z">
        <w:r w:rsidRPr="00076A94" w:rsidDel="007427AC">
          <w:rPr>
            <w:lang w:val="en-US"/>
          </w:rPr>
          <w:delText xml:space="preserve">activity </w:delText>
        </w:r>
      </w:del>
      <w:del w:id="7" w:author="Usuario" w:date="2017-02-07T12:52:00Z">
        <w:r w:rsidRPr="00076A94" w:rsidDel="007427AC">
          <w:rPr>
            <w:lang w:val="en-US"/>
          </w:rPr>
          <w:delText>into</w:delText>
        </w:r>
      </w:del>
      <w:ins w:id="8" w:author="Usuario" w:date="2017-02-07T12:52:00Z">
        <w:r w:rsidR="007427AC">
          <w:rPr>
            <w:lang w:val="en-US"/>
          </w:rPr>
          <w:t xml:space="preserve">seeks </w:t>
        </w:r>
      </w:ins>
      <w:ins w:id="9" w:author="Usuario" w:date="2017-02-07T12:54:00Z">
        <w:r w:rsidR="007427AC">
          <w:rPr>
            <w:lang w:val="en-US"/>
          </w:rPr>
          <w:t xml:space="preserve">greater </w:t>
        </w:r>
      </w:ins>
      <w:del w:id="10" w:author="Usuario" w:date="2017-02-07T12:52:00Z">
        <w:r w:rsidRPr="00076A94" w:rsidDel="007427AC">
          <w:rPr>
            <w:lang w:val="en-US"/>
          </w:rPr>
          <w:delText xml:space="preserve"> understanding</w:delText>
        </w:r>
      </w:del>
      <w:ins w:id="11" w:author="Usuario" w:date="2017-02-07T12:52:00Z">
        <w:r w:rsidR="007427AC">
          <w:rPr>
            <w:lang w:val="en-US"/>
          </w:rPr>
          <w:t>insight into</w:t>
        </w:r>
      </w:ins>
      <w:r w:rsidRPr="00076A94">
        <w:rPr>
          <w:lang w:val="en-US"/>
        </w:rPr>
        <w:t xml:space="preserve"> whether changes in the composition and function of the </w:t>
      </w:r>
      <w:proofErr w:type="spellStart"/>
      <w:r w:rsidRPr="00076A94">
        <w:rPr>
          <w:lang w:val="en-US"/>
        </w:rPr>
        <w:t>microbiota</w:t>
      </w:r>
      <w:proofErr w:type="spellEnd"/>
      <w:r w:rsidRPr="00076A94">
        <w:rPr>
          <w:lang w:val="en-US"/>
        </w:rPr>
        <w:t xml:space="preserve"> are associated with disease</w:t>
      </w:r>
      <w:del w:id="12" w:author="Usuario" w:date="2017-02-07T12:51:00Z">
        <w:r w:rsidRPr="00076A94" w:rsidDel="007427AC">
          <w:rPr>
            <w:lang w:val="en-US"/>
          </w:rPr>
          <w:delText xml:space="preserve"> is increasing</w:delText>
        </w:r>
      </w:del>
      <w:r w:rsidRPr="00076A94">
        <w:rPr>
          <w:lang w:val="en-US"/>
        </w:rPr>
        <w:t xml:space="preserve">. We analyzed </w:t>
      </w:r>
      <w:proofErr w:type="spellStart"/>
      <w:r w:rsidRPr="00076A94">
        <w:rPr>
          <w:lang w:val="en-US"/>
        </w:rPr>
        <w:t>16S</w:t>
      </w:r>
      <w:proofErr w:type="spellEnd"/>
      <w:r w:rsidRPr="00076A94">
        <w:rPr>
          <w:lang w:val="en-US"/>
        </w:rPr>
        <w:t xml:space="preserve"> </w:t>
      </w:r>
      <w:proofErr w:type="spellStart"/>
      <w:r w:rsidRPr="00076A94">
        <w:rPr>
          <w:lang w:val="en-US"/>
        </w:rPr>
        <w:t>rRNA</w:t>
      </w:r>
      <w:proofErr w:type="spellEnd"/>
      <w:r w:rsidRPr="00076A94">
        <w:rPr>
          <w:lang w:val="en-US"/>
        </w:rPr>
        <w:t xml:space="preserve"> and shotgun </w:t>
      </w:r>
      <w:proofErr w:type="spellStart"/>
      <w:r w:rsidRPr="00076A94">
        <w:rPr>
          <w:lang w:val="en-US"/>
        </w:rPr>
        <w:t>metagenomic</w:t>
      </w:r>
      <w:proofErr w:type="spellEnd"/>
      <w:r w:rsidRPr="00076A94">
        <w:rPr>
          <w:lang w:val="en-US"/>
        </w:rPr>
        <w:t xml:space="preserve"> sequencing (</w:t>
      </w:r>
      <w:proofErr w:type="spellStart"/>
      <w:r w:rsidRPr="00076A94">
        <w:rPr>
          <w:lang w:val="en-US"/>
        </w:rPr>
        <w:t>SMS</w:t>
      </w:r>
      <w:proofErr w:type="spellEnd"/>
      <w:r w:rsidRPr="00076A94">
        <w:rPr>
          <w:lang w:val="en-US"/>
        </w:rPr>
        <w:t xml:space="preserve">) published data </w:t>
      </w:r>
      <w:ins w:id="13" w:author="Usuario" w:date="2017-02-15T14:04:00Z">
        <w:r w:rsidR="00F745C9">
          <w:rPr>
            <w:lang w:val="en-US"/>
          </w:rPr>
          <w:t>pertaining to</w:t>
        </w:r>
      </w:ins>
      <w:del w:id="14" w:author="Usuario" w:date="2017-02-15T14:04:00Z">
        <w:r w:rsidRPr="00076A94" w:rsidDel="00F745C9">
          <w:rPr>
            <w:lang w:val="en-US"/>
          </w:rPr>
          <w:delText>from</w:delText>
        </w:r>
      </w:del>
      <w:r w:rsidRPr="00076A94">
        <w:rPr>
          <w:lang w:val="en-US"/>
        </w:rPr>
        <w:t xml:space="preserve"> the gut </w:t>
      </w:r>
      <w:proofErr w:type="spellStart"/>
      <w:r w:rsidRPr="00076A94">
        <w:rPr>
          <w:lang w:val="en-US"/>
        </w:rPr>
        <w:t>microbiota</w:t>
      </w:r>
      <w:proofErr w:type="spellEnd"/>
      <w:r w:rsidRPr="00076A94">
        <w:rPr>
          <w:lang w:val="en-US"/>
        </w:rPr>
        <w:t xml:space="preserve"> of 9</w:t>
      </w:r>
      <w:r w:rsidR="00890A56" w:rsidRPr="00076A94">
        <w:rPr>
          <w:lang w:val="en-US"/>
        </w:rPr>
        <w:t>9</w:t>
      </w:r>
      <w:r w:rsidRPr="00076A94">
        <w:rPr>
          <w:lang w:val="en-US"/>
        </w:rPr>
        <w:t xml:space="preserve"> </w:t>
      </w:r>
      <w:del w:id="15" w:author="Usuario" w:date="2017-02-14T20:14:00Z">
        <w:r w:rsidRPr="00076A94" w:rsidDel="00321D7F">
          <w:rPr>
            <w:lang w:val="en-US"/>
          </w:rPr>
          <w:delText>individual</w:delText>
        </w:r>
      </w:del>
      <w:ins w:id="16" w:author="Usuario" w:date="2017-02-14T20:14:00Z">
        <w:r w:rsidR="00321D7F">
          <w:rPr>
            <w:lang w:val="en-US"/>
          </w:rPr>
          <w:t>subject</w:t>
        </w:r>
      </w:ins>
      <w:r w:rsidRPr="00076A94">
        <w:rPr>
          <w:lang w:val="en-US"/>
        </w:rPr>
        <w:t xml:space="preserve">s monitored over time. Temporal fluctuations in the microbial composition revealed significant differences due to factors such as dietary changes, antibiotic intake, age and disease. This article shows that a fluctuation scaling law </w:t>
      </w:r>
      <w:ins w:id="17" w:author="Usuario" w:date="2017-02-07T12:55:00Z">
        <w:r w:rsidR="007427AC">
          <w:rPr>
            <w:lang w:val="en-US"/>
          </w:rPr>
          <w:t xml:space="preserve">can </w:t>
        </w:r>
      </w:ins>
      <w:r w:rsidRPr="00076A94">
        <w:rPr>
          <w:lang w:val="en-US"/>
        </w:rPr>
        <w:t>describe</w:t>
      </w:r>
      <w:del w:id="18" w:author="Usuario" w:date="2017-02-07T12:55:00Z">
        <w:r w:rsidRPr="00076A94" w:rsidDel="007427AC">
          <w:rPr>
            <w:lang w:val="en-US"/>
          </w:rPr>
          <w:delText>s</w:delText>
        </w:r>
      </w:del>
      <w:r w:rsidRPr="00076A94">
        <w:rPr>
          <w:lang w:val="en-US"/>
        </w:rPr>
        <w:t xml:space="preserve"> the temporal changes in the gut </w:t>
      </w:r>
      <w:proofErr w:type="spellStart"/>
      <w:r w:rsidRPr="00076A94">
        <w:rPr>
          <w:lang w:val="en-US"/>
        </w:rPr>
        <w:t>microbiota</w:t>
      </w:r>
      <w:proofErr w:type="spellEnd"/>
      <w:r w:rsidRPr="00076A94">
        <w:rPr>
          <w:lang w:val="en-US"/>
        </w:rPr>
        <w:t xml:space="preserve">. This law </w:t>
      </w:r>
      <w:del w:id="19" w:author="Usuario" w:date="2017-02-07T12:55:00Z">
        <w:r w:rsidRPr="00076A94" w:rsidDel="007427AC">
          <w:rPr>
            <w:lang w:val="en-US"/>
          </w:rPr>
          <w:delText xml:space="preserve">enables </w:delText>
        </w:r>
      </w:del>
      <w:ins w:id="20" w:author="Usuario" w:date="2017-02-07T12:55:00Z">
        <w:r w:rsidR="007427AC">
          <w:rPr>
            <w:lang w:val="en-US"/>
          </w:rPr>
          <w:t>estimates</w:t>
        </w:r>
        <w:r w:rsidR="007427AC" w:rsidRPr="00076A94">
          <w:rPr>
            <w:lang w:val="en-US"/>
          </w:rPr>
          <w:t xml:space="preserve"> </w:t>
        </w:r>
      </w:ins>
      <w:r w:rsidRPr="00076A94">
        <w:rPr>
          <w:lang w:val="en-US"/>
        </w:rPr>
        <w:t xml:space="preserve">the temporal variability of the microbial population </w:t>
      </w:r>
      <w:del w:id="21" w:author="Usuario" w:date="2017-02-07T12:56:00Z">
        <w:r w:rsidRPr="00076A94" w:rsidDel="007427AC">
          <w:rPr>
            <w:lang w:val="en-US"/>
          </w:rPr>
          <w:delText xml:space="preserve">to </w:delText>
        </w:r>
      </w:del>
      <w:del w:id="22" w:author="Usuario" w:date="2017-02-07T12:55:00Z">
        <w:r w:rsidRPr="00076A94" w:rsidDel="007427AC">
          <w:rPr>
            <w:lang w:val="en-US"/>
          </w:rPr>
          <w:delText xml:space="preserve">be estimated </w:delText>
        </w:r>
      </w:del>
      <w:r w:rsidRPr="00076A94">
        <w:rPr>
          <w:lang w:val="en-US"/>
        </w:rPr>
        <w:t xml:space="preserve">and quantitatively characterizes the path toward disease via a noise-induced phase transition. </w:t>
      </w:r>
      <w:ins w:id="23" w:author="Usuario" w:date="2017-02-07T12:56:00Z">
        <w:r w:rsidR="007427AC">
          <w:rPr>
            <w:lang w:val="en-US"/>
          </w:rPr>
          <w:t>E</w:t>
        </w:r>
      </w:ins>
      <w:del w:id="24" w:author="Usuario" w:date="2017-02-07T12:56:00Z">
        <w:r w:rsidRPr="00076A94" w:rsidDel="007427AC">
          <w:rPr>
            <w:lang w:val="en-US"/>
          </w:rPr>
          <w:delText>The e</w:delText>
        </w:r>
      </w:del>
      <w:r w:rsidRPr="00076A94">
        <w:rPr>
          <w:lang w:val="en-US"/>
        </w:rPr>
        <w:t xml:space="preserve">stimation of the systemic parameters </w:t>
      </w:r>
      <w:del w:id="25" w:author="Usuario" w:date="2017-02-07T12:56:00Z">
        <w:r w:rsidRPr="00076A94" w:rsidDel="007427AC">
          <w:rPr>
            <w:lang w:val="en-US"/>
          </w:rPr>
          <w:delText xml:space="preserve">for follow-up studies </w:delText>
        </w:r>
      </w:del>
      <w:r w:rsidRPr="00076A94">
        <w:rPr>
          <w:lang w:val="en-US"/>
        </w:rPr>
        <w:t xml:space="preserve">may </w:t>
      </w:r>
      <w:ins w:id="26" w:author="Usuario" w:date="2017-02-07T12:57:00Z">
        <w:r w:rsidR="007427AC">
          <w:rPr>
            <w:lang w:val="en-US"/>
          </w:rPr>
          <w:t>be of</w:t>
        </w:r>
      </w:ins>
      <w:del w:id="27" w:author="Usuario" w:date="2017-02-07T12:57:00Z">
        <w:r w:rsidRPr="00076A94" w:rsidDel="007427AC">
          <w:rPr>
            <w:lang w:val="en-US"/>
          </w:rPr>
          <w:delText>have</w:delText>
        </w:r>
      </w:del>
      <w:r w:rsidRPr="00076A94">
        <w:rPr>
          <w:lang w:val="en-US"/>
        </w:rPr>
        <w:t xml:space="preserve"> clinical u</w:t>
      </w:r>
      <w:ins w:id="28" w:author="Usuario" w:date="2017-02-07T12:57:00Z">
        <w:r w:rsidR="007427AC">
          <w:rPr>
            <w:lang w:val="en-US"/>
          </w:rPr>
          <w:t>tility</w:t>
        </w:r>
      </w:ins>
      <w:del w:id="29" w:author="Usuario" w:date="2017-02-07T12:57:00Z">
        <w:r w:rsidRPr="00076A94" w:rsidDel="007427AC">
          <w:rPr>
            <w:lang w:val="en-US"/>
          </w:rPr>
          <w:delText>se</w:delText>
        </w:r>
      </w:del>
      <w:r w:rsidRPr="00076A94">
        <w:rPr>
          <w:lang w:val="en-US"/>
        </w:rPr>
        <w:t xml:space="preserve"> </w:t>
      </w:r>
      <w:ins w:id="30" w:author="Usuario" w:date="2017-02-07T12:56:00Z">
        <w:r w:rsidR="007427AC">
          <w:rPr>
            <w:lang w:val="en-US"/>
          </w:rPr>
          <w:t>in</w:t>
        </w:r>
        <w:r w:rsidR="007427AC" w:rsidRPr="00076A94">
          <w:rPr>
            <w:lang w:val="en-US"/>
          </w:rPr>
          <w:t xml:space="preserve"> follow-up studies </w:t>
        </w:r>
      </w:ins>
      <w:r w:rsidRPr="00076A94">
        <w:rPr>
          <w:lang w:val="en-US"/>
        </w:rPr>
        <w:t>and</w:t>
      </w:r>
      <w:ins w:id="31" w:author="Usuario" w:date="2017-02-07T12:58:00Z">
        <w:r w:rsidR="007427AC">
          <w:rPr>
            <w:lang w:val="en-US"/>
          </w:rPr>
          <w:t xml:space="preserve"> have</w:t>
        </w:r>
      </w:ins>
      <w:del w:id="32" w:author="Usuario" w:date="2017-02-07T12:58:00Z">
        <w:r w:rsidRPr="00076A94" w:rsidDel="007427AC">
          <w:rPr>
            <w:lang w:val="en-US"/>
          </w:rPr>
          <w:delText>,</w:delText>
        </w:r>
      </w:del>
      <w:r w:rsidRPr="00076A94">
        <w:rPr>
          <w:lang w:val="en-US"/>
        </w:rPr>
        <w:t xml:space="preserve"> more general</w:t>
      </w:r>
      <w:del w:id="33" w:author="Usuario" w:date="2017-02-07T12:58:00Z">
        <w:r w:rsidRPr="00076A94" w:rsidDel="007427AC">
          <w:rPr>
            <w:lang w:val="en-US"/>
          </w:rPr>
          <w:delText xml:space="preserve">ly, </w:delText>
        </w:r>
      </w:del>
      <w:del w:id="34" w:author="Usuario" w:date="2017-02-07T12:57:00Z">
        <w:r w:rsidRPr="00076A94" w:rsidDel="007427AC">
          <w:rPr>
            <w:lang w:val="en-US"/>
          </w:rPr>
          <w:delText xml:space="preserve">may also </w:delText>
        </w:r>
      </w:del>
      <w:del w:id="35" w:author="Usuario" w:date="2017-02-07T12:58:00Z">
        <w:r w:rsidRPr="00076A94" w:rsidDel="007427AC">
          <w:rPr>
            <w:lang w:val="en-US"/>
          </w:rPr>
          <w:delText>have</w:delText>
        </w:r>
      </w:del>
      <w:r w:rsidRPr="00076A94">
        <w:rPr>
          <w:lang w:val="en-US"/>
        </w:rPr>
        <w:t xml:space="preserve"> applications in </w:t>
      </w:r>
      <w:del w:id="36" w:author="Usuario" w:date="2017-02-07T12:58:00Z">
        <w:r w:rsidRPr="00076A94" w:rsidDel="007427AC">
          <w:rPr>
            <w:lang w:val="en-US"/>
          </w:rPr>
          <w:delText xml:space="preserve">other </w:delText>
        </w:r>
      </w:del>
      <w:r w:rsidRPr="00076A94">
        <w:rPr>
          <w:lang w:val="en-US"/>
        </w:rPr>
        <w:t>fields where it is important to know whether a given community is stable or not.</w:t>
      </w:r>
    </w:p>
    <w:p w14:paraId="1F50A6D7" w14:textId="77777777" w:rsidR="00886E8A" w:rsidRPr="00076A94" w:rsidRDefault="00886E8A" w:rsidP="0065557D">
      <w:pPr>
        <w:pStyle w:val="ASM"/>
        <w:jc w:val="center"/>
        <w:rPr>
          <w:lang w:val="en-US"/>
        </w:rPr>
      </w:pPr>
      <w:r w:rsidRPr="00076A94">
        <w:rPr>
          <w:b/>
          <w:lang w:val="en-US"/>
        </w:rPr>
        <w:t>Importance</w:t>
      </w:r>
    </w:p>
    <w:p w14:paraId="6487F8E8" w14:textId="1BB533B6" w:rsidR="002D42CC" w:rsidRPr="00076A94" w:rsidRDefault="00F745C9" w:rsidP="00AB055E">
      <w:pPr>
        <w:pStyle w:val="ASM"/>
        <w:rPr>
          <w:rFonts w:eastAsia="Times New Roman" w:cs="Times New Roman"/>
          <w:szCs w:val="21"/>
          <w:lang w:val="en-US"/>
        </w:rPr>
      </w:pPr>
      <w:ins w:id="37" w:author="Usuario" w:date="2017-02-15T14:06:00Z">
        <w:r>
          <w:rPr>
            <w:w w:val="110"/>
            <w:lang w:val="en-US"/>
          </w:rPr>
          <w:t>The h</w:t>
        </w:r>
      </w:ins>
      <w:del w:id="38" w:author="Usuario" w:date="2017-02-15T14:06:00Z">
        <w:r w:rsidR="002D42CC" w:rsidRPr="00076A94" w:rsidDel="00F745C9">
          <w:rPr>
            <w:w w:val="110"/>
            <w:lang w:val="en-US"/>
          </w:rPr>
          <w:delText>H</w:delText>
        </w:r>
      </w:del>
      <w:r w:rsidR="002D42CC" w:rsidRPr="00076A94">
        <w:rPr>
          <w:w w:val="110"/>
          <w:lang w:val="en-US"/>
        </w:rPr>
        <w:t>uman</w:t>
      </w:r>
      <w:r w:rsidR="002D42CC" w:rsidRPr="00076A94">
        <w:rPr>
          <w:spacing w:val="-13"/>
          <w:w w:val="110"/>
          <w:lang w:val="en-US"/>
        </w:rPr>
        <w:t xml:space="preserve"> </w:t>
      </w:r>
      <w:proofErr w:type="spellStart"/>
      <w:r w:rsidR="002D42CC" w:rsidRPr="00076A94">
        <w:rPr>
          <w:w w:val="110"/>
          <w:lang w:val="en-US"/>
        </w:rPr>
        <w:t>microbiota</w:t>
      </w:r>
      <w:proofErr w:type="spellEnd"/>
      <w:r w:rsidR="002D42CC" w:rsidRPr="00076A94">
        <w:rPr>
          <w:spacing w:val="-13"/>
          <w:w w:val="110"/>
          <w:lang w:val="en-US"/>
        </w:rPr>
        <w:t xml:space="preserve"> </w:t>
      </w:r>
      <w:ins w:id="39" w:author="Usuario" w:date="2017-02-07T12:59:00Z">
        <w:r w:rsidR="007427AC">
          <w:rPr>
            <w:w w:val="110"/>
            <w:lang w:val="en-US"/>
          </w:rPr>
          <w:t>correlates</w:t>
        </w:r>
      </w:ins>
      <w:del w:id="40" w:author="Usuario" w:date="2017-02-07T12:59:00Z">
        <w:r w:rsidR="002D42CC" w:rsidRPr="00076A94" w:rsidDel="007427AC">
          <w:rPr>
            <w:w w:val="110"/>
            <w:lang w:val="en-US"/>
          </w:rPr>
          <w:delText>is</w:delText>
        </w:r>
      </w:del>
      <w:r w:rsidR="002D42CC" w:rsidRPr="00076A94">
        <w:rPr>
          <w:spacing w:val="-12"/>
          <w:w w:val="110"/>
          <w:lang w:val="en-US"/>
        </w:rPr>
        <w:t xml:space="preserve"> </w:t>
      </w:r>
      <w:r w:rsidR="002D42CC" w:rsidRPr="00076A94">
        <w:rPr>
          <w:w w:val="110"/>
          <w:lang w:val="en-US"/>
        </w:rPr>
        <w:t>closely</w:t>
      </w:r>
      <w:r w:rsidR="002D42CC" w:rsidRPr="00076A94">
        <w:rPr>
          <w:spacing w:val="-13"/>
          <w:w w:val="110"/>
          <w:lang w:val="en-US"/>
        </w:rPr>
        <w:t xml:space="preserve"> </w:t>
      </w:r>
      <w:ins w:id="41" w:author="Usuario" w:date="2017-02-07T12:59:00Z">
        <w:r w:rsidR="007427AC">
          <w:rPr>
            <w:w w:val="110"/>
            <w:lang w:val="en-US"/>
          </w:rPr>
          <w:t>with</w:t>
        </w:r>
      </w:ins>
      <w:del w:id="42" w:author="Usuario" w:date="2017-02-07T12:59:00Z">
        <w:r w:rsidR="002D42CC" w:rsidRPr="00076A94" w:rsidDel="007427AC">
          <w:rPr>
            <w:w w:val="110"/>
            <w:lang w:val="en-US"/>
          </w:rPr>
          <w:delText>linked</w:delText>
        </w:r>
        <w:r w:rsidR="002D42CC" w:rsidRPr="00076A94" w:rsidDel="007427AC">
          <w:rPr>
            <w:spacing w:val="-13"/>
            <w:w w:val="110"/>
            <w:lang w:val="en-US"/>
          </w:rPr>
          <w:delText xml:space="preserve"> </w:delText>
        </w:r>
        <w:r w:rsidR="002D42CC" w:rsidRPr="00076A94" w:rsidDel="007427AC">
          <w:rPr>
            <w:w w:val="110"/>
            <w:lang w:val="en-US"/>
          </w:rPr>
          <w:delText>to</w:delText>
        </w:r>
      </w:del>
      <w:r w:rsidR="002D42CC" w:rsidRPr="00076A94">
        <w:rPr>
          <w:spacing w:val="-12"/>
          <w:w w:val="110"/>
          <w:lang w:val="en-US"/>
        </w:rPr>
        <w:t xml:space="preserve"> </w:t>
      </w:r>
      <w:r w:rsidR="002D42CC" w:rsidRPr="00076A94">
        <w:rPr>
          <w:w w:val="110"/>
          <w:lang w:val="en-US"/>
        </w:rPr>
        <w:t>the</w:t>
      </w:r>
      <w:r w:rsidR="002D42CC" w:rsidRPr="00076A94">
        <w:rPr>
          <w:spacing w:val="-13"/>
          <w:w w:val="110"/>
          <w:lang w:val="en-US"/>
        </w:rPr>
        <w:t xml:space="preserve"> </w:t>
      </w:r>
      <w:r w:rsidR="002D42CC" w:rsidRPr="00076A94">
        <w:rPr>
          <w:w w:val="110"/>
          <w:lang w:val="en-US"/>
        </w:rPr>
        <w:t>health</w:t>
      </w:r>
      <w:r w:rsidR="002D42CC" w:rsidRPr="00076A94">
        <w:rPr>
          <w:spacing w:val="-12"/>
          <w:w w:val="110"/>
          <w:lang w:val="en-US"/>
        </w:rPr>
        <w:t xml:space="preserve"> </w:t>
      </w:r>
      <w:r w:rsidR="002D42CC" w:rsidRPr="00076A94">
        <w:rPr>
          <w:w w:val="110"/>
          <w:lang w:val="en-US"/>
        </w:rPr>
        <w:t>status</w:t>
      </w:r>
      <w:r w:rsidR="002D42CC" w:rsidRPr="00076A94">
        <w:rPr>
          <w:spacing w:val="-13"/>
          <w:w w:val="110"/>
          <w:lang w:val="en-US"/>
        </w:rPr>
        <w:t xml:space="preserve"> </w:t>
      </w:r>
      <w:r w:rsidR="002D42CC" w:rsidRPr="00076A94">
        <w:rPr>
          <w:w w:val="110"/>
          <w:lang w:val="en-US"/>
        </w:rPr>
        <w:t>of</w:t>
      </w:r>
      <w:r w:rsidR="002D42CC" w:rsidRPr="00076A94">
        <w:rPr>
          <w:spacing w:val="-13"/>
          <w:w w:val="110"/>
          <w:lang w:val="en-US"/>
        </w:rPr>
        <w:t xml:space="preserve"> </w:t>
      </w:r>
      <w:ins w:id="43" w:author="Usuario" w:date="2017-02-15T14:06:00Z">
        <w:r>
          <w:rPr>
            <w:w w:val="110"/>
            <w:lang w:val="en-US"/>
          </w:rPr>
          <w:t>its host</w:t>
        </w:r>
      </w:ins>
      <w:del w:id="44" w:author="Usuario" w:date="2017-02-15T14:06:00Z">
        <w:r w:rsidR="002D42CC" w:rsidRPr="00076A94" w:rsidDel="00F745C9">
          <w:rPr>
            <w:w w:val="110"/>
            <w:lang w:val="en-US"/>
          </w:rPr>
          <w:delText>a</w:delText>
        </w:r>
        <w:r w:rsidR="002D42CC" w:rsidRPr="00076A94" w:rsidDel="00F745C9">
          <w:rPr>
            <w:spacing w:val="-12"/>
            <w:w w:val="110"/>
            <w:lang w:val="en-US"/>
          </w:rPr>
          <w:delText xml:space="preserve"> </w:delText>
        </w:r>
        <w:r w:rsidR="002D42CC" w:rsidRPr="00076A94" w:rsidDel="00F745C9">
          <w:rPr>
            <w:w w:val="110"/>
            <w:lang w:val="en-US"/>
          </w:rPr>
          <w:delText>person</w:delText>
        </w:r>
      </w:del>
      <w:r w:rsidR="002D42CC" w:rsidRPr="00076A94">
        <w:rPr>
          <w:w w:val="110"/>
          <w:lang w:val="en-US"/>
        </w:rPr>
        <w:t>.</w:t>
      </w:r>
      <w:r w:rsidR="002D42CC" w:rsidRPr="00076A94">
        <w:rPr>
          <w:spacing w:val="4"/>
          <w:w w:val="110"/>
          <w:lang w:val="en-US"/>
        </w:rPr>
        <w:t xml:space="preserve"> </w:t>
      </w:r>
      <w:r w:rsidR="002D42CC" w:rsidRPr="00076A94">
        <w:rPr>
          <w:w w:val="110"/>
          <w:lang w:val="en-US"/>
        </w:rPr>
        <w:t>This</w:t>
      </w:r>
      <w:r w:rsidR="002D42CC" w:rsidRPr="00076A94">
        <w:rPr>
          <w:spacing w:val="-13"/>
          <w:w w:val="110"/>
          <w:lang w:val="en-US"/>
        </w:rPr>
        <w:t xml:space="preserve"> </w:t>
      </w:r>
      <w:r w:rsidR="002D42CC" w:rsidRPr="00076A94">
        <w:rPr>
          <w:w w:val="110"/>
          <w:lang w:val="en-US"/>
        </w:rPr>
        <w:t>article</w:t>
      </w:r>
      <w:r w:rsidR="002D42CC" w:rsidRPr="00076A94">
        <w:rPr>
          <w:spacing w:val="-12"/>
          <w:w w:val="110"/>
          <w:lang w:val="en-US"/>
        </w:rPr>
        <w:t xml:space="preserve"> </w:t>
      </w:r>
      <w:r w:rsidR="002D42CC" w:rsidRPr="00076A94">
        <w:rPr>
          <w:w w:val="110"/>
          <w:lang w:val="en-US"/>
        </w:rPr>
        <w:t>analyzes</w:t>
      </w:r>
      <w:r w:rsidR="002D42CC" w:rsidRPr="00076A94">
        <w:rPr>
          <w:w w:val="107"/>
          <w:lang w:val="en-US"/>
        </w:rPr>
        <w:t xml:space="preserve"> </w:t>
      </w:r>
      <w:r w:rsidR="002D42CC" w:rsidRPr="00076A94">
        <w:rPr>
          <w:w w:val="110"/>
          <w:lang w:val="en-US"/>
        </w:rPr>
        <w:t>the</w:t>
      </w:r>
      <w:r w:rsidR="002D42CC" w:rsidRPr="00076A94">
        <w:rPr>
          <w:spacing w:val="-12"/>
          <w:w w:val="110"/>
          <w:lang w:val="en-US"/>
        </w:rPr>
        <w:t xml:space="preserve"> </w:t>
      </w:r>
      <w:r w:rsidR="002D42CC" w:rsidRPr="00076A94">
        <w:rPr>
          <w:w w:val="110"/>
          <w:lang w:val="en-US"/>
        </w:rPr>
        <w:t>microbial</w:t>
      </w:r>
      <w:r w:rsidR="002D42CC" w:rsidRPr="00076A94">
        <w:rPr>
          <w:spacing w:val="-11"/>
          <w:w w:val="110"/>
          <w:lang w:val="en-US"/>
        </w:rPr>
        <w:t xml:space="preserve"> </w:t>
      </w:r>
      <w:r w:rsidR="002D42CC" w:rsidRPr="00076A94">
        <w:rPr>
          <w:w w:val="110"/>
          <w:lang w:val="en-US"/>
        </w:rPr>
        <w:t>composition</w:t>
      </w:r>
      <w:r w:rsidR="002D42CC" w:rsidRPr="00076A94">
        <w:rPr>
          <w:spacing w:val="-11"/>
          <w:w w:val="110"/>
          <w:lang w:val="en-US"/>
        </w:rPr>
        <w:t xml:space="preserve"> </w:t>
      </w:r>
      <w:r w:rsidR="002D42CC" w:rsidRPr="00076A94">
        <w:rPr>
          <w:w w:val="110"/>
          <w:lang w:val="en-US"/>
        </w:rPr>
        <w:t>of</w:t>
      </w:r>
      <w:r w:rsidR="002D42CC" w:rsidRPr="00076A94">
        <w:rPr>
          <w:spacing w:val="-12"/>
          <w:w w:val="110"/>
          <w:lang w:val="en-US"/>
        </w:rPr>
        <w:t xml:space="preserve"> </w:t>
      </w:r>
      <w:r w:rsidR="002D42CC" w:rsidRPr="00076A94">
        <w:rPr>
          <w:w w:val="110"/>
          <w:lang w:val="en-US"/>
        </w:rPr>
        <w:t>several</w:t>
      </w:r>
      <w:r w:rsidR="002D42CC" w:rsidRPr="00076A94">
        <w:rPr>
          <w:spacing w:val="-11"/>
          <w:w w:val="110"/>
          <w:lang w:val="en-US"/>
        </w:rPr>
        <w:t xml:space="preserve"> </w:t>
      </w:r>
      <w:r w:rsidR="002D42CC" w:rsidRPr="00076A94">
        <w:rPr>
          <w:w w:val="110"/>
          <w:lang w:val="en-US"/>
        </w:rPr>
        <w:t>subjects</w:t>
      </w:r>
      <w:r w:rsidR="002D42CC" w:rsidRPr="00076A94">
        <w:rPr>
          <w:spacing w:val="-11"/>
          <w:w w:val="110"/>
          <w:lang w:val="en-US"/>
        </w:rPr>
        <w:t xml:space="preserve"> </w:t>
      </w:r>
      <w:r w:rsidR="002D42CC" w:rsidRPr="00076A94">
        <w:rPr>
          <w:w w:val="110"/>
          <w:lang w:val="en-US"/>
        </w:rPr>
        <w:t>under</w:t>
      </w:r>
      <w:r w:rsidR="002D42CC" w:rsidRPr="00076A94">
        <w:rPr>
          <w:spacing w:val="-11"/>
          <w:w w:val="110"/>
          <w:lang w:val="en-US"/>
        </w:rPr>
        <w:t xml:space="preserve"> </w:t>
      </w:r>
      <w:r w:rsidR="002D42CC" w:rsidRPr="00076A94">
        <w:rPr>
          <w:w w:val="110"/>
          <w:lang w:val="en-US"/>
        </w:rPr>
        <w:t>different</w:t>
      </w:r>
      <w:r w:rsidR="002D42CC" w:rsidRPr="00076A94">
        <w:rPr>
          <w:spacing w:val="-12"/>
          <w:w w:val="110"/>
          <w:lang w:val="en-US"/>
        </w:rPr>
        <w:t xml:space="preserve"> </w:t>
      </w:r>
      <w:r w:rsidR="002D42CC" w:rsidRPr="00076A94">
        <w:rPr>
          <w:w w:val="110"/>
          <w:lang w:val="en-US"/>
        </w:rPr>
        <w:t>conditions,</w:t>
      </w:r>
      <w:r w:rsidR="002D42CC" w:rsidRPr="00076A94">
        <w:rPr>
          <w:spacing w:val="-10"/>
          <w:w w:val="110"/>
          <w:lang w:val="en-US"/>
        </w:rPr>
        <w:t xml:space="preserve"> </w:t>
      </w:r>
      <w:r w:rsidR="002D42CC" w:rsidRPr="00076A94">
        <w:rPr>
          <w:w w:val="110"/>
          <w:lang w:val="en-US"/>
        </w:rPr>
        <w:t>over</w:t>
      </w:r>
      <w:r w:rsidR="002D42CC" w:rsidRPr="00076A94">
        <w:rPr>
          <w:spacing w:val="-12"/>
          <w:w w:val="110"/>
          <w:lang w:val="en-US"/>
        </w:rPr>
        <w:t xml:space="preserve"> </w:t>
      </w:r>
      <w:r w:rsidR="002D42CC" w:rsidRPr="00076A94">
        <w:rPr>
          <w:w w:val="110"/>
          <w:lang w:val="en-US"/>
        </w:rPr>
        <w:t>a</w:t>
      </w:r>
      <w:r w:rsidR="002D42CC" w:rsidRPr="00076A94">
        <w:rPr>
          <w:spacing w:val="-11"/>
          <w:w w:val="110"/>
          <w:lang w:val="en-US"/>
        </w:rPr>
        <w:t xml:space="preserve"> </w:t>
      </w:r>
      <w:r w:rsidR="002D42CC" w:rsidRPr="00076A94">
        <w:rPr>
          <w:w w:val="110"/>
          <w:lang w:val="en-US"/>
        </w:rPr>
        <w:t>time</w:t>
      </w:r>
      <w:r w:rsidR="002D42CC" w:rsidRPr="00076A94">
        <w:rPr>
          <w:spacing w:val="-11"/>
          <w:w w:val="110"/>
          <w:lang w:val="en-US"/>
        </w:rPr>
        <w:t xml:space="preserve"> </w:t>
      </w:r>
      <w:r w:rsidR="002D42CC" w:rsidRPr="00076A94">
        <w:rPr>
          <w:w w:val="110"/>
          <w:lang w:val="en-US"/>
        </w:rPr>
        <w:t>span that</w:t>
      </w:r>
      <w:r w:rsidR="002D42CC" w:rsidRPr="00076A94">
        <w:rPr>
          <w:spacing w:val="-6"/>
          <w:w w:val="110"/>
          <w:lang w:val="en-US"/>
        </w:rPr>
        <w:t xml:space="preserve"> </w:t>
      </w:r>
      <w:r w:rsidR="002D42CC" w:rsidRPr="00076A94">
        <w:rPr>
          <w:w w:val="110"/>
          <w:lang w:val="en-US"/>
        </w:rPr>
        <w:t>ranged</w:t>
      </w:r>
      <w:r w:rsidR="002D42CC" w:rsidRPr="00076A94">
        <w:rPr>
          <w:spacing w:val="-5"/>
          <w:w w:val="110"/>
          <w:lang w:val="en-US"/>
        </w:rPr>
        <w:t xml:space="preserve"> </w:t>
      </w:r>
      <w:r w:rsidR="002D42CC" w:rsidRPr="00076A94">
        <w:rPr>
          <w:w w:val="110"/>
          <w:lang w:val="en-US"/>
        </w:rPr>
        <w:t>from</w:t>
      </w:r>
      <w:r w:rsidR="002D42CC" w:rsidRPr="00076A94">
        <w:rPr>
          <w:spacing w:val="-6"/>
          <w:w w:val="110"/>
          <w:lang w:val="en-US"/>
        </w:rPr>
        <w:t xml:space="preserve"> </w:t>
      </w:r>
      <w:r w:rsidR="002D42CC" w:rsidRPr="00076A94">
        <w:rPr>
          <w:w w:val="110"/>
          <w:lang w:val="en-US"/>
        </w:rPr>
        <w:t>days</w:t>
      </w:r>
      <w:r w:rsidR="002D42CC" w:rsidRPr="00076A94">
        <w:rPr>
          <w:spacing w:val="-5"/>
          <w:w w:val="110"/>
          <w:lang w:val="en-US"/>
        </w:rPr>
        <w:t xml:space="preserve"> </w:t>
      </w:r>
      <w:r w:rsidR="002D42CC" w:rsidRPr="00076A94">
        <w:rPr>
          <w:w w:val="110"/>
          <w:lang w:val="en-US"/>
        </w:rPr>
        <w:t>to</w:t>
      </w:r>
      <w:r w:rsidR="002D42CC" w:rsidRPr="00076A94">
        <w:rPr>
          <w:spacing w:val="-5"/>
          <w:w w:val="110"/>
          <w:lang w:val="en-US"/>
        </w:rPr>
        <w:t xml:space="preserve"> </w:t>
      </w:r>
      <w:r w:rsidR="002D42CC" w:rsidRPr="00076A94">
        <w:rPr>
          <w:w w:val="110"/>
          <w:lang w:val="en-US"/>
        </w:rPr>
        <w:t>months.</w:t>
      </w:r>
      <w:r w:rsidR="002D42CC" w:rsidRPr="00076A94">
        <w:rPr>
          <w:spacing w:val="13"/>
          <w:w w:val="110"/>
          <w:lang w:val="en-US"/>
        </w:rPr>
        <w:t xml:space="preserve"> </w:t>
      </w:r>
      <w:r w:rsidR="002D42CC" w:rsidRPr="00076A94">
        <w:rPr>
          <w:w w:val="110"/>
          <w:lang w:val="en-US"/>
        </w:rPr>
        <w:t>Using</w:t>
      </w:r>
      <w:r w:rsidR="002D42CC" w:rsidRPr="00076A94">
        <w:rPr>
          <w:spacing w:val="-5"/>
          <w:w w:val="110"/>
          <w:lang w:val="en-US"/>
        </w:rPr>
        <w:t xml:space="preserve"> </w:t>
      </w:r>
      <w:r w:rsidR="002D42CC" w:rsidRPr="00076A94">
        <w:rPr>
          <w:w w:val="110"/>
          <w:lang w:val="en-US"/>
        </w:rPr>
        <w:t>the</w:t>
      </w:r>
      <w:r w:rsidR="002D42CC" w:rsidRPr="00076A94">
        <w:rPr>
          <w:spacing w:val="-6"/>
          <w:w w:val="110"/>
          <w:lang w:val="en-US"/>
        </w:rPr>
        <w:t xml:space="preserve"> </w:t>
      </w:r>
      <w:proofErr w:type="spellStart"/>
      <w:r w:rsidR="002D42CC" w:rsidRPr="00076A94">
        <w:rPr>
          <w:w w:val="110"/>
          <w:lang w:val="en-US"/>
        </w:rPr>
        <w:t>Langevin</w:t>
      </w:r>
      <w:proofErr w:type="spellEnd"/>
      <w:r w:rsidR="002D42CC" w:rsidRPr="00076A94">
        <w:rPr>
          <w:spacing w:val="-5"/>
          <w:w w:val="110"/>
          <w:lang w:val="en-US"/>
        </w:rPr>
        <w:t xml:space="preserve"> </w:t>
      </w:r>
      <w:r w:rsidR="002D42CC" w:rsidRPr="00076A94">
        <w:rPr>
          <w:w w:val="110"/>
          <w:lang w:val="en-US"/>
        </w:rPr>
        <w:t>equation</w:t>
      </w:r>
      <w:r w:rsidR="002D42CC" w:rsidRPr="00076A94">
        <w:rPr>
          <w:spacing w:val="-6"/>
          <w:w w:val="110"/>
          <w:lang w:val="en-US"/>
        </w:rPr>
        <w:t xml:space="preserve"> </w:t>
      </w:r>
      <w:r w:rsidR="002D42CC" w:rsidRPr="00076A94">
        <w:rPr>
          <w:w w:val="110"/>
          <w:lang w:val="en-US"/>
        </w:rPr>
        <w:t>as</w:t>
      </w:r>
      <w:r w:rsidR="002D42CC" w:rsidRPr="00076A94">
        <w:rPr>
          <w:spacing w:val="-5"/>
          <w:w w:val="110"/>
          <w:lang w:val="en-US"/>
        </w:rPr>
        <w:t xml:space="preserve"> </w:t>
      </w:r>
      <w:r w:rsidR="002D42CC" w:rsidRPr="00076A94">
        <w:rPr>
          <w:w w:val="110"/>
          <w:lang w:val="en-US"/>
        </w:rPr>
        <w:t>the</w:t>
      </w:r>
      <w:r w:rsidR="002D42CC" w:rsidRPr="00076A94">
        <w:rPr>
          <w:spacing w:val="-5"/>
          <w:w w:val="110"/>
          <w:lang w:val="en-US"/>
        </w:rPr>
        <w:t xml:space="preserve"> </w:t>
      </w:r>
      <w:r w:rsidR="002D42CC" w:rsidRPr="00076A94">
        <w:rPr>
          <w:w w:val="110"/>
          <w:lang w:val="en-US"/>
        </w:rPr>
        <w:t>basis</w:t>
      </w:r>
      <w:r w:rsidR="002D42CC" w:rsidRPr="00076A94">
        <w:rPr>
          <w:spacing w:val="-6"/>
          <w:w w:val="110"/>
          <w:lang w:val="en-US"/>
        </w:rPr>
        <w:t xml:space="preserve"> </w:t>
      </w:r>
      <w:r w:rsidR="002D42CC" w:rsidRPr="00076A94">
        <w:rPr>
          <w:w w:val="110"/>
          <w:lang w:val="en-US"/>
        </w:rPr>
        <w:t>of</w:t>
      </w:r>
      <w:r w:rsidR="002D42CC" w:rsidRPr="00076A94">
        <w:rPr>
          <w:spacing w:val="-5"/>
          <w:w w:val="110"/>
          <w:lang w:val="en-US"/>
        </w:rPr>
        <w:t xml:space="preserve"> </w:t>
      </w:r>
      <w:r w:rsidR="002D42CC" w:rsidRPr="00076A94">
        <w:rPr>
          <w:w w:val="110"/>
          <w:lang w:val="en-US"/>
        </w:rPr>
        <w:t>our</w:t>
      </w:r>
      <w:r w:rsidR="002D42CC" w:rsidRPr="00076A94">
        <w:rPr>
          <w:spacing w:val="-6"/>
          <w:w w:val="110"/>
          <w:lang w:val="en-US"/>
        </w:rPr>
        <w:t xml:space="preserve"> </w:t>
      </w:r>
      <w:r w:rsidR="002D42CC" w:rsidRPr="00076A94">
        <w:rPr>
          <w:w w:val="110"/>
          <w:lang w:val="en-US"/>
        </w:rPr>
        <w:t>mathematical</w:t>
      </w:r>
      <w:r w:rsidR="002D42CC" w:rsidRPr="00076A94">
        <w:rPr>
          <w:spacing w:val="-11"/>
          <w:w w:val="110"/>
          <w:lang w:val="en-US"/>
        </w:rPr>
        <w:t xml:space="preserve"> </w:t>
      </w:r>
      <w:r w:rsidR="002D42CC" w:rsidRPr="00076A94">
        <w:rPr>
          <w:w w:val="110"/>
          <w:lang w:val="en-US"/>
        </w:rPr>
        <w:t>framework</w:t>
      </w:r>
      <w:del w:id="45" w:author="Usuario" w:date="2017-02-07T13:00:00Z">
        <w:r w:rsidR="002D42CC" w:rsidRPr="00076A94" w:rsidDel="007427AC">
          <w:rPr>
            <w:spacing w:val="-10"/>
            <w:w w:val="110"/>
            <w:lang w:val="en-US"/>
          </w:rPr>
          <w:delText xml:space="preserve"> </w:delText>
        </w:r>
        <w:r w:rsidR="002D42CC" w:rsidRPr="00076A94" w:rsidDel="007427AC">
          <w:rPr>
            <w:w w:val="110"/>
            <w:lang w:val="en-US"/>
          </w:rPr>
          <w:delText>in</w:delText>
        </w:r>
        <w:r w:rsidR="002D42CC" w:rsidRPr="00076A94" w:rsidDel="007427AC">
          <w:rPr>
            <w:spacing w:val="-10"/>
            <w:w w:val="110"/>
            <w:lang w:val="en-US"/>
          </w:rPr>
          <w:delText xml:space="preserve"> </w:delText>
        </w:r>
        <w:r w:rsidR="002D42CC" w:rsidRPr="00076A94" w:rsidDel="007427AC">
          <w:rPr>
            <w:w w:val="110"/>
            <w:lang w:val="en-US"/>
          </w:rPr>
          <w:delText>order</w:delText>
        </w:r>
      </w:del>
      <w:r w:rsidR="002D42CC" w:rsidRPr="00076A94">
        <w:rPr>
          <w:spacing w:val="-10"/>
          <w:w w:val="110"/>
          <w:lang w:val="en-US"/>
        </w:rPr>
        <w:t xml:space="preserve"> </w:t>
      </w:r>
      <w:r w:rsidR="002D42CC" w:rsidRPr="00076A94">
        <w:rPr>
          <w:w w:val="110"/>
          <w:lang w:val="en-US"/>
        </w:rPr>
        <w:t>to</w:t>
      </w:r>
      <w:r w:rsidR="002D42CC" w:rsidRPr="00076A94">
        <w:rPr>
          <w:spacing w:val="-11"/>
          <w:w w:val="110"/>
          <w:lang w:val="en-US"/>
        </w:rPr>
        <w:t xml:space="preserve"> </w:t>
      </w:r>
      <w:r w:rsidR="002D42CC" w:rsidRPr="00076A94">
        <w:rPr>
          <w:w w:val="110"/>
          <w:lang w:val="en-US"/>
        </w:rPr>
        <w:t>evaluate</w:t>
      </w:r>
      <w:r w:rsidR="002D42CC" w:rsidRPr="00076A94">
        <w:rPr>
          <w:spacing w:val="-10"/>
          <w:w w:val="110"/>
          <w:lang w:val="en-US"/>
        </w:rPr>
        <w:t xml:space="preserve"> </w:t>
      </w:r>
      <w:r w:rsidR="002D42CC" w:rsidRPr="00076A94">
        <w:rPr>
          <w:w w:val="110"/>
          <w:lang w:val="en-US"/>
        </w:rPr>
        <w:t>microbial</w:t>
      </w:r>
      <w:r w:rsidR="002D42CC" w:rsidRPr="00076A94">
        <w:rPr>
          <w:spacing w:val="-10"/>
          <w:w w:val="110"/>
          <w:lang w:val="en-US"/>
        </w:rPr>
        <w:t xml:space="preserve"> </w:t>
      </w:r>
      <w:r w:rsidR="002D42CC" w:rsidRPr="00076A94">
        <w:rPr>
          <w:w w:val="110"/>
          <w:lang w:val="en-US"/>
        </w:rPr>
        <w:t>temporal</w:t>
      </w:r>
      <w:r w:rsidR="002D42CC" w:rsidRPr="00076A94">
        <w:rPr>
          <w:spacing w:val="-10"/>
          <w:w w:val="110"/>
          <w:lang w:val="en-US"/>
        </w:rPr>
        <w:t xml:space="preserve"> </w:t>
      </w:r>
      <w:r w:rsidR="002D42CC" w:rsidRPr="00076A94">
        <w:rPr>
          <w:w w:val="110"/>
          <w:lang w:val="en-US"/>
        </w:rPr>
        <w:t>stabilit</w:t>
      </w:r>
      <w:r w:rsidR="002D42CC" w:rsidRPr="00076A94">
        <w:rPr>
          <w:spacing w:val="-33"/>
          <w:w w:val="110"/>
          <w:lang w:val="en-US"/>
        </w:rPr>
        <w:t>y</w:t>
      </w:r>
      <w:r w:rsidR="002D42CC" w:rsidRPr="00076A94">
        <w:rPr>
          <w:w w:val="110"/>
          <w:lang w:val="en-US"/>
        </w:rPr>
        <w:t>,</w:t>
      </w:r>
      <w:r w:rsidR="002D42CC" w:rsidRPr="00076A94">
        <w:rPr>
          <w:spacing w:val="-10"/>
          <w:w w:val="110"/>
          <w:lang w:val="en-US"/>
        </w:rPr>
        <w:t xml:space="preserve"> </w:t>
      </w:r>
      <w:r w:rsidR="002D42CC" w:rsidRPr="00076A94">
        <w:rPr>
          <w:w w:val="110"/>
          <w:lang w:val="en-US"/>
        </w:rPr>
        <w:t>we</w:t>
      </w:r>
      <w:r w:rsidR="002D42CC" w:rsidRPr="00076A94">
        <w:rPr>
          <w:spacing w:val="-10"/>
          <w:w w:val="110"/>
          <w:lang w:val="en-US"/>
        </w:rPr>
        <w:t xml:space="preserve"> </w:t>
      </w:r>
      <w:r w:rsidR="002D42CC" w:rsidRPr="00076A94">
        <w:rPr>
          <w:w w:val="110"/>
          <w:lang w:val="en-US"/>
        </w:rPr>
        <w:t>proved</w:t>
      </w:r>
      <w:r w:rsidR="002D42CC" w:rsidRPr="00076A94">
        <w:rPr>
          <w:spacing w:val="-10"/>
          <w:w w:val="110"/>
          <w:lang w:val="en-US"/>
        </w:rPr>
        <w:t xml:space="preserve"> </w:t>
      </w:r>
      <w:r w:rsidR="002D42CC" w:rsidRPr="00076A94">
        <w:rPr>
          <w:w w:val="110"/>
          <w:lang w:val="en-US"/>
        </w:rPr>
        <w:t>that</w:t>
      </w:r>
      <w:r w:rsidR="002D42CC" w:rsidRPr="00076A94">
        <w:rPr>
          <w:spacing w:val="-10"/>
          <w:w w:val="110"/>
          <w:lang w:val="en-US"/>
        </w:rPr>
        <w:t xml:space="preserve"> </w:t>
      </w:r>
      <w:r w:rsidR="002D42CC" w:rsidRPr="00076A94">
        <w:rPr>
          <w:w w:val="110"/>
          <w:lang w:val="en-US"/>
        </w:rPr>
        <w:t>stable</w:t>
      </w:r>
      <w:r w:rsidR="002D42CC" w:rsidRPr="00076A94">
        <w:rPr>
          <w:w w:val="109"/>
          <w:lang w:val="en-US"/>
        </w:rPr>
        <w:t xml:space="preserve"> </w:t>
      </w:r>
      <w:proofErr w:type="spellStart"/>
      <w:r w:rsidR="002D42CC" w:rsidRPr="00076A94">
        <w:rPr>
          <w:w w:val="110"/>
          <w:lang w:val="en-US"/>
        </w:rPr>
        <w:t>microbiotas</w:t>
      </w:r>
      <w:proofErr w:type="spellEnd"/>
      <w:r w:rsidR="002D42CC" w:rsidRPr="00076A94">
        <w:rPr>
          <w:spacing w:val="-4"/>
          <w:w w:val="110"/>
          <w:lang w:val="en-US"/>
        </w:rPr>
        <w:t xml:space="preserve"> </w:t>
      </w:r>
      <w:r w:rsidR="002D42CC" w:rsidRPr="00076A94">
        <w:rPr>
          <w:w w:val="110"/>
          <w:lang w:val="en-US"/>
        </w:rPr>
        <w:t>can</w:t>
      </w:r>
      <w:r w:rsidR="002D42CC" w:rsidRPr="00076A94">
        <w:rPr>
          <w:spacing w:val="-3"/>
          <w:w w:val="110"/>
          <w:lang w:val="en-US"/>
        </w:rPr>
        <w:t xml:space="preserve"> </w:t>
      </w:r>
      <w:r w:rsidR="002D42CC" w:rsidRPr="00076A94">
        <w:rPr>
          <w:w w:val="110"/>
          <w:lang w:val="en-US"/>
        </w:rPr>
        <w:t>be</w:t>
      </w:r>
      <w:r w:rsidR="002D42CC" w:rsidRPr="00076A94">
        <w:rPr>
          <w:spacing w:val="-4"/>
          <w:w w:val="110"/>
          <w:lang w:val="en-US"/>
        </w:rPr>
        <w:t xml:space="preserve"> </w:t>
      </w:r>
      <w:r w:rsidR="002D42CC" w:rsidRPr="00076A94">
        <w:rPr>
          <w:w w:val="110"/>
          <w:lang w:val="en-US"/>
        </w:rPr>
        <w:t>distinguished</w:t>
      </w:r>
      <w:r w:rsidR="002D42CC" w:rsidRPr="00076A94">
        <w:rPr>
          <w:spacing w:val="-3"/>
          <w:w w:val="110"/>
          <w:lang w:val="en-US"/>
        </w:rPr>
        <w:t xml:space="preserve"> </w:t>
      </w:r>
      <w:r w:rsidR="002D42CC" w:rsidRPr="00076A94">
        <w:rPr>
          <w:w w:val="110"/>
          <w:lang w:val="en-US"/>
        </w:rPr>
        <w:t>from</w:t>
      </w:r>
      <w:r w:rsidR="002D42CC" w:rsidRPr="00076A94">
        <w:rPr>
          <w:spacing w:val="-3"/>
          <w:w w:val="110"/>
          <w:lang w:val="en-US"/>
        </w:rPr>
        <w:t xml:space="preserve"> </w:t>
      </w:r>
      <w:r w:rsidR="002D42CC" w:rsidRPr="00076A94">
        <w:rPr>
          <w:w w:val="110"/>
          <w:lang w:val="en-US"/>
        </w:rPr>
        <w:t>unstable</w:t>
      </w:r>
      <w:r w:rsidR="002D42CC" w:rsidRPr="00076A94">
        <w:rPr>
          <w:spacing w:val="-3"/>
          <w:w w:val="110"/>
          <w:lang w:val="en-US"/>
        </w:rPr>
        <w:t xml:space="preserve"> </w:t>
      </w:r>
      <w:proofErr w:type="spellStart"/>
      <w:r w:rsidR="002D42CC" w:rsidRPr="00076A94">
        <w:rPr>
          <w:w w:val="110"/>
          <w:lang w:val="en-US"/>
        </w:rPr>
        <w:t>microbiotas</w:t>
      </w:r>
      <w:proofErr w:type="spellEnd"/>
      <w:r w:rsidR="002D42CC" w:rsidRPr="00076A94">
        <w:rPr>
          <w:w w:val="110"/>
          <w:lang w:val="en-US"/>
        </w:rPr>
        <w:t>.</w:t>
      </w:r>
      <w:r w:rsidR="002D42CC" w:rsidRPr="00076A94">
        <w:rPr>
          <w:spacing w:val="27"/>
          <w:w w:val="110"/>
          <w:lang w:val="en-US"/>
        </w:rPr>
        <w:t xml:space="preserve"> </w:t>
      </w:r>
      <w:r w:rsidR="002D42CC" w:rsidRPr="00076A94">
        <w:rPr>
          <w:w w:val="110"/>
          <w:lang w:val="en-US"/>
        </w:rPr>
        <w:t>This</w:t>
      </w:r>
      <w:r w:rsidR="002D42CC" w:rsidRPr="00076A94">
        <w:rPr>
          <w:spacing w:val="-3"/>
          <w:w w:val="110"/>
          <w:lang w:val="en-US"/>
        </w:rPr>
        <w:t xml:space="preserve"> </w:t>
      </w:r>
      <w:ins w:id="46" w:author="Usuario" w:date="2017-02-07T13:01:00Z">
        <w:r w:rsidR="00CF41CB">
          <w:rPr>
            <w:w w:val="110"/>
            <w:lang w:val="en-US"/>
          </w:rPr>
          <w:t>initial</w:t>
        </w:r>
      </w:ins>
      <w:del w:id="47" w:author="Usuario" w:date="2017-02-07T13:01:00Z">
        <w:r w:rsidR="002D42CC" w:rsidRPr="00076A94" w:rsidDel="00CF41CB">
          <w:rPr>
            <w:w w:val="110"/>
            <w:lang w:val="en-US"/>
          </w:rPr>
          <w:delText>first</w:delText>
        </w:r>
      </w:del>
      <w:r w:rsidR="002D42CC" w:rsidRPr="00076A94">
        <w:rPr>
          <w:spacing w:val="-3"/>
          <w:w w:val="110"/>
          <w:lang w:val="en-US"/>
        </w:rPr>
        <w:t xml:space="preserve"> </w:t>
      </w:r>
      <w:r w:rsidR="002D42CC" w:rsidRPr="00076A94">
        <w:rPr>
          <w:w w:val="110"/>
          <w:lang w:val="en-US"/>
        </w:rPr>
        <w:t>step</w:t>
      </w:r>
      <w:r w:rsidR="002D42CC" w:rsidRPr="00076A94">
        <w:rPr>
          <w:spacing w:val="-4"/>
          <w:w w:val="110"/>
          <w:lang w:val="en-US"/>
        </w:rPr>
        <w:t xml:space="preserve"> </w:t>
      </w:r>
      <w:r w:rsidR="002D42CC" w:rsidRPr="00076A94">
        <w:rPr>
          <w:w w:val="110"/>
          <w:lang w:val="en-US"/>
        </w:rPr>
        <w:t>will</w:t>
      </w:r>
      <w:r w:rsidR="002D42CC" w:rsidRPr="00076A94">
        <w:rPr>
          <w:spacing w:val="-3"/>
          <w:w w:val="110"/>
          <w:lang w:val="en-US"/>
        </w:rPr>
        <w:t xml:space="preserve"> </w:t>
      </w:r>
      <w:r w:rsidR="002D42CC" w:rsidRPr="00076A94">
        <w:rPr>
          <w:w w:val="110"/>
          <w:lang w:val="en-US"/>
        </w:rPr>
        <w:t>help</w:t>
      </w:r>
      <w:r w:rsidR="002D42CC" w:rsidRPr="00076A94">
        <w:rPr>
          <w:spacing w:val="-3"/>
          <w:w w:val="110"/>
          <w:lang w:val="en-US"/>
        </w:rPr>
        <w:t xml:space="preserve"> </w:t>
      </w:r>
      <w:r w:rsidR="002D42CC" w:rsidRPr="00076A94">
        <w:rPr>
          <w:w w:val="110"/>
          <w:lang w:val="en-US"/>
        </w:rPr>
        <w:t>us</w:t>
      </w:r>
      <w:r w:rsidR="002D42CC" w:rsidRPr="00076A94">
        <w:rPr>
          <w:spacing w:val="-4"/>
          <w:w w:val="110"/>
          <w:lang w:val="en-US"/>
        </w:rPr>
        <w:t xml:space="preserve"> </w:t>
      </w:r>
      <w:r w:rsidR="002D42CC" w:rsidRPr="00076A94">
        <w:rPr>
          <w:w w:val="110"/>
          <w:lang w:val="en-US"/>
        </w:rPr>
        <w:t>to</w:t>
      </w:r>
      <w:r w:rsidR="002D42CC" w:rsidRPr="00076A94">
        <w:rPr>
          <w:w w:val="111"/>
          <w:lang w:val="en-US"/>
        </w:rPr>
        <w:t xml:space="preserve"> </w:t>
      </w:r>
      <w:r w:rsidR="002D42CC" w:rsidRPr="00076A94">
        <w:rPr>
          <w:w w:val="110"/>
          <w:lang w:val="en-US"/>
        </w:rPr>
        <w:t>determine</w:t>
      </w:r>
      <w:r w:rsidR="002D42CC" w:rsidRPr="00076A94">
        <w:rPr>
          <w:spacing w:val="-8"/>
          <w:w w:val="110"/>
          <w:lang w:val="en-US"/>
        </w:rPr>
        <w:t xml:space="preserve"> </w:t>
      </w:r>
      <w:r w:rsidR="002D42CC" w:rsidRPr="00076A94">
        <w:rPr>
          <w:w w:val="110"/>
          <w:lang w:val="en-US"/>
        </w:rPr>
        <w:t>how</w:t>
      </w:r>
      <w:r w:rsidR="002D42CC" w:rsidRPr="00076A94">
        <w:rPr>
          <w:spacing w:val="-8"/>
          <w:w w:val="110"/>
          <w:lang w:val="en-US"/>
        </w:rPr>
        <w:t xml:space="preserve"> </w:t>
      </w:r>
      <w:proofErr w:type="spellStart"/>
      <w:r w:rsidR="002D42CC" w:rsidRPr="00076A94">
        <w:rPr>
          <w:w w:val="110"/>
          <w:lang w:val="en-US"/>
        </w:rPr>
        <w:t>microbiota</w:t>
      </w:r>
      <w:proofErr w:type="spellEnd"/>
      <w:r w:rsidR="002D42CC" w:rsidRPr="00076A94">
        <w:rPr>
          <w:spacing w:val="-8"/>
          <w:w w:val="110"/>
          <w:lang w:val="en-US"/>
        </w:rPr>
        <w:t xml:space="preserve"> </w:t>
      </w:r>
      <w:r w:rsidR="002D42CC" w:rsidRPr="00076A94">
        <w:rPr>
          <w:w w:val="110"/>
          <w:lang w:val="en-US"/>
        </w:rPr>
        <w:t>temporal</w:t>
      </w:r>
      <w:r w:rsidR="002D42CC" w:rsidRPr="00076A94">
        <w:rPr>
          <w:spacing w:val="-8"/>
          <w:w w:val="110"/>
          <w:lang w:val="en-US"/>
        </w:rPr>
        <w:t xml:space="preserve"> </w:t>
      </w:r>
      <w:r w:rsidR="002D42CC" w:rsidRPr="00076A94">
        <w:rPr>
          <w:w w:val="110"/>
          <w:lang w:val="en-US"/>
        </w:rPr>
        <w:t>stability</w:t>
      </w:r>
      <w:r w:rsidR="002D42CC" w:rsidRPr="00076A94">
        <w:rPr>
          <w:spacing w:val="-7"/>
          <w:w w:val="110"/>
          <w:lang w:val="en-US"/>
        </w:rPr>
        <w:t xml:space="preserve"> </w:t>
      </w:r>
      <w:r w:rsidR="002D42CC" w:rsidRPr="00076A94">
        <w:rPr>
          <w:w w:val="110"/>
          <w:lang w:val="en-US"/>
        </w:rPr>
        <w:t>is</w:t>
      </w:r>
      <w:r w:rsidR="002D42CC" w:rsidRPr="00076A94">
        <w:rPr>
          <w:spacing w:val="-9"/>
          <w:w w:val="110"/>
          <w:lang w:val="en-US"/>
        </w:rPr>
        <w:t xml:space="preserve"> </w:t>
      </w:r>
      <w:r w:rsidR="002D42CC" w:rsidRPr="00076A94">
        <w:rPr>
          <w:w w:val="110"/>
          <w:lang w:val="en-US"/>
        </w:rPr>
        <w:t>related</w:t>
      </w:r>
      <w:r w:rsidR="002D42CC" w:rsidRPr="00076A94">
        <w:rPr>
          <w:spacing w:val="-7"/>
          <w:w w:val="110"/>
          <w:lang w:val="en-US"/>
        </w:rPr>
        <w:t xml:space="preserve"> </w:t>
      </w:r>
      <w:r w:rsidR="002D42CC" w:rsidRPr="00076A94">
        <w:rPr>
          <w:w w:val="110"/>
          <w:lang w:val="en-US"/>
        </w:rPr>
        <w:t>to</w:t>
      </w:r>
      <w:r w:rsidR="002D42CC" w:rsidRPr="00076A94">
        <w:rPr>
          <w:spacing w:val="-9"/>
          <w:w w:val="110"/>
          <w:lang w:val="en-US"/>
        </w:rPr>
        <w:t xml:space="preserve"> </w:t>
      </w:r>
      <w:ins w:id="48" w:author="Usuario" w:date="2017-02-07T13:00:00Z">
        <w:r>
          <w:rPr>
            <w:w w:val="110"/>
            <w:lang w:val="en-US"/>
          </w:rPr>
          <w:t>a</w:t>
        </w:r>
        <w:r w:rsidR="007427AC">
          <w:rPr>
            <w:w w:val="110"/>
            <w:lang w:val="en-US"/>
          </w:rPr>
          <w:t xml:space="preserve"> </w:t>
        </w:r>
      </w:ins>
      <w:ins w:id="49" w:author="Usuario" w:date="2017-02-14T20:14:00Z">
        <w:r w:rsidR="00321D7F">
          <w:rPr>
            <w:w w:val="110"/>
            <w:lang w:val="en-US"/>
          </w:rPr>
          <w:t>subject</w:t>
        </w:r>
      </w:ins>
      <w:ins w:id="50" w:author="Usuario" w:date="2017-02-07T13:01:00Z">
        <w:r w:rsidR="007427AC">
          <w:rPr>
            <w:w w:val="110"/>
            <w:lang w:val="en-US"/>
          </w:rPr>
          <w:t>’s</w:t>
        </w:r>
      </w:ins>
      <w:del w:id="51" w:author="Usuario" w:date="2017-02-07T13:00:00Z">
        <w:r w:rsidR="002D42CC" w:rsidRPr="00076A94" w:rsidDel="007427AC">
          <w:rPr>
            <w:w w:val="110"/>
            <w:lang w:val="en-US"/>
          </w:rPr>
          <w:delText>the</w:delText>
        </w:r>
      </w:del>
      <w:r w:rsidR="002D42CC" w:rsidRPr="00076A94">
        <w:rPr>
          <w:spacing w:val="-7"/>
          <w:w w:val="110"/>
          <w:lang w:val="en-US"/>
        </w:rPr>
        <w:t xml:space="preserve"> </w:t>
      </w:r>
      <w:r w:rsidR="002D42CC" w:rsidRPr="00076A94">
        <w:rPr>
          <w:w w:val="110"/>
          <w:lang w:val="en-US"/>
        </w:rPr>
        <w:t>health</w:t>
      </w:r>
      <w:ins w:id="52" w:author="Usuario" w:date="2017-02-07T13:00:00Z">
        <w:r w:rsidR="007427AC">
          <w:rPr>
            <w:w w:val="110"/>
            <w:lang w:val="en-US"/>
          </w:rPr>
          <w:t xml:space="preserve"> status</w:t>
        </w:r>
      </w:ins>
      <w:del w:id="53" w:author="Usuario" w:date="2017-02-07T13:00:00Z">
        <w:r w:rsidR="002D42CC" w:rsidRPr="00076A94" w:rsidDel="007427AC">
          <w:rPr>
            <w:w w:val="110"/>
            <w:lang w:val="en-US"/>
          </w:rPr>
          <w:delText>iness</w:delText>
        </w:r>
        <w:r w:rsidR="002D42CC" w:rsidRPr="00076A94" w:rsidDel="007427AC">
          <w:rPr>
            <w:spacing w:val="-8"/>
            <w:w w:val="110"/>
            <w:lang w:val="en-US"/>
          </w:rPr>
          <w:delText xml:space="preserve"> </w:delText>
        </w:r>
        <w:r w:rsidR="002D42CC" w:rsidRPr="00076A94" w:rsidDel="007427AC">
          <w:rPr>
            <w:w w:val="110"/>
            <w:lang w:val="en-US"/>
          </w:rPr>
          <w:delText>of</w:delText>
        </w:r>
        <w:r w:rsidR="002D42CC" w:rsidRPr="00076A94" w:rsidDel="007427AC">
          <w:rPr>
            <w:spacing w:val="-8"/>
            <w:w w:val="110"/>
            <w:lang w:val="en-US"/>
          </w:rPr>
          <w:delText xml:space="preserve"> </w:delText>
        </w:r>
        <w:r w:rsidR="002D42CC" w:rsidRPr="00076A94" w:rsidDel="007427AC">
          <w:rPr>
            <w:w w:val="110"/>
            <w:lang w:val="en-US"/>
          </w:rPr>
          <w:delText>people</w:delText>
        </w:r>
      </w:del>
      <w:r w:rsidR="002D42CC" w:rsidRPr="00076A94">
        <w:rPr>
          <w:w w:val="110"/>
          <w:lang w:val="en-US"/>
        </w:rPr>
        <w:t>,</w:t>
      </w:r>
      <w:r w:rsidR="002D42CC" w:rsidRPr="00076A94">
        <w:rPr>
          <w:spacing w:val="-7"/>
          <w:w w:val="110"/>
          <w:lang w:val="en-US"/>
        </w:rPr>
        <w:t xml:space="preserve"> </w:t>
      </w:r>
      <w:r w:rsidR="002D42CC" w:rsidRPr="00076A94">
        <w:rPr>
          <w:w w:val="110"/>
          <w:lang w:val="en-US"/>
        </w:rPr>
        <w:t>and</w:t>
      </w:r>
      <w:r w:rsidR="002D42CC" w:rsidRPr="00076A94">
        <w:rPr>
          <w:spacing w:val="-8"/>
          <w:w w:val="110"/>
          <w:lang w:val="en-US"/>
        </w:rPr>
        <w:t xml:space="preserve"> </w:t>
      </w:r>
      <w:ins w:id="54" w:author="Usuario" w:date="2017-02-07T13:01:00Z">
        <w:r w:rsidR="007427AC">
          <w:rPr>
            <w:w w:val="110"/>
            <w:lang w:val="en-US"/>
          </w:rPr>
          <w:t>to</w:t>
        </w:r>
      </w:ins>
      <w:del w:id="55" w:author="Usuario" w:date="2017-02-07T13:01:00Z">
        <w:r w:rsidR="002D42CC" w:rsidRPr="00076A94" w:rsidDel="007427AC">
          <w:rPr>
            <w:w w:val="110"/>
            <w:lang w:val="en-US"/>
          </w:rPr>
          <w:delText>it will</w:delText>
        </w:r>
        <w:r w:rsidR="002D42CC" w:rsidRPr="00076A94" w:rsidDel="007427AC">
          <w:rPr>
            <w:spacing w:val="-9"/>
            <w:w w:val="110"/>
            <w:lang w:val="en-US"/>
          </w:rPr>
          <w:delText xml:space="preserve"> </w:delText>
        </w:r>
        <w:r w:rsidR="002D42CC" w:rsidRPr="00076A94" w:rsidDel="007427AC">
          <w:rPr>
            <w:w w:val="110"/>
            <w:lang w:val="en-US"/>
          </w:rPr>
          <w:delText>enable</w:delText>
        </w:r>
        <w:r w:rsidR="002D42CC" w:rsidRPr="00076A94" w:rsidDel="007427AC">
          <w:rPr>
            <w:spacing w:val="-9"/>
            <w:w w:val="110"/>
            <w:lang w:val="en-US"/>
          </w:rPr>
          <w:delText xml:space="preserve"> </w:delText>
        </w:r>
        <w:r w:rsidR="002D42CC" w:rsidRPr="00076A94" w:rsidDel="007427AC">
          <w:rPr>
            <w:w w:val="110"/>
            <w:lang w:val="en-US"/>
          </w:rPr>
          <w:delText>the</w:delText>
        </w:r>
      </w:del>
      <w:r w:rsidR="002D42CC" w:rsidRPr="00076A94">
        <w:rPr>
          <w:spacing w:val="-9"/>
          <w:w w:val="110"/>
          <w:lang w:val="en-US"/>
        </w:rPr>
        <w:t xml:space="preserve"> </w:t>
      </w:r>
      <w:r w:rsidR="002D42CC" w:rsidRPr="00076A94">
        <w:rPr>
          <w:w w:val="110"/>
          <w:lang w:val="en-US"/>
        </w:rPr>
        <w:t>develop</w:t>
      </w:r>
      <w:del w:id="56" w:author="Usuario" w:date="2017-02-07T13:01:00Z">
        <w:r w:rsidR="002D42CC" w:rsidRPr="00076A94" w:rsidDel="007427AC">
          <w:rPr>
            <w:w w:val="110"/>
            <w:lang w:val="en-US"/>
          </w:rPr>
          <w:delText>ment</w:delText>
        </w:r>
        <w:r w:rsidR="002D42CC" w:rsidRPr="00076A94" w:rsidDel="007427AC">
          <w:rPr>
            <w:spacing w:val="-9"/>
            <w:w w:val="110"/>
            <w:lang w:val="en-US"/>
          </w:rPr>
          <w:delText xml:space="preserve"> </w:delText>
        </w:r>
        <w:r w:rsidR="002D42CC" w:rsidRPr="00076A94" w:rsidDel="007427AC">
          <w:rPr>
            <w:w w:val="110"/>
            <w:lang w:val="en-US"/>
          </w:rPr>
          <w:delText>of</w:delText>
        </w:r>
      </w:del>
      <w:r w:rsidR="002D42CC" w:rsidRPr="00076A94">
        <w:rPr>
          <w:spacing w:val="-9"/>
          <w:w w:val="110"/>
          <w:lang w:val="en-US"/>
        </w:rPr>
        <w:t xml:space="preserve"> </w:t>
      </w:r>
      <w:r w:rsidR="002D42CC" w:rsidRPr="00076A94">
        <w:rPr>
          <w:w w:val="110"/>
          <w:lang w:val="en-US"/>
        </w:rPr>
        <w:t>a</w:t>
      </w:r>
      <w:r w:rsidR="002D42CC" w:rsidRPr="00076A94">
        <w:rPr>
          <w:spacing w:val="-9"/>
          <w:w w:val="110"/>
          <w:lang w:val="en-US"/>
        </w:rPr>
        <w:t xml:space="preserve"> </w:t>
      </w:r>
      <w:r w:rsidR="002D42CC" w:rsidRPr="00076A94">
        <w:rPr>
          <w:w w:val="110"/>
          <w:lang w:val="en-US"/>
        </w:rPr>
        <w:t>more</w:t>
      </w:r>
      <w:r w:rsidR="002D42CC" w:rsidRPr="00076A94">
        <w:rPr>
          <w:spacing w:val="-9"/>
          <w:w w:val="110"/>
          <w:lang w:val="en-US"/>
        </w:rPr>
        <w:t xml:space="preserve"> </w:t>
      </w:r>
      <w:r w:rsidR="002D42CC" w:rsidRPr="00076A94">
        <w:rPr>
          <w:w w:val="110"/>
          <w:lang w:val="en-US"/>
        </w:rPr>
        <w:t>comprehensive</w:t>
      </w:r>
      <w:r w:rsidR="002D42CC" w:rsidRPr="00076A94">
        <w:rPr>
          <w:spacing w:val="-9"/>
          <w:w w:val="110"/>
          <w:lang w:val="en-US"/>
        </w:rPr>
        <w:t xml:space="preserve"> </w:t>
      </w:r>
      <w:r w:rsidR="002D42CC" w:rsidRPr="00076A94">
        <w:rPr>
          <w:w w:val="110"/>
          <w:lang w:val="en-US"/>
        </w:rPr>
        <w:t>framework</w:t>
      </w:r>
      <w:r w:rsidR="002D42CC" w:rsidRPr="00076A94">
        <w:rPr>
          <w:spacing w:val="-9"/>
          <w:w w:val="110"/>
          <w:lang w:val="en-US"/>
        </w:rPr>
        <w:t xml:space="preserve"> </w:t>
      </w:r>
      <w:del w:id="57" w:author="Usuario" w:date="2017-02-15T14:08:00Z">
        <w:r w:rsidR="002D42CC" w:rsidRPr="00076A94" w:rsidDel="00F745C9">
          <w:rPr>
            <w:w w:val="110"/>
            <w:lang w:val="en-US"/>
          </w:rPr>
          <w:delText>in</w:delText>
        </w:r>
        <w:r w:rsidR="002D42CC" w:rsidRPr="00076A94" w:rsidDel="00F745C9">
          <w:rPr>
            <w:spacing w:val="-9"/>
            <w:w w:val="110"/>
            <w:lang w:val="en-US"/>
          </w:rPr>
          <w:delText xml:space="preserve"> </w:delText>
        </w:r>
      </w:del>
      <w:del w:id="58" w:author="Usuario" w:date="2017-02-15T14:09:00Z">
        <w:r w:rsidR="002D42CC" w:rsidRPr="00076A94" w:rsidDel="00F745C9">
          <w:rPr>
            <w:w w:val="110"/>
            <w:lang w:val="en-US"/>
          </w:rPr>
          <w:delText>order</w:delText>
        </w:r>
        <w:r w:rsidR="002D42CC" w:rsidRPr="00076A94" w:rsidDel="00F745C9">
          <w:rPr>
            <w:spacing w:val="-9"/>
            <w:w w:val="110"/>
            <w:lang w:val="en-US"/>
          </w:rPr>
          <w:delText xml:space="preserve"> </w:delText>
        </w:r>
        <w:r w:rsidR="002D42CC" w:rsidRPr="00076A94" w:rsidDel="00F745C9">
          <w:rPr>
            <w:w w:val="110"/>
            <w:lang w:val="en-US"/>
          </w:rPr>
          <w:delText>to</w:delText>
        </w:r>
        <w:r w:rsidR="002D42CC" w:rsidRPr="00076A94" w:rsidDel="00F745C9">
          <w:rPr>
            <w:spacing w:val="-9"/>
            <w:w w:val="110"/>
            <w:lang w:val="en-US"/>
          </w:rPr>
          <w:delText xml:space="preserve"> </w:delText>
        </w:r>
      </w:del>
      <w:ins w:id="59" w:author="Usuario" w:date="2017-02-15T14:09:00Z">
        <w:r>
          <w:rPr>
            <w:spacing w:val="-9"/>
            <w:w w:val="110"/>
            <w:lang w:val="en-US"/>
          </w:rPr>
          <w:t>which will provide</w:t>
        </w:r>
      </w:ins>
      <w:ins w:id="60" w:author="Usuario" w:date="2017-02-07T13:02:00Z">
        <w:r w:rsidR="00CF41CB">
          <w:rPr>
            <w:spacing w:val="-9"/>
            <w:w w:val="110"/>
            <w:lang w:val="en-US"/>
          </w:rPr>
          <w:t xml:space="preserve"> greater insight into </w:t>
        </w:r>
      </w:ins>
      <w:del w:id="61" w:author="Usuario" w:date="2017-02-07T13:02:00Z">
        <w:r w:rsidR="002D42CC" w:rsidRPr="00076A94" w:rsidDel="00CF41CB">
          <w:rPr>
            <w:w w:val="110"/>
            <w:lang w:val="en-US"/>
          </w:rPr>
          <w:delText>obtain</w:delText>
        </w:r>
        <w:r w:rsidR="002D42CC" w:rsidRPr="00076A94" w:rsidDel="00CF41CB">
          <w:rPr>
            <w:spacing w:val="-9"/>
            <w:w w:val="110"/>
            <w:lang w:val="en-US"/>
          </w:rPr>
          <w:delText xml:space="preserve"> </w:delText>
        </w:r>
        <w:r w:rsidR="002D42CC" w:rsidRPr="00076A94" w:rsidDel="00CF41CB">
          <w:rPr>
            <w:w w:val="110"/>
            <w:lang w:val="en-US"/>
          </w:rPr>
          <w:delText>more</w:delText>
        </w:r>
        <w:r w:rsidR="002D42CC" w:rsidRPr="00076A94" w:rsidDel="00CF41CB">
          <w:rPr>
            <w:w w:val="109"/>
            <w:lang w:val="en-US"/>
          </w:rPr>
          <w:delText xml:space="preserve"> </w:delText>
        </w:r>
        <w:r w:rsidR="002D42CC" w:rsidRPr="00076A94" w:rsidDel="00CF41CB">
          <w:rPr>
            <w:w w:val="110"/>
            <w:lang w:val="en-US"/>
          </w:rPr>
          <w:delText>in-depth</w:delText>
        </w:r>
        <w:r w:rsidR="002D42CC" w:rsidRPr="00076A94" w:rsidDel="00CF41CB">
          <w:rPr>
            <w:spacing w:val="-24"/>
            <w:w w:val="110"/>
            <w:lang w:val="en-US"/>
          </w:rPr>
          <w:delText xml:space="preserve"> </w:delText>
        </w:r>
        <w:r w:rsidR="002D42CC" w:rsidRPr="00076A94" w:rsidDel="00CF41CB">
          <w:rPr>
            <w:w w:val="110"/>
            <w:lang w:val="en-US"/>
          </w:rPr>
          <w:delText>knowledge</w:delText>
        </w:r>
        <w:r w:rsidR="002D42CC" w:rsidRPr="00076A94" w:rsidDel="00CF41CB">
          <w:rPr>
            <w:spacing w:val="-24"/>
            <w:w w:val="110"/>
            <w:lang w:val="en-US"/>
          </w:rPr>
          <w:delText xml:space="preserve"> </w:delText>
        </w:r>
        <w:r w:rsidR="002D42CC" w:rsidRPr="00076A94" w:rsidDel="00CF41CB">
          <w:rPr>
            <w:w w:val="110"/>
            <w:lang w:val="en-US"/>
          </w:rPr>
          <w:delText>of</w:delText>
        </w:r>
        <w:r w:rsidR="002D42CC" w:rsidRPr="00076A94" w:rsidDel="00CF41CB">
          <w:rPr>
            <w:spacing w:val="-23"/>
            <w:w w:val="110"/>
            <w:lang w:val="en-US"/>
          </w:rPr>
          <w:delText xml:space="preserve"> </w:delText>
        </w:r>
        <w:r w:rsidR="002D42CC" w:rsidRPr="00076A94" w:rsidDel="00CF41CB">
          <w:rPr>
            <w:w w:val="110"/>
            <w:lang w:val="en-US"/>
          </w:rPr>
          <w:delText>th</w:delText>
        </w:r>
      </w:del>
      <w:ins w:id="62" w:author="Usuario" w:date="2017-02-07T13:02:00Z">
        <w:r w:rsidR="00CF41CB">
          <w:rPr>
            <w:w w:val="110"/>
            <w:lang w:val="en-US"/>
          </w:rPr>
          <w:t>this</w:t>
        </w:r>
      </w:ins>
      <w:del w:id="63" w:author="Usuario" w:date="2017-02-07T13:02:00Z">
        <w:r w:rsidR="002D42CC" w:rsidRPr="00076A94" w:rsidDel="00CF41CB">
          <w:rPr>
            <w:w w:val="110"/>
            <w:lang w:val="en-US"/>
          </w:rPr>
          <w:delText>is</w:delText>
        </w:r>
      </w:del>
      <w:r w:rsidR="002D42CC" w:rsidRPr="00076A94">
        <w:rPr>
          <w:spacing w:val="-24"/>
          <w:w w:val="110"/>
          <w:lang w:val="en-US"/>
        </w:rPr>
        <w:t xml:space="preserve"> </w:t>
      </w:r>
      <w:r w:rsidR="002D42CC" w:rsidRPr="00076A94">
        <w:rPr>
          <w:w w:val="110"/>
          <w:lang w:val="en-US"/>
        </w:rPr>
        <w:t>complex</w:t>
      </w:r>
      <w:r w:rsidR="002D42CC" w:rsidRPr="00076A94">
        <w:rPr>
          <w:spacing w:val="-23"/>
          <w:w w:val="110"/>
          <w:lang w:val="en-US"/>
        </w:rPr>
        <w:t xml:space="preserve"> </w:t>
      </w:r>
      <w:r w:rsidR="002D42CC" w:rsidRPr="00076A94">
        <w:rPr>
          <w:w w:val="110"/>
          <w:lang w:val="en-US"/>
        </w:rPr>
        <w:t>system.</w:t>
      </w:r>
    </w:p>
    <w:p w14:paraId="21816BEE" w14:textId="77777777" w:rsidR="00886E8A" w:rsidRPr="00076A94" w:rsidRDefault="00886E8A" w:rsidP="0065557D">
      <w:pPr>
        <w:pStyle w:val="ASM"/>
        <w:rPr>
          <w:lang w:val="en-US"/>
        </w:rPr>
      </w:pPr>
      <w:r w:rsidRPr="00076A94">
        <w:rPr>
          <w:b/>
          <w:bCs/>
          <w:i/>
          <w:lang w:val="en-US"/>
        </w:rPr>
        <w:t xml:space="preserve">Keywords — </w:t>
      </w:r>
      <w:proofErr w:type="spellStart"/>
      <w:r w:rsidRPr="00076A94">
        <w:rPr>
          <w:lang w:val="en-US"/>
        </w:rPr>
        <w:t>microbiome</w:t>
      </w:r>
      <w:proofErr w:type="spellEnd"/>
      <w:r w:rsidRPr="00076A94">
        <w:rPr>
          <w:lang w:val="en-US"/>
        </w:rPr>
        <w:t xml:space="preserve">, systems biology, ecological modeling, </w:t>
      </w:r>
      <w:proofErr w:type="spellStart"/>
      <w:r w:rsidRPr="00076A94">
        <w:rPr>
          <w:lang w:val="en-US"/>
        </w:rPr>
        <w:t>metagenomics</w:t>
      </w:r>
      <w:proofErr w:type="spellEnd"/>
      <w:r w:rsidRPr="00076A94">
        <w:rPr>
          <w:lang w:val="en-US"/>
        </w:rPr>
        <w:t>, stability</w:t>
      </w:r>
    </w:p>
    <w:p w14:paraId="7D16555C" w14:textId="77777777" w:rsidR="00886E8A" w:rsidRPr="00076A94" w:rsidRDefault="00886E8A" w:rsidP="0065557D">
      <w:pPr>
        <w:pStyle w:val="ASM"/>
        <w:rPr>
          <w:lang w:val="en-US"/>
        </w:rPr>
        <w:sectPr w:rsidR="00886E8A" w:rsidRPr="00076A94" w:rsidSect="00BC148C">
          <w:pgSz w:w="12240" w:h="15840"/>
          <w:pgMar w:top="1440" w:right="1440" w:bottom="1440" w:left="1440" w:header="0" w:footer="1237" w:gutter="0"/>
          <w:lnNumType w:countBy="1" w:restart="continuous"/>
          <w:cols w:space="720"/>
        </w:sectPr>
      </w:pPr>
    </w:p>
    <w:p w14:paraId="0A8330E8" w14:textId="35F0A17C" w:rsidR="00CF7689" w:rsidRPr="00076A94" w:rsidRDefault="00CF7689" w:rsidP="0065557D">
      <w:pPr>
        <w:pStyle w:val="ASM"/>
        <w:rPr>
          <w:sz w:val="36"/>
          <w:szCs w:val="36"/>
          <w:lang w:val="en-US"/>
        </w:rPr>
      </w:pPr>
      <w:r w:rsidRPr="00076A94">
        <w:rPr>
          <w:b/>
          <w:bCs/>
          <w:sz w:val="36"/>
          <w:szCs w:val="36"/>
          <w:lang w:val="en-US"/>
        </w:rPr>
        <w:lastRenderedPageBreak/>
        <w:t>Introduction</w:t>
      </w:r>
    </w:p>
    <w:p w14:paraId="5D575E96" w14:textId="75B0CCA9" w:rsidR="00AB055E" w:rsidRPr="00076A94" w:rsidRDefault="00AB055E" w:rsidP="00AB055E">
      <w:pPr>
        <w:pStyle w:val="ASM"/>
        <w:jc w:val="left"/>
        <w:rPr>
          <w:lang w:val="en-US"/>
        </w:rPr>
      </w:pPr>
      <w:r w:rsidRPr="00076A94">
        <w:rPr>
          <w:lang w:val="en-US"/>
        </w:rPr>
        <w:t xml:space="preserve">The </w:t>
      </w:r>
      <w:ins w:id="64" w:author="Usuario" w:date="2017-02-15T14:09:00Z">
        <w:r w:rsidR="00F745C9">
          <w:rPr>
            <w:lang w:val="en-US"/>
          </w:rPr>
          <w:t>quest</w:t>
        </w:r>
      </w:ins>
      <w:del w:id="65" w:author="Usuario" w:date="2017-02-15T14:09:00Z">
        <w:r w:rsidRPr="00076A94" w:rsidDel="00F745C9">
          <w:rPr>
            <w:lang w:val="en-US"/>
          </w:rPr>
          <w:delText>desire</w:delText>
        </w:r>
      </w:del>
      <w:r w:rsidRPr="00076A94">
        <w:rPr>
          <w:lang w:val="en-US"/>
        </w:rPr>
        <w:t xml:space="preserve"> to understand the factors that influence human health and cause disease has always been one of the major driving forces of biological research</w:t>
      </w:r>
      <w:r w:rsidR="006A4B4F" w:rsidRPr="00076A94">
        <w:rPr>
          <w:lang w:val="en-US"/>
        </w:rPr>
        <w:t xml:space="preserve">. </w:t>
      </w:r>
      <w:ins w:id="66" w:author="Usuario" w:date="2017-02-07T13:06:00Z">
        <w:r w:rsidR="00DC40ED">
          <w:rPr>
            <w:lang w:val="en-US"/>
          </w:rPr>
          <w:t>With growing</w:t>
        </w:r>
      </w:ins>
      <w:del w:id="67" w:author="Usuario" w:date="2017-02-07T13:05:00Z">
        <w:r w:rsidR="006A4B4F" w:rsidRPr="00076A94" w:rsidDel="00DC40ED">
          <w:rPr>
            <w:lang w:val="en-US"/>
          </w:rPr>
          <w:delText>As</w:delText>
        </w:r>
      </w:del>
      <w:r w:rsidR="006A4B4F" w:rsidRPr="00076A94">
        <w:rPr>
          <w:lang w:val="en-US"/>
        </w:rPr>
        <w:t xml:space="preserve"> evidence of the new "</w:t>
      </w:r>
      <w:proofErr w:type="spellStart"/>
      <w:r w:rsidR="006A4B4F" w:rsidRPr="00076A94">
        <w:rPr>
          <w:lang w:val="en-US"/>
        </w:rPr>
        <w:t>holo</w:t>
      </w:r>
      <w:r w:rsidRPr="00076A94">
        <w:rPr>
          <w:lang w:val="en-US"/>
        </w:rPr>
        <w:t>biont</w:t>
      </w:r>
      <w:proofErr w:type="spellEnd"/>
      <w:r w:rsidRPr="00076A94">
        <w:rPr>
          <w:lang w:val="en-US"/>
        </w:rPr>
        <w:t>" and "</w:t>
      </w:r>
      <w:proofErr w:type="spellStart"/>
      <w:r w:rsidRPr="00076A94">
        <w:rPr>
          <w:lang w:val="en-US"/>
        </w:rPr>
        <w:t>hologenome</w:t>
      </w:r>
      <w:proofErr w:type="spellEnd"/>
      <w:r w:rsidRPr="00076A94">
        <w:rPr>
          <w:lang w:val="en-US"/>
        </w:rPr>
        <w:t xml:space="preserve">" concepts </w:t>
      </w:r>
      <w:del w:id="68" w:author="Usuario" w:date="2017-02-07T13:06:00Z">
        <w:r w:rsidRPr="00076A94" w:rsidDel="00DC40ED">
          <w:rPr>
            <w:lang w:val="en-US"/>
          </w:rPr>
          <w:delText xml:space="preserve">is increasing each day </w:delText>
        </w:r>
      </w:del>
      <w:r w:rsidRPr="00076A94">
        <w:rPr>
          <w:lang w:val="en-US"/>
        </w:rPr>
        <w:t>(</w:t>
      </w:r>
      <w:r w:rsidR="006165D1">
        <w:fldChar w:fldCharType="begin"/>
      </w:r>
      <w:r w:rsidR="006165D1" w:rsidRPr="006165D1">
        <w:rPr>
          <w:lang w:val="en-US"/>
          <w:rPrChange w:id="69" w:author="Usuario" w:date="2017-02-08T10:01:00Z">
            <w:rPr/>
          </w:rPrChange>
        </w:rPr>
        <w:instrText xml:space="preserve"> HYPERLINK \l "_bookmark2" </w:instrText>
      </w:r>
      <w:r w:rsidR="006165D1">
        <w:fldChar w:fldCharType="separate"/>
      </w:r>
      <w:r w:rsidRPr="00076A94">
        <w:rPr>
          <w:rStyle w:val="Hipervnculo"/>
          <w:i/>
          <w:lang w:val="en-US"/>
        </w:rPr>
        <w:t>1</w:t>
      </w:r>
      <w:r w:rsidR="006165D1">
        <w:rPr>
          <w:rStyle w:val="Hipervnculo"/>
          <w:i/>
          <w:lang w:val="en-US"/>
        </w:rPr>
        <w:fldChar w:fldCharType="end"/>
      </w:r>
      <w:r w:rsidRPr="00076A94">
        <w:rPr>
          <w:lang w:val="en-US"/>
        </w:rPr>
        <w:t xml:space="preserve">, </w:t>
      </w:r>
      <w:r w:rsidR="006165D1">
        <w:fldChar w:fldCharType="begin"/>
      </w:r>
      <w:r w:rsidR="006165D1" w:rsidRPr="006165D1">
        <w:rPr>
          <w:lang w:val="en-US"/>
          <w:rPrChange w:id="70" w:author="Usuario" w:date="2017-02-08T10:01:00Z">
            <w:rPr/>
          </w:rPrChange>
        </w:rPr>
        <w:instrText xml:space="preserve"> HYPERLINK \l "_bookmark3" </w:instrText>
      </w:r>
      <w:r w:rsidR="006165D1">
        <w:fldChar w:fldCharType="separate"/>
      </w:r>
      <w:r w:rsidRPr="00076A94">
        <w:rPr>
          <w:rStyle w:val="Hipervnculo"/>
          <w:i/>
          <w:lang w:val="en-US"/>
        </w:rPr>
        <w:t>2</w:t>
      </w:r>
      <w:r w:rsidR="006165D1">
        <w:rPr>
          <w:rStyle w:val="Hipervnculo"/>
          <w:i/>
          <w:lang w:val="en-US"/>
        </w:rPr>
        <w:fldChar w:fldCharType="end"/>
      </w:r>
      <w:r w:rsidRPr="00076A94">
        <w:rPr>
          <w:lang w:val="en-US"/>
        </w:rPr>
        <w:t>), research not only focuses on</w:t>
      </w:r>
      <w:del w:id="71" w:author="Usuario" w:date="2017-02-07T13:06:00Z">
        <w:r w:rsidRPr="00076A94" w:rsidDel="00DC40ED">
          <w:rPr>
            <w:lang w:val="en-US"/>
          </w:rPr>
          <w:delText xml:space="preserve"> the</w:delText>
        </w:r>
      </w:del>
      <w:r w:rsidRPr="00076A94">
        <w:rPr>
          <w:lang w:val="en-US"/>
        </w:rPr>
        <w:t xml:space="preserve"> human physiology but also on the </w:t>
      </w:r>
      <w:ins w:id="72" w:author="Usuario" w:date="2017-02-07T13:06:00Z">
        <w:r w:rsidR="00DC40ED">
          <w:rPr>
            <w:lang w:val="en-US"/>
          </w:rPr>
          <w:t xml:space="preserve">associated </w:t>
        </w:r>
      </w:ins>
      <w:r w:rsidRPr="00076A94">
        <w:rPr>
          <w:lang w:val="en-US"/>
        </w:rPr>
        <w:t>microbial population</w:t>
      </w:r>
      <w:del w:id="73" w:author="Usuario" w:date="2017-02-07T13:06:00Z">
        <w:r w:rsidRPr="00076A94" w:rsidDel="00DC40ED">
          <w:rPr>
            <w:lang w:val="en-US"/>
          </w:rPr>
          <w:delText xml:space="preserve"> that surrounds us</w:delText>
        </w:r>
      </w:del>
      <w:del w:id="74" w:author="Usuario" w:date="2017-02-15T14:12:00Z">
        <w:r w:rsidRPr="00076A94" w:rsidDel="00F745C9">
          <w:rPr>
            <w:lang w:val="en-US"/>
          </w:rPr>
          <w:delText>. Howe</w:delText>
        </w:r>
      </w:del>
      <w:del w:id="75" w:author="Usuario" w:date="2017-02-15T14:11:00Z">
        <w:r w:rsidRPr="00076A94" w:rsidDel="00F745C9">
          <w:rPr>
            <w:lang w:val="en-US"/>
          </w:rPr>
          <w:delText>ver</w:delText>
        </w:r>
      </w:del>
      <w:del w:id="76" w:author="Usuario" w:date="2017-02-15T14:12:00Z">
        <w:r w:rsidRPr="00076A94" w:rsidDel="00F745C9">
          <w:rPr>
            <w:lang w:val="en-US"/>
          </w:rPr>
          <w:delText>,</w:delText>
        </w:r>
      </w:del>
      <w:ins w:id="77" w:author="Usuario" w:date="2017-02-15T14:12:00Z">
        <w:r w:rsidR="00F745C9">
          <w:rPr>
            <w:lang w:val="en-US"/>
          </w:rPr>
          <w:t>, although</w:t>
        </w:r>
      </w:ins>
      <w:r w:rsidRPr="00076A94">
        <w:rPr>
          <w:lang w:val="en-US"/>
        </w:rPr>
        <w:t xml:space="preserve"> these concepts are still under debate (</w:t>
      </w:r>
      <w:r w:rsidR="006165D1">
        <w:fldChar w:fldCharType="begin"/>
      </w:r>
      <w:r w:rsidR="006165D1" w:rsidRPr="006165D1">
        <w:rPr>
          <w:lang w:val="en-US"/>
          <w:rPrChange w:id="78" w:author="Usuario" w:date="2017-02-08T10:01:00Z">
            <w:rPr/>
          </w:rPrChange>
        </w:rPr>
        <w:instrText xml:space="preserve"> HYPERLINK \l "_bookmark4" </w:instrText>
      </w:r>
      <w:r w:rsidR="006165D1">
        <w:fldChar w:fldCharType="separate"/>
      </w:r>
      <w:r w:rsidRPr="00076A94">
        <w:rPr>
          <w:rStyle w:val="Hipervnculo"/>
          <w:i/>
          <w:lang w:val="en-US"/>
        </w:rPr>
        <w:t>3</w:t>
      </w:r>
      <w:r w:rsidR="006165D1">
        <w:rPr>
          <w:rStyle w:val="Hipervnculo"/>
          <w:i/>
          <w:lang w:val="en-US"/>
        </w:rPr>
        <w:fldChar w:fldCharType="end"/>
      </w:r>
      <w:r w:rsidRPr="00076A94">
        <w:rPr>
          <w:lang w:val="en-US"/>
        </w:rPr>
        <w:t xml:space="preserve">). </w:t>
      </w:r>
      <w:ins w:id="79" w:author="Usuario" w:date="2017-02-15T14:16:00Z">
        <w:r w:rsidR="00F44807">
          <w:rPr>
            <w:lang w:val="en-US"/>
          </w:rPr>
          <w:t>Research has revealed</w:t>
        </w:r>
      </w:ins>
      <w:ins w:id="80" w:author="Usuario" w:date="2017-02-15T14:14:00Z">
        <w:r w:rsidR="00F44807">
          <w:rPr>
            <w:lang w:val="en-US"/>
          </w:rPr>
          <w:t xml:space="preserve"> that </w:t>
        </w:r>
      </w:ins>
      <w:del w:id="81" w:author="Usuario" w:date="2017-02-15T14:15:00Z">
        <w:r w:rsidR="002B367C" w:rsidRPr="002B367C" w:rsidDel="00F44807">
          <w:rPr>
            <w:highlight w:val="green"/>
            <w:lang w:val="en-US"/>
          </w:rPr>
          <w:delText>T</w:delText>
        </w:r>
      </w:del>
      <w:ins w:id="82" w:author="Usuario" w:date="2017-02-15T14:15:00Z">
        <w:r w:rsidR="00F44807">
          <w:rPr>
            <w:highlight w:val="green"/>
            <w:lang w:val="en-US"/>
          </w:rPr>
          <w:t>t</w:t>
        </w:r>
      </w:ins>
      <w:r w:rsidR="002B367C" w:rsidRPr="002B367C">
        <w:rPr>
          <w:highlight w:val="green"/>
          <w:lang w:val="en-US"/>
        </w:rPr>
        <w:t xml:space="preserve">he human </w:t>
      </w:r>
      <w:proofErr w:type="spellStart"/>
      <w:r w:rsidR="002B367C" w:rsidRPr="002B367C">
        <w:rPr>
          <w:highlight w:val="green"/>
          <w:lang w:val="en-US"/>
        </w:rPr>
        <w:t>microbiome</w:t>
      </w:r>
      <w:proofErr w:type="spellEnd"/>
      <w:r w:rsidR="002B367C" w:rsidRPr="002B367C">
        <w:rPr>
          <w:highlight w:val="green"/>
          <w:lang w:val="en-US"/>
        </w:rPr>
        <w:t xml:space="preserve"> is intimately linked to our physiology</w:t>
      </w:r>
      <w:r w:rsidR="002B367C" w:rsidRPr="002B367C">
        <w:rPr>
          <w:lang w:val="en-US"/>
        </w:rPr>
        <w:t xml:space="preserve"> </w:t>
      </w:r>
      <w:ins w:id="83" w:author="Usuario" w:date="2017-02-15T14:15:00Z">
        <w:r w:rsidR="00F44807">
          <w:rPr>
            <w:lang w:val="en-US"/>
          </w:rPr>
          <w:t xml:space="preserve">through </w:t>
        </w:r>
      </w:ins>
      <w:del w:id="84" w:author="Usuario" w:date="2017-02-15T14:15:00Z">
        <w:r w:rsidR="002B367C" w:rsidRPr="002B367C" w:rsidDel="00F44807">
          <w:rPr>
            <w:lang w:val="en-US"/>
          </w:rPr>
          <w:delText xml:space="preserve">with </w:delText>
        </w:r>
      </w:del>
      <w:r w:rsidRPr="00076A94">
        <w:rPr>
          <w:lang w:val="en-US"/>
        </w:rPr>
        <w:t>the metabolism of bile acids (</w:t>
      </w:r>
      <w:r w:rsidR="006165D1">
        <w:fldChar w:fldCharType="begin"/>
      </w:r>
      <w:r w:rsidR="006165D1" w:rsidRPr="006165D1">
        <w:rPr>
          <w:lang w:val="en-US"/>
          <w:rPrChange w:id="85" w:author="Usuario" w:date="2017-02-08T10:01:00Z">
            <w:rPr/>
          </w:rPrChange>
        </w:rPr>
        <w:instrText xml:space="preserve"> HYPERLINK \l "_bookmark5" </w:instrText>
      </w:r>
      <w:r w:rsidR="006165D1">
        <w:fldChar w:fldCharType="separate"/>
      </w:r>
      <w:r w:rsidRPr="00076A94">
        <w:rPr>
          <w:rStyle w:val="Hipervnculo"/>
          <w:i/>
          <w:lang w:val="en-US"/>
        </w:rPr>
        <w:t>4</w:t>
      </w:r>
      <w:r w:rsidR="006165D1">
        <w:rPr>
          <w:rStyle w:val="Hipervnculo"/>
          <w:i/>
          <w:lang w:val="en-US"/>
        </w:rPr>
        <w:fldChar w:fldCharType="end"/>
      </w:r>
      <w:r w:rsidRPr="00076A94">
        <w:rPr>
          <w:lang w:val="en-US"/>
        </w:rPr>
        <w:t>), of choline (</w:t>
      </w:r>
      <w:r w:rsidR="006165D1">
        <w:fldChar w:fldCharType="begin"/>
      </w:r>
      <w:r w:rsidR="006165D1" w:rsidRPr="006165D1">
        <w:rPr>
          <w:lang w:val="en-US"/>
          <w:rPrChange w:id="86" w:author="Usuario" w:date="2017-02-08T10:01:00Z">
            <w:rPr/>
          </w:rPrChange>
        </w:rPr>
        <w:instrText xml:space="preserve"> HYPERLINK \l "_bookmark6" </w:instrText>
      </w:r>
      <w:r w:rsidR="006165D1">
        <w:fldChar w:fldCharType="separate"/>
      </w:r>
      <w:r w:rsidRPr="00076A94">
        <w:rPr>
          <w:rStyle w:val="Hipervnculo"/>
          <w:i/>
          <w:lang w:val="en-US"/>
        </w:rPr>
        <w:t>5</w:t>
      </w:r>
      <w:r w:rsidR="006165D1">
        <w:rPr>
          <w:rStyle w:val="Hipervnculo"/>
          <w:i/>
          <w:lang w:val="en-US"/>
        </w:rPr>
        <w:fldChar w:fldCharType="end"/>
      </w:r>
      <w:r w:rsidR="003B76B4">
        <w:rPr>
          <w:lang w:val="en-US"/>
        </w:rPr>
        <w:t>) and key</w:t>
      </w:r>
      <w:r w:rsidRPr="00076A94">
        <w:rPr>
          <w:lang w:val="en-US"/>
        </w:rPr>
        <w:t xml:space="preserve"> metabolites, such as short-chain fatty acids (</w:t>
      </w:r>
      <w:r w:rsidR="006165D1">
        <w:fldChar w:fldCharType="begin"/>
      </w:r>
      <w:r w:rsidR="006165D1" w:rsidRPr="006165D1">
        <w:rPr>
          <w:lang w:val="en-US"/>
          <w:rPrChange w:id="87" w:author="Usuario" w:date="2017-02-08T10:01:00Z">
            <w:rPr/>
          </w:rPrChange>
        </w:rPr>
        <w:instrText xml:space="preserve"> HYPERLINK \l "_bookmark7" </w:instrText>
      </w:r>
      <w:r w:rsidR="006165D1">
        <w:fldChar w:fldCharType="separate"/>
      </w:r>
      <w:r w:rsidRPr="00076A94">
        <w:rPr>
          <w:rStyle w:val="Hipervnculo"/>
          <w:i/>
          <w:lang w:val="en-US"/>
        </w:rPr>
        <w:t>6</w:t>
      </w:r>
      <w:r w:rsidR="006165D1">
        <w:rPr>
          <w:rStyle w:val="Hipervnculo"/>
          <w:i/>
          <w:lang w:val="en-US"/>
        </w:rPr>
        <w:fldChar w:fldCharType="end"/>
      </w:r>
      <w:r w:rsidRPr="00076A94">
        <w:rPr>
          <w:lang w:val="en-US"/>
        </w:rPr>
        <w:t xml:space="preserve">, </w:t>
      </w:r>
      <w:r w:rsidR="006165D1">
        <w:fldChar w:fldCharType="begin"/>
      </w:r>
      <w:r w:rsidR="006165D1" w:rsidRPr="006165D1">
        <w:rPr>
          <w:lang w:val="en-US"/>
          <w:rPrChange w:id="88" w:author="Usuario" w:date="2017-02-08T10:01:00Z">
            <w:rPr/>
          </w:rPrChange>
        </w:rPr>
        <w:instrText xml:space="preserve"> HYPERLINK \l "_bookmark8" </w:instrText>
      </w:r>
      <w:r w:rsidR="006165D1">
        <w:fldChar w:fldCharType="separate"/>
      </w:r>
      <w:r w:rsidRPr="00076A94">
        <w:rPr>
          <w:rStyle w:val="Hipervnculo"/>
          <w:i/>
          <w:lang w:val="en-US"/>
        </w:rPr>
        <w:t>7</w:t>
      </w:r>
      <w:r w:rsidR="006165D1">
        <w:rPr>
          <w:rStyle w:val="Hipervnculo"/>
          <w:i/>
          <w:lang w:val="en-US"/>
        </w:rPr>
        <w:fldChar w:fldCharType="end"/>
      </w:r>
      <w:r w:rsidRPr="00076A94">
        <w:rPr>
          <w:lang w:val="en-US"/>
        </w:rPr>
        <w:t>)</w:t>
      </w:r>
      <w:ins w:id="89" w:author="Usuario" w:date="2017-02-15T14:16:00Z">
        <w:r w:rsidR="00F44807">
          <w:rPr>
            <w:lang w:val="en-US"/>
          </w:rPr>
          <w:t>,</w:t>
        </w:r>
      </w:ins>
      <w:r w:rsidRPr="00076A94">
        <w:rPr>
          <w:lang w:val="en-US"/>
        </w:rPr>
        <w:t xml:space="preserve"> which are also involved in immune system maturation (</w:t>
      </w:r>
      <w:r w:rsidR="006165D1">
        <w:fldChar w:fldCharType="begin"/>
      </w:r>
      <w:r w:rsidR="006165D1" w:rsidRPr="006165D1">
        <w:rPr>
          <w:lang w:val="en-US"/>
          <w:rPrChange w:id="90" w:author="Usuario" w:date="2017-02-08T10:01:00Z">
            <w:rPr/>
          </w:rPrChange>
        </w:rPr>
        <w:instrText xml:space="preserve"> HYPERLINK \l "_bookmark9" </w:instrText>
      </w:r>
      <w:r w:rsidR="006165D1">
        <w:fldChar w:fldCharType="separate"/>
      </w:r>
      <w:r w:rsidRPr="00076A94">
        <w:rPr>
          <w:rStyle w:val="Hipervnculo"/>
          <w:i/>
          <w:lang w:val="en-US"/>
        </w:rPr>
        <w:t>8</w:t>
      </w:r>
      <w:r w:rsidR="006165D1">
        <w:rPr>
          <w:rStyle w:val="Hipervnculo"/>
          <w:i/>
          <w:lang w:val="en-US"/>
        </w:rPr>
        <w:fldChar w:fldCharType="end"/>
      </w:r>
      <w:r w:rsidRPr="00076A94">
        <w:rPr>
          <w:lang w:val="en-US"/>
        </w:rPr>
        <w:t xml:space="preserve">, </w:t>
      </w:r>
      <w:r w:rsidR="006165D1">
        <w:fldChar w:fldCharType="begin"/>
      </w:r>
      <w:r w:rsidR="006165D1" w:rsidRPr="006165D1">
        <w:rPr>
          <w:lang w:val="en-US"/>
          <w:rPrChange w:id="91" w:author="Usuario" w:date="2017-02-08T10:01:00Z">
            <w:rPr/>
          </w:rPrChange>
        </w:rPr>
        <w:instrText xml:space="preserve"> HYPERLINK \l "_bookmark10" </w:instrText>
      </w:r>
      <w:r w:rsidR="006165D1">
        <w:fldChar w:fldCharType="separate"/>
      </w:r>
      <w:r w:rsidRPr="00076A94">
        <w:rPr>
          <w:rStyle w:val="Hipervnculo"/>
          <w:i/>
          <w:lang w:val="en-US"/>
        </w:rPr>
        <w:t>9</w:t>
      </w:r>
      <w:r w:rsidR="006165D1">
        <w:rPr>
          <w:rStyle w:val="Hipervnculo"/>
          <w:i/>
          <w:lang w:val="en-US"/>
        </w:rPr>
        <w:fldChar w:fldCharType="end"/>
      </w:r>
      <w:r w:rsidRPr="00076A94">
        <w:rPr>
          <w:lang w:val="en-US"/>
        </w:rPr>
        <w:t xml:space="preserve">). Human </w:t>
      </w:r>
      <w:proofErr w:type="spellStart"/>
      <w:r w:rsidRPr="00076A94">
        <w:rPr>
          <w:lang w:val="en-US"/>
        </w:rPr>
        <w:t>microbiota</w:t>
      </w:r>
      <w:proofErr w:type="spellEnd"/>
      <w:r w:rsidRPr="00076A94">
        <w:rPr>
          <w:lang w:val="en-US"/>
        </w:rPr>
        <w:t xml:space="preserve"> </w:t>
      </w:r>
      <w:ins w:id="92" w:author="Usuario" w:date="2017-02-07T13:13:00Z">
        <w:r w:rsidR="00C6760D">
          <w:rPr>
            <w:lang w:val="en-US"/>
          </w:rPr>
          <w:t xml:space="preserve">is </w:t>
        </w:r>
      </w:ins>
      <w:ins w:id="93" w:author="Usuario" w:date="2017-02-07T13:12:00Z">
        <w:r w:rsidR="00C6760D">
          <w:rPr>
            <w:lang w:val="en-US"/>
          </w:rPr>
          <w:t xml:space="preserve">plausibly </w:t>
        </w:r>
      </w:ins>
      <w:del w:id="94" w:author="Usuario" w:date="2017-02-07T13:13:00Z">
        <w:r w:rsidRPr="00076A94" w:rsidDel="00C6760D">
          <w:rPr>
            <w:lang w:val="en-US"/>
          </w:rPr>
          <w:delText xml:space="preserve">has been suggested to be closely </w:delText>
        </w:r>
      </w:del>
      <w:r w:rsidRPr="00076A94">
        <w:rPr>
          <w:lang w:val="en-US"/>
        </w:rPr>
        <w:t xml:space="preserve">related to diseases </w:t>
      </w:r>
      <w:ins w:id="95" w:author="Usuario" w:date="2017-02-15T14:16:00Z">
        <w:r w:rsidR="00F44807">
          <w:rPr>
            <w:lang w:val="en-US"/>
          </w:rPr>
          <w:t>such as</w:t>
        </w:r>
      </w:ins>
      <w:del w:id="96" w:author="Usuario" w:date="2017-02-15T14:16:00Z">
        <w:r w:rsidRPr="00076A94" w:rsidDel="00F44807">
          <w:rPr>
            <w:lang w:val="en-US"/>
          </w:rPr>
          <w:delText>like</w:delText>
        </w:r>
      </w:del>
      <w:r w:rsidRPr="00076A94">
        <w:rPr>
          <w:lang w:val="en-US"/>
        </w:rPr>
        <w:t xml:space="preserve"> type 2 diabetes (</w:t>
      </w:r>
      <w:r w:rsidR="006165D1">
        <w:fldChar w:fldCharType="begin"/>
      </w:r>
      <w:r w:rsidR="006165D1" w:rsidRPr="006165D1">
        <w:rPr>
          <w:lang w:val="en-US"/>
          <w:rPrChange w:id="97" w:author="Usuario" w:date="2017-02-08T10:01:00Z">
            <w:rPr/>
          </w:rPrChange>
        </w:rPr>
        <w:instrText xml:space="preserve"> HYPERLINK \l "_bookmark11" </w:instrText>
      </w:r>
      <w:r w:rsidR="006165D1">
        <w:fldChar w:fldCharType="separate"/>
      </w:r>
      <w:r w:rsidRPr="00076A94">
        <w:rPr>
          <w:rStyle w:val="Hipervnculo"/>
          <w:i/>
          <w:lang w:val="en-US"/>
        </w:rPr>
        <w:t>10</w:t>
      </w:r>
      <w:r w:rsidR="006165D1">
        <w:rPr>
          <w:rStyle w:val="Hipervnculo"/>
          <w:i/>
          <w:lang w:val="en-US"/>
        </w:rPr>
        <w:fldChar w:fldCharType="end"/>
      </w:r>
      <w:r w:rsidRPr="00076A94">
        <w:rPr>
          <w:lang w:val="en-US"/>
        </w:rPr>
        <w:t>), cardiovascular disease (</w:t>
      </w:r>
      <w:proofErr w:type="spellStart"/>
      <w:r w:rsidRPr="00076A94">
        <w:rPr>
          <w:lang w:val="en-US"/>
        </w:rPr>
        <w:t>CVD</w:t>
      </w:r>
      <w:proofErr w:type="spellEnd"/>
      <w:r w:rsidRPr="00076A94">
        <w:rPr>
          <w:lang w:val="en-US"/>
        </w:rPr>
        <w:t>) (</w:t>
      </w:r>
      <w:r w:rsidR="006165D1">
        <w:fldChar w:fldCharType="begin"/>
      </w:r>
      <w:r w:rsidR="006165D1" w:rsidRPr="006165D1">
        <w:rPr>
          <w:lang w:val="en-US"/>
          <w:rPrChange w:id="98" w:author="Usuario" w:date="2017-02-08T10:01:00Z">
            <w:rPr/>
          </w:rPrChange>
        </w:rPr>
        <w:instrText xml:space="preserve"> HYPERLINK \l "_bookmark12" </w:instrText>
      </w:r>
      <w:r w:rsidR="006165D1">
        <w:fldChar w:fldCharType="separate"/>
      </w:r>
      <w:r w:rsidRPr="00076A94">
        <w:rPr>
          <w:rStyle w:val="Hipervnculo"/>
          <w:i/>
          <w:lang w:val="en-US"/>
        </w:rPr>
        <w:t>11</w:t>
      </w:r>
      <w:r w:rsidR="006165D1">
        <w:rPr>
          <w:rStyle w:val="Hipervnculo"/>
          <w:i/>
          <w:lang w:val="en-US"/>
        </w:rPr>
        <w:fldChar w:fldCharType="end"/>
      </w:r>
      <w:r w:rsidRPr="00076A94">
        <w:rPr>
          <w:lang w:val="en-US"/>
        </w:rPr>
        <w:t xml:space="preserve">), </w:t>
      </w:r>
      <w:r w:rsidR="0074218D" w:rsidRPr="00076A94">
        <w:rPr>
          <w:lang w:val="en-US"/>
        </w:rPr>
        <w:t>irri</w:t>
      </w:r>
      <w:r w:rsidRPr="00076A94">
        <w:rPr>
          <w:lang w:val="en-US"/>
        </w:rPr>
        <w:t>table bowel syndrome (</w:t>
      </w:r>
      <w:r w:rsidR="006165D1">
        <w:fldChar w:fldCharType="begin"/>
      </w:r>
      <w:r w:rsidR="006165D1" w:rsidRPr="006165D1">
        <w:rPr>
          <w:lang w:val="en-US"/>
          <w:rPrChange w:id="99" w:author="Usuario" w:date="2017-02-08T10:01:00Z">
            <w:rPr/>
          </w:rPrChange>
        </w:rPr>
        <w:instrText xml:space="preserve"> HYPERLINK \l "_bookmark13" </w:instrText>
      </w:r>
      <w:r w:rsidR="006165D1">
        <w:fldChar w:fldCharType="separate"/>
      </w:r>
      <w:r w:rsidRPr="00076A94">
        <w:rPr>
          <w:rStyle w:val="Hipervnculo"/>
          <w:i/>
          <w:lang w:val="en-US"/>
        </w:rPr>
        <w:t>12</w:t>
      </w:r>
      <w:r w:rsidR="006165D1">
        <w:rPr>
          <w:rStyle w:val="Hipervnculo"/>
          <w:i/>
          <w:lang w:val="en-US"/>
        </w:rPr>
        <w:fldChar w:fldCharType="end"/>
      </w:r>
      <w:r w:rsidRPr="00076A94">
        <w:rPr>
          <w:lang w:val="en-US"/>
        </w:rPr>
        <w:t xml:space="preserve">), </w:t>
      </w:r>
      <w:proofErr w:type="spellStart"/>
      <w:r w:rsidRPr="00076A94">
        <w:rPr>
          <w:lang w:val="en-US"/>
        </w:rPr>
        <w:t>Crohn’s</w:t>
      </w:r>
      <w:proofErr w:type="spellEnd"/>
      <w:r w:rsidRPr="00076A94">
        <w:rPr>
          <w:lang w:val="en-US"/>
        </w:rPr>
        <w:t xml:space="preserve"> disease (</w:t>
      </w:r>
      <w:r w:rsidR="006165D1">
        <w:fldChar w:fldCharType="begin"/>
      </w:r>
      <w:r w:rsidR="006165D1" w:rsidRPr="006165D1">
        <w:rPr>
          <w:lang w:val="en-US"/>
          <w:rPrChange w:id="100" w:author="Usuario" w:date="2017-02-08T10:01:00Z">
            <w:rPr/>
          </w:rPrChange>
        </w:rPr>
        <w:instrText xml:space="preserve"> HYPERLINK \l "_bookmark14" </w:instrText>
      </w:r>
      <w:r w:rsidR="006165D1">
        <w:fldChar w:fldCharType="separate"/>
      </w:r>
      <w:r w:rsidRPr="00076A94">
        <w:rPr>
          <w:rStyle w:val="Hipervnculo"/>
          <w:i/>
          <w:lang w:val="en-US"/>
        </w:rPr>
        <w:t>13</w:t>
      </w:r>
      <w:r w:rsidR="006165D1">
        <w:rPr>
          <w:rStyle w:val="Hipervnculo"/>
          <w:i/>
          <w:lang w:val="en-US"/>
        </w:rPr>
        <w:fldChar w:fldCharType="end"/>
      </w:r>
      <w:r w:rsidRPr="00076A94">
        <w:rPr>
          <w:lang w:val="en-US"/>
        </w:rPr>
        <w:t xml:space="preserve">), some </w:t>
      </w:r>
      <w:r w:rsidR="006C324E" w:rsidRPr="006C324E">
        <w:rPr>
          <w:highlight w:val="green"/>
          <w:lang w:val="en-US"/>
        </w:rPr>
        <w:t>afflictions</w:t>
      </w:r>
      <w:r w:rsidRPr="00076A94">
        <w:rPr>
          <w:lang w:val="en-US"/>
        </w:rPr>
        <w:t xml:space="preserve"> like obesity (</w:t>
      </w:r>
      <w:r w:rsidR="006165D1">
        <w:fldChar w:fldCharType="begin"/>
      </w:r>
      <w:r w:rsidR="006165D1" w:rsidRPr="006165D1">
        <w:rPr>
          <w:lang w:val="en-US"/>
          <w:rPrChange w:id="101" w:author="Usuario" w:date="2017-02-08T10:01:00Z">
            <w:rPr/>
          </w:rPrChange>
        </w:rPr>
        <w:instrText xml:space="preserve"> HYPERLINK \l "_bookmark15" </w:instrText>
      </w:r>
      <w:r w:rsidR="006165D1">
        <w:fldChar w:fldCharType="separate"/>
      </w:r>
      <w:r w:rsidRPr="00076A94">
        <w:rPr>
          <w:rStyle w:val="Hipervnculo"/>
          <w:i/>
          <w:lang w:val="en-US"/>
        </w:rPr>
        <w:t>14</w:t>
      </w:r>
      <w:r w:rsidR="006165D1">
        <w:rPr>
          <w:rStyle w:val="Hipervnculo"/>
          <w:i/>
          <w:lang w:val="en-US"/>
        </w:rPr>
        <w:fldChar w:fldCharType="end"/>
      </w:r>
      <w:r w:rsidRPr="00076A94">
        <w:rPr>
          <w:lang w:val="en-US"/>
        </w:rPr>
        <w:t xml:space="preserve">, </w:t>
      </w:r>
      <w:r w:rsidR="006165D1">
        <w:fldChar w:fldCharType="begin"/>
      </w:r>
      <w:r w:rsidR="006165D1" w:rsidRPr="006165D1">
        <w:rPr>
          <w:lang w:val="en-US"/>
          <w:rPrChange w:id="102" w:author="Usuario" w:date="2017-02-08T10:01:00Z">
            <w:rPr/>
          </w:rPrChange>
        </w:rPr>
        <w:instrText xml:space="preserve"> HYPERLINK \l "_bookmark16" </w:instrText>
      </w:r>
      <w:r w:rsidR="006165D1">
        <w:fldChar w:fldCharType="separate"/>
      </w:r>
      <w:r w:rsidRPr="00076A94">
        <w:rPr>
          <w:rStyle w:val="Hipervnculo"/>
          <w:i/>
          <w:lang w:val="en-US"/>
        </w:rPr>
        <w:t>15</w:t>
      </w:r>
      <w:r w:rsidR="006165D1">
        <w:rPr>
          <w:rStyle w:val="Hipervnculo"/>
          <w:i/>
          <w:lang w:val="en-US"/>
        </w:rPr>
        <w:fldChar w:fldCharType="end"/>
      </w:r>
      <w:r w:rsidRPr="00076A94">
        <w:rPr>
          <w:lang w:val="en-US"/>
        </w:rPr>
        <w:t>) and malnutrition (</w:t>
      </w:r>
      <w:r w:rsidR="006165D1">
        <w:fldChar w:fldCharType="begin"/>
      </w:r>
      <w:r w:rsidR="006165D1" w:rsidRPr="006165D1">
        <w:rPr>
          <w:lang w:val="en-US"/>
          <w:rPrChange w:id="103" w:author="Usuario" w:date="2017-02-08T10:01:00Z">
            <w:rPr/>
          </w:rPrChange>
        </w:rPr>
        <w:instrText xml:space="preserve"> HYPERLINK \l "_bookmark17" </w:instrText>
      </w:r>
      <w:r w:rsidR="006165D1">
        <w:fldChar w:fldCharType="separate"/>
      </w:r>
      <w:r w:rsidRPr="00076A94">
        <w:rPr>
          <w:rStyle w:val="Hipervnculo"/>
          <w:i/>
          <w:lang w:val="en-US"/>
        </w:rPr>
        <w:t>16</w:t>
      </w:r>
      <w:r w:rsidR="006165D1">
        <w:rPr>
          <w:rStyle w:val="Hipervnculo"/>
          <w:i/>
          <w:lang w:val="en-US"/>
        </w:rPr>
        <w:fldChar w:fldCharType="end"/>
      </w:r>
      <w:r w:rsidRPr="00076A94">
        <w:rPr>
          <w:lang w:val="en-US"/>
        </w:rPr>
        <w:t>)</w:t>
      </w:r>
      <w:ins w:id="104" w:author="Usuario" w:date="2017-02-07T13:13:00Z">
        <w:r w:rsidR="00C6760D">
          <w:rPr>
            <w:lang w:val="en-US"/>
          </w:rPr>
          <w:t>,</w:t>
        </w:r>
      </w:ins>
      <w:r w:rsidRPr="00076A94">
        <w:rPr>
          <w:lang w:val="en-US"/>
        </w:rPr>
        <w:t xml:space="preserve"> as well as </w:t>
      </w:r>
      <w:r w:rsidR="006C324E" w:rsidRPr="006C324E">
        <w:rPr>
          <w:highlight w:val="green"/>
          <w:lang w:val="en-US"/>
        </w:rPr>
        <w:t>many other</w:t>
      </w:r>
      <w:r w:rsidRPr="00076A94">
        <w:rPr>
          <w:lang w:val="en-US"/>
        </w:rPr>
        <w:t xml:space="preserve"> diseases (</w:t>
      </w:r>
      <w:r w:rsidR="006165D1">
        <w:fldChar w:fldCharType="begin"/>
      </w:r>
      <w:r w:rsidR="006165D1" w:rsidRPr="006165D1">
        <w:rPr>
          <w:lang w:val="en-US"/>
          <w:rPrChange w:id="105" w:author="Usuario" w:date="2017-02-08T10:01:00Z">
            <w:rPr/>
          </w:rPrChange>
        </w:rPr>
        <w:instrText xml:space="preserve"> HYPERLINK \l "_bookmark18" </w:instrText>
      </w:r>
      <w:r w:rsidR="006165D1">
        <w:fldChar w:fldCharType="separate"/>
      </w:r>
      <w:r w:rsidRPr="00076A94">
        <w:rPr>
          <w:rStyle w:val="Hipervnculo"/>
          <w:i/>
          <w:lang w:val="en-US"/>
        </w:rPr>
        <w:t>17</w:t>
      </w:r>
      <w:r w:rsidR="006165D1">
        <w:rPr>
          <w:rStyle w:val="Hipervnculo"/>
          <w:i/>
          <w:lang w:val="en-US"/>
        </w:rPr>
        <w:fldChar w:fldCharType="end"/>
      </w:r>
      <w:r w:rsidRPr="00076A94">
        <w:rPr>
          <w:lang w:val="en-US"/>
        </w:rPr>
        <w:t xml:space="preserve">). </w:t>
      </w:r>
      <w:r w:rsidR="006C324E" w:rsidRPr="006C324E">
        <w:rPr>
          <w:highlight w:val="green"/>
          <w:lang w:val="en-US"/>
        </w:rPr>
        <w:t>Recent studies have revealed</w:t>
      </w:r>
      <w:r w:rsidRPr="00076A94">
        <w:rPr>
          <w:lang w:val="en-US"/>
        </w:rPr>
        <w:t xml:space="preserve"> that gut </w:t>
      </w:r>
      <w:r w:rsidR="006C324E" w:rsidRPr="006C324E">
        <w:rPr>
          <w:highlight w:val="green"/>
          <w:lang w:val="en-US"/>
        </w:rPr>
        <w:t>microbes also influence</w:t>
      </w:r>
      <w:r w:rsidRPr="00076A94">
        <w:rPr>
          <w:lang w:val="en-US"/>
        </w:rPr>
        <w:t xml:space="preserve"> bra</w:t>
      </w:r>
      <w:r w:rsidR="006C324E">
        <w:rPr>
          <w:lang w:val="en-US"/>
        </w:rPr>
        <w:t>in function and behavio</w:t>
      </w:r>
      <w:del w:id="106" w:author="Usuario" w:date="2017-02-07T13:14:00Z">
        <w:r w:rsidR="006C324E" w:rsidDel="00C6760D">
          <w:rPr>
            <w:lang w:val="en-US"/>
          </w:rPr>
          <w:delText>u</w:delText>
        </w:r>
      </w:del>
      <w:r w:rsidR="006C324E">
        <w:rPr>
          <w:lang w:val="en-US"/>
        </w:rPr>
        <w:t xml:space="preserve">r and </w:t>
      </w:r>
      <w:r w:rsidR="006C324E" w:rsidRPr="006C324E">
        <w:rPr>
          <w:highlight w:val="green"/>
          <w:lang w:val="en-US"/>
        </w:rPr>
        <w:t>are</w:t>
      </w:r>
      <w:r w:rsidRPr="00076A94">
        <w:rPr>
          <w:lang w:val="en-US"/>
        </w:rPr>
        <w:t xml:space="preserve"> related to neurological </w:t>
      </w:r>
      <w:r w:rsidR="008241A3" w:rsidRPr="00076A94">
        <w:rPr>
          <w:lang w:val="en-US"/>
        </w:rPr>
        <w:t>disor</w:t>
      </w:r>
      <w:r w:rsidRPr="00076A94">
        <w:rPr>
          <w:lang w:val="en-US"/>
        </w:rPr>
        <w:t xml:space="preserve">ders like Alzheimer’s disease through the </w:t>
      </w:r>
      <w:del w:id="107" w:author="Usuario" w:date="2017-02-07T13:15:00Z">
        <w:r w:rsidR="006C324E" w:rsidRPr="001B7DE9" w:rsidDel="00C6760D">
          <w:rPr>
            <w:highlight w:val="green"/>
            <w:lang w:val="en-US"/>
          </w:rPr>
          <w:delText>brain-</w:delText>
        </w:r>
      </w:del>
      <w:r w:rsidR="006C324E" w:rsidRPr="001B7DE9">
        <w:rPr>
          <w:highlight w:val="green"/>
          <w:lang w:val="en-US"/>
        </w:rPr>
        <w:t>gut</w:t>
      </w:r>
      <w:ins w:id="108" w:author="Usuario" w:date="2017-02-07T13:15:00Z">
        <w:r w:rsidR="00C6760D" w:rsidRPr="00C6760D">
          <w:rPr>
            <w:highlight w:val="green"/>
            <w:lang w:val="en-US"/>
            <w:rPrChange w:id="109" w:author="Usuario" w:date="2017-02-07T13:15:00Z">
              <w:rPr>
                <w:lang w:val="en-US"/>
              </w:rPr>
            </w:rPrChange>
          </w:rPr>
          <w:t>-brain</w:t>
        </w:r>
      </w:ins>
      <w:r w:rsidRPr="00076A94">
        <w:rPr>
          <w:lang w:val="en-US"/>
        </w:rPr>
        <w:t xml:space="preserve"> axis (</w:t>
      </w:r>
      <w:r w:rsidR="006165D1">
        <w:fldChar w:fldCharType="begin"/>
      </w:r>
      <w:r w:rsidR="006165D1" w:rsidRPr="006165D1">
        <w:rPr>
          <w:lang w:val="en-US"/>
          <w:rPrChange w:id="110" w:author="Usuario" w:date="2017-02-08T10:01:00Z">
            <w:rPr/>
          </w:rPrChange>
        </w:rPr>
        <w:instrText xml:space="preserve"> HYPERLINK \l "_bookmark19" </w:instrText>
      </w:r>
      <w:r w:rsidR="006165D1">
        <w:fldChar w:fldCharType="separate"/>
      </w:r>
      <w:r w:rsidRPr="00076A94">
        <w:rPr>
          <w:rStyle w:val="Hipervnculo"/>
          <w:i/>
          <w:lang w:val="en-US"/>
        </w:rPr>
        <w:t>18</w:t>
      </w:r>
      <w:r w:rsidR="006165D1">
        <w:rPr>
          <w:rStyle w:val="Hipervnculo"/>
          <w:i/>
          <w:lang w:val="en-US"/>
        </w:rPr>
        <w:fldChar w:fldCharType="end"/>
      </w:r>
      <w:r w:rsidRPr="00076A94">
        <w:rPr>
          <w:lang w:val="en-US"/>
        </w:rPr>
        <w:t xml:space="preserve">, </w:t>
      </w:r>
      <w:r w:rsidR="006165D1">
        <w:fldChar w:fldCharType="begin"/>
      </w:r>
      <w:r w:rsidR="006165D1" w:rsidRPr="006165D1">
        <w:rPr>
          <w:lang w:val="en-US"/>
          <w:rPrChange w:id="111" w:author="Usuario" w:date="2017-02-08T10:01:00Z">
            <w:rPr/>
          </w:rPrChange>
        </w:rPr>
        <w:instrText xml:space="preserve"> HYPERLINK \l "_bookmark20" </w:instrText>
      </w:r>
      <w:r w:rsidR="006165D1">
        <w:fldChar w:fldCharType="separate"/>
      </w:r>
      <w:r w:rsidRPr="00076A94">
        <w:rPr>
          <w:rStyle w:val="Hipervnculo"/>
          <w:i/>
          <w:lang w:val="en-US"/>
        </w:rPr>
        <w:t>19</w:t>
      </w:r>
      <w:r w:rsidR="006165D1">
        <w:rPr>
          <w:rStyle w:val="Hipervnculo"/>
          <w:i/>
          <w:lang w:val="en-US"/>
        </w:rPr>
        <w:fldChar w:fldCharType="end"/>
      </w:r>
      <w:r w:rsidRPr="00076A94">
        <w:rPr>
          <w:lang w:val="en-US"/>
        </w:rPr>
        <w:t>). Recently,</w:t>
      </w:r>
      <w:del w:id="112" w:author="Usuario" w:date="2017-02-07T13:17:00Z">
        <w:r w:rsidRPr="00076A94" w:rsidDel="00C6760D">
          <w:rPr>
            <w:lang w:val="en-US"/>
          </w:rPr>
          <w:delText xml:space="preserve"> even</w:delText>
        </w:r>
      </w:del>
      <w:r w:rsidRPr="00076A94">
        <w:rPr>
          <w:lang w:val="en-US"/>
        </w:rPr>
        <w:t xml:space="preserve"> </w:t>
      </w:r>
      <w:ins w:id="113" w:author="Usuario" w:date="2017-02-07T13:17:00Z">
        <w:r w:rsidR="00C6760D" w:rsidRPr="00076A94">
          <w:rPr>
            <w:lang w:val="en-US"/>
          </w:rPr>
          <w:t>chronic fatigue syndrome</w:t>
        </w:r>
        <w:r w:rsidR="00C6760D">
          <w:rPr>
            <w:lang w:val="en-US"/>
          </w:rPr>
          <w:t>,</w:t>
        </w:r>
        <w:r w:rsidR="00C6760D" w:rsidRPr="00076A94">
          <w:rPr>
            <w:lang w:val="en-US"/>
          </w:rPr>
          <w:t xml:space="preserve"> </w:t>
        </w:r>
      </w:ins>
      <w:r w:rsidRPr="00076A94">
        <w:rPr>
          <w:lang w:val="en-US"/>
        </w:rPr>
        <w:t xml:space="preserve">a </w:t>
      </w:r>
      <w:r w:rsidR="00AC3C12" w:rsidRPr="00AC3C12">
        <w:rPr>
          <w:highlight w:val="green"/>
          <w:lang w:val="en-US"/>
        </w:rPr>
        <w:t>subtle</w:t>
      </w:r>
      <w:r w:rsidRPr="00076A94">
        <w:rPr>
          <w:lang w:val="en-US"/>
        </w:rPr>
        <w:t xml:space="preserve"> condition</w:t>
      </w:r>
      <w:del w:id="114" w:author="Usuario" w:date="2017-02-07T13:17:00Z">
        <w:r w:rsidRPr="00076A94" w:rsidDel="00C6760D">
          <w:rPr>
            <w:lang w:val="en-US"/>
          </w:rPr>
          <w:delText xml:space="preserve"> like chronic fatigue syndrome</w:delText>
        </w:r>
      </w:del>
      <w:del w:id="115" w:author="Usuario" w:date="2017-02-07T13:18:00Z">
        <w:r w:rsidRPr="00076A94" w:rsidDel="00C6760D">
          <w:rPr>
            <w:lang w:val="en-US"/>
          </w:rPr>
          <w:delText>,</w:delText>
        </w:r>
      </w:del>
      <w:r w:rsidRPr="00076A94">
        <w:rPr>
          <w:lang w:val="en-US"/>
        </w:rPr>
        <w:t xml:space="preserve"> </w:t>
      </w:r>
      <w:del w:id="116" w:author="Usuario" w:date="2017-02-07T13:18:00Z">
        <w:r w:rsidRPr="00076A94" w:rsidDel="00C6760D">
          <w:rPr>
            <w:lang w:val="en-US"/>
          </w:rPr>
          <w:delText>which has</w:delText>
        </w:r>
      </w:del>
      <w:r w:rsidRPr="00076A94">
        <w:rPr>
          <w:lang w:val="en-US"/>
        </w:rPr>
        <w:t xml:space="preserve"> often </w:t>
      </w:r>
      <w:del w:id="117" w:author="Usuario" w:date="2017-02-07T13:18:00Z">
        <w:r w:rsidRPr="00076A94" w:rsidDel="00C6760D">
          <w:rPr>
            <w:lang w:val="en-US"/>
          </w:rPr>
          <w:delText>been suggested to be</w:delText>
        </w:r>
      </w:del>
      <w:ins w:id="118" w:author="Usuario" w:date="2017-02-07T13:18:00Z">
        <w:r w:rsidR="00C6760D">
          <w:rPr>
            <w:lang w:val="en-US"/>
          </w:rPr>
          <w:t>cited as</w:t>
        </w:r>
      </w:ins>
      <w:r w:rsidRPr="00076A94">
        <w:rPr>
          <w:lang w:val="en-US"/>
        </w:rPr>
        <w:t xml:space="preserve"> a psychosomatic disease, has been </w:t>
      </w:r>
      <w:r w:rsidR="00AC3C12" w:rsidRPr="00AC3C12">
        <w:rPr>
          <w:highlight w:val="green"/>
          <w:lang w:val="en-US"/>
        </w:rPr>
        <w:t>associated with</w:t>
      </w:r>
      <w:r w:rsidRPr="00076A94">
        <w:rPr>
          <w:lang w:val="en-US"/>
        </w:rPr>
        <w:t xml:space="preserve"> </w:t>
      </w:r>
      <w:ins w:id="119" w:author="Usuario" w:date="2017-02-15T14:17:00Z">
        <w:r w:rsidR="00F44807">
          <w:rPr>
            <w:lang w:val="en-US"/>
          </w:rPr>
          <w:t xml:space="preserve">a </w:t>
        </w:r>
      </w:ins>
      <w:r w:rsidRPr="00076A94">
        <w:rPr>
          <w:lang w:val="en-US"/>
        </w:rPr>
        <w:t xml:space="preserve">reduced diversity and altered composition of the gut </w:t>
      </w:r>
      <w:proofErr w:type="spellStart"/>
      <w:r w:rsidRPr="00076A94">
        <w:rPr>
          <w:lang w:val="en-US"/>
        </w:rPr>
        <w:t>microbiome</w:t>
      </w:r>
      <w:proofErr w:type="spellEnd"/>
      <w:r w:rsidRPr="00076A94">
        <w:rPr>
          <w:lang w:val="en-US"/>
        </w:rPr>
        <w:t xml:space="preserve"> (</w:t>
      </w:r>
      <w:r w:rsidR="006165D1">
        <w:fldChar w:fldCharType="begin"/>
      </w:r>
      <w:r w:rsidR="006165D1" w:rsidRPr="006165D1">
        <w:rPr>
          <w:lang w:val="en-US"/>
          <w:rPrChange w:id="120" w:author="Usuario" w:date="2017-02-08T10:01:00Z">
            <w:rPr/>
          </w:rPrChange>
        </w:rPr>
        <w:instrText xml:space="preserve"> HYPERLINK \l "_bookmark21" </w:instrText>
      </w:r>
      <w:r w:rsidR="006165D1">
        <w:fldChar w:fldCharType="separate"/>
      </w:r>
      <w:r w:rsidRPr="00076A94">
        <w:rPr>
          <w:rStyle w:val="Hipervnculo"/>
          <w:i/>
          <w:lang w:val="en-US"/>
        </w:rPr>
        <w:t>20</w:t>
      </w:r>
      <w:r w:rsidR="006165D1">
        <w:rPr>
          <w:rStyle w:val="Hipervnculo"/>
          <w:i/>
          <w:lang w:val="en-US"/>
        </w:rPr>
        <w:fldChar w:fldCharType="end"/>
      </w:r>
      <w:r w:rsidRPr="00076A94">
        <w:rPr>
          <w:lang w:val="en-US"/>
        </w:rPr>
        <w:t>).</w:t>
      </w:r>
    </w:p>
    <w:p w14:paraId="71D936C7" w14:textId="1D611E6B" w:rsidR="00CF7689" w:rsidRPr="00076A94" w:rsidRDefault="00C6760D" w:rsidP="008D6AE0">
      <w:pPr>
        <w:pStyle w:val="ASM"/>
        <w:jc w:val="left"/>
        <w:rPr>
          <w:lang w:val="en-US"/>
        </w:rPr>
      </w:pPr>
      <w:ins w:id="121" w:author="Usuario" w:date="2017-02-07T13:18:00Z">
        <w:r>
          <w:rPr>
            <w:lang w:val="en-US"/>
          </w:rPr>
          <w:t>T</w:t>
        </w:r>
        <w:r w:rsidR="00FF058B">
          <w:rPr>
            <w:lang w:val="en-US"/>
          </w:rPr>
          <w:t xml:space="preserve">his </w:t>
        </w:r>
        <w:r>
          <w:rPr>
            <w:lang w:val="en-US"/>
          </w:rPr>
          <w:t xml:space="preserve">research </w:t>
        </w:r>
      </w:ins>
      <w:ins w:id="122" w:author="Usuario" w:date="2017-02-07T13:22:00Z">
        <w:r w:rsidR="00FF058B">
          <w:rPr>
            <w:lang w:val="en-US"/>
          </w:rPr>
          <w:t xml:space="preserve">area </w:t>
        </w:r>
      </w:ins>
      <w:ins w:id="123" w:author="Usuario" w:date="2017-02-07T13:18:00Z">
        <w:r>
          <w:rPr>
            <w:lang w:val="en-US"/>
          </w:rPr>
          <w:t xml:space="preserve">has </w:t>
        </w:r>
      </w:ins>
      <w:ins w:id="124" w:author="Usuario" w:date="2017-02-07T13:19:00Z">
        <w:r>
          <w:rPr>
            <w:lang w:val="en-US"/>
          </w:rPr>
          <w:t xml:space="preserve">progressed </w:t>
        </w:r>
      </w:ins>
      <w:ins w:id="125" w:author="Usuario" w:date="2017-02-07T13:21:00Z">
        <w:r>
          <w:rPr>
            <w:lang w:val="en-US"/>
          </w:rPr>
          <w:t xml:space="preserve">greatly </w:t>
        </w:r>
      </w:ins>
      <w:ins w:id="126" w:author="Usuario" w:date="2017-02-07T13:20:00Z">
        <w:r>
          <w:rPr>
            <w:lang w:val="en-US"/>
          </w:rPr>
          <w:t>thanks to</w:t>
        </w:r>
      </w:ins>
      <w:ins w:id="127" w:author="Usuario" w:date="2017-02-07T13:18:00Z">
        <w:r>
          <w:rPr>
            <w:lang w:val="en-US"/>
          </w:rPr>
          <w:t xml:space="preserve"> </w:t>
        </w:r>
      </w:ins>
      <w:del w:id="128" w:author="Usuario" w:date="2017-02-07T13:19:00Z">
        <w:r w:rsidR="000D14DC" w:rsidRPr="00076A94" w:rsidDel="00C6760D">
          <w:rPr>
            <w:lang w:val="en-US"/>
          </w:rPr>
          <w:delText>H</w:delText>
        </w:r>
      </w:del>
      <w:ins w:id="129" w:author="Usuario" w:date="2017-02-07T13:19:00Z">
        <w:r>
          <w:rPr>
            <w:lang w:val="en-US"/>
          </w:rPr>
          <w:t>h</w:t>
        </w:r>
      </w:ins>
      <w:r w:rsidR="000D14DC" w:rsidRPr="00076A94">
        <w:rPr>
          <w:lang w:val="en-US"/>
        </w:rPr>
        <w:t>igh</w:t>
      </w:r>
      <w:ins w:id="130" w:author="Usuario" w:date="2017-02-07T13:19:00Z">
        <w:r>
          <w:rPr>
            <w:lang w:val="en-US"/>
          </w:rPr>
          <w:t>-</w:t>
        </w:r>
      </w:ins>
      <w:del w:id="131" w:author="Usuario" w:date="2017-02-07T13:19:00Z">
        <w:r w:rsidR="000D14DC" w:rsidRPr="00076A94" w:rsidDel="00C6760D">
          <w:rPr>
            <w:lang w:val="en-US"/>
          </w:rPr>
          <w:delText xml:space="preserve"> </w:delText>
        </w:r>
      </w:del>
      <w:r w:rsidR="000D14DC" w:rsidRPr="00076A94">
        <w:rPr>
          <w:lang w:val="en-US"/>
        </w:rPr>
        <w:t xml:space="preserve">throughput methods for microbial </w:t>
      </w:r>
      <w:proofErr w:type="spellStart"/>
      <w:r w:rsidR="000D14DC" w:rsidRPr="00076A94">
        <w:rPr>
          <w:lang w:val="en-US"/>
        </w:rPr>
        <w:t>16S</w:t>
      </w:r>
      <w:proofErr w:type="spellEnd"/>
      <w:r w:rsidR="000D14DC" w:rsidRPr="00076A94">
        <w:rPr>
          <w:lang w:val="en-US"/>
        </w:rPr>
        <w:t xml:space="preserve"> ribosomal RNA gene </w:t>
      </w:r>
      <w:ins w:id="132" w:author="Usuario" w:date="2017-02-07T13:23:00Z">
        <w:r w:rsidR="00FF058B" w:rsidRPr="00076A94">
          <w:rPr>
            <w:lang w:val="en-US"/>
          </w:rPr>
          <w:t xml:space="preserve">sequencing </w:t>
        </w:r>
      </w:ins>
      <w:r w:rsidR="000D14DC" w:rsidRPr="00076A94">
        <w:rPr>
          <w:lang w:val="en-US"/>
        </w:rPr>
        <w:t xml:space="preserve">and </w:t>
      </w:r>
      <w:proofErr w:type="spellStart"/>
      <w:r w:rsidR="00CF7689" w:rsidRPr="00076A94">
        <w:rPr>
          <w:lang w:val="en-US"/>
        </w:rPr>
        <w:t>SMS</w:t>
      </w:r>
      <w:proofErr w:type="spellEnd"/>
      <w:r w:rsidR="00CF7689" w:rsidRPr="00076A94">
        <w:rPr>
          <w:lang w:val="en-US"/>
        </w:rPr>
        <w:t xml:space="preserve"> </w:t>
      </w:r>
      <w:r w:rsidR="008720B6" w:rsidRPr="00076A94">
        <w:rPr>
          <w:lang w:val="en-US"/>
        </w:rPr>
        <w:t xml:space="preserve">(shotgun </w:t>
      </w:r>
      <w:proofErr w:type="spellStart"/>
      <w:r w:rsidR="008720B6" w:rsidRPr="00076A94">
        <w:rPr>
          <w:lang w:val="en-US"/>
        </w:rPr>
        <w:t>metagenomic</w:t>
      </w:r>
      <w:proofErr w:type="spellEnd"/>
      <w:r w:rsidR="008720B6" w:rsidRPr="00076A94">
        <w:rPr>
          <w:lang w:val="en-US"/>
        </w:rPr>
        <w:t xml:space="preserve"> sequencing)</w:t>
      </w:r>
      <w:ins w:id="133" w:author="Usuario" w:date="2017-02-07T13:23:00Z">
        <w:r w:rsidR="00FF058B">
          <w:rPr>
            <w:lang w:val="en-US"/>
          </w:rPr>
          <w:t>, which</w:t>
        </w:r>
      </w:ins>
      <w:del w:id="134" w:author="Usuario" w:date="2017-02-07T13:23:00Z">
        <w:r w:rsidR="008720B6" w:rsidRPr="00076A94" w:rsidDel="00FF058B">
          <w:rPr>
            <w:lang w:val="en-US"/>
          </w:rPr>
          <w:delText xml:space="preserve"> </w:delText>
        </w:r>
        <w:r w:rsidR="008F42D6" w:rsidRPr="00076A94" w:rsidDel="00FF058B">
          <w:rPr>
            <w:lang w:val="en-US"/>
          </w:rPr>
          <w:delText>have now begun to</w:delText>
        </w:r>
      </w:del>
      <w:r w:rsidR="008F42D6" w:rsidRPr="00076A94">
        <w:rPr>
          <w:lang w:val="en-US"/>
        </w:rPr>
        <w:t xml:space="preserve"> reveal the composition of </w:t>
      </w:r>
      <w:proofErr w:type="spellStart"/>
      <w:r w:rsidR="008F42D6" w:rsidRPr="00076A94">
        <w:rPr>
          <w:lang w:val="en-US"/>
        </w:rPr>
        <w:t>archaeal</w:t>
      </w:r>
      <w:proofErr w:type="spellEnd"/>
      <w:r w:rsidR="008F42D6" w:rsidRPr="00076A94">
        <w:rPr>
          <w:lang w:val="en-US"/>
        </w:rPr>
        <w:t>, bacterial, fungal and viral communities located</w:t>
      </w:r>
      <w:del w:id="135" w:author="Usuario" w:date="2017-02-07T13:23:00Z">
        <w:r w:rsidR="008F42D6" w:rsidRPr="00076A94" w:rsidDel="00FF058B">
          <w:rPr>
            <w:lang w:val="en-US"/>
          </w:rPr>
          <w:delText xml:space="preserve"> both,</w:delText>
        </w:r>
      </w:del>
      <w:r w:rsidR="008F42D6" w:rsidRPr="00076A94">
        <w:rPr>
          <w:lang w:val="en-US"/>
        </w:rPr>
        <w:t xml:space="preserve"> in and on the human body. Modern high-throughput sequencing and bioinformatics tools provide a powerful means of understanding how the human </w:t>
      </w:r>
      <w:proofErr w:type="spellStart"/>
      <w:r w:rsidR="008F42D6" w:rsidRPr="00076A94">
        <w:rPr>
          <w:lang w:val="en-US"/>
        </w:rPr>
        <w:t>microbiome</w:t>
      </w:r>
      <w:proofErr w:type="spellEnd"/>
      <w:r w:rsidR="008F42D6" w:rsidRPr="00076A94">
        <w:rPr>
          <w:lang w:val="en-US"/>
        </w:rPr>
        <w:t xml:space="preserve"> contributes to health and its potential as a target for therapeutic interventions (</w:t>
      </w:r>
      <w:r w:rsidR="006165D1">
        <w:fldChar w:fldCharType="begin"/>
      </w:r>
      <w:r w:rsidR="006165D1" w:rsidRPr="006165D1">
        <w:rPr>
          <w:lang w:val="en-US"/>
          <w:rPrChange w:id="136" w:author="Usuario" w:date="2017-02-08T10:01:00Z">
            <w:rPr/>
          </w:rPrChange>
        </w:rPr>
        <w:instrText xml:space="preserve"> HYPERLINK \l "_bookmark22" </w:instrText>
      </w:r>
      <w:r w:rsidR="006165D1">
        <w:fldChar w:fldCharType="separate"/>
      </w:r>
      <w:r w:rsidR="008F42D6" w:rsidRPr="00076A94">
        <w:rPr>
          <w:rStyle w:val="Hipervnculo"/>
          <w:i/>
          <w:lang w:val="en-US"/>
        </w:rPr>
        <w:t>21</w:t>
      </w:r>
      <w:r w:rsidR="006165D1">
        <w:rPr>
          <w:rStyle w:val="Hipervnculo"/>
          <w:i/>
          <w:lang w:val="en-US"/>
        </w:rPr>
        <w:fldChar w:fldCharType="end"/>
      </w:r>
      <w:r w:rsidR="008F42D6" w:rsidRPr="00076A94">
        <w:rPr>
          <w:lang w:val="en-US"/>
        </w:rPr>
        <w:t xml:space="preserve">). </w:t>
      </w:r>
      <w:ins w:id="137" w:author="Usuario" w:date="2017-02-07T13:25:00Z">
        <w:r w:rsidR="00FF058B">
          <w:rPr>
            <w:lang w:val="en-US"/>
          </w:rPr>
          <w:t xml:space="preserve">Research is underway to </w:t>
        </w:r>
      </w:ins>
      <w:del w:id="138" w:author="Usuario" w:date="2017-02-07T13:25:00Z">
        <w:r w:rsidR="008F42D6" w:rsidRPr="00076A94" w:rsidDel="00FF058B">
          <w:rPr>
            <w:lang w:val="en-US"/>
          </w:rPr>
          <w:delText>To define</w:delText>
        </w:r>
      </w:del>
      <w:ins w:id="139" w:author="Usuario" w:date="2017-02-07T13:25:00Z">
        <w:r w:rsidR="00FF058B">
          <w:rPr>
            <w:lang w:val="en-US"/>
          </w:rPr>
          <w:t>establish</w:t>
        </w:r>
      </w:ins>
      <w:r w:rsidR="008F42D6" w:rsidRPr="00076A94">
        <w:rPr>
          <w:lang w:val="en-US"/>
        </w:rPr>
        <w:t xml:space="preserve"> normal host-gut microbe interactions and </w:t>
      </w:r>
      <w:ins w:id="140" w:author="Usuario" w:date="2017-02-07T13:25:00Z">
        <w:r w:rsidR="00FF058B">
          <w:rPr>
            <w:lang w:val="en-US"/>
          </w:rPr>
          <w:t xml:space="preserve">understand </w:t>
        </w:r>
      </w:ins>
      <w:r w:rsidR="008F42D6" w:rsidRPr="00076A94">
        <w:rPr>
          <w:lang w:val="en-US"/>
        </w:rPr>
        <w:t xml:space="preserve">how </w:t>
      </w:r>
      <w:proofErr w:type="spellStart"/>
      <w:r w:rsidR="008F42D6" w:rsidRPr="00076A94">
        <w:rPr>
          <w:lang w:val="en-US"/>
        </w:rPr>
        <w:t>microbiota</w:t>
      </w:r>
      <w:proofErr w:type="spellEnd"/>
      <w:r w:rsidR="008F42D6" w:rsidRPr="00076A94">
        <w:rPr>
          <w:lang w:val="en-US"/>
        </w:rPr>
        <w:t xml:space="preserve"> compositional changes can cause </w:t>
      </w:r>
      <w:ins w:id="141" w:author="Usuario" w:date="2017-02-07T13:26:00Z">
        <w:r w:rsidR="00FF058B">
          <w:rPr>
            <w:lang w:val="en-US"/>
          </w:rPr>
          <w:t>certain</w:t>
        </w:r>
      </w:ins>
      <w:del w:id="142" w:author="Usuario" w:date="2017-02-07T13:26:00Z">
        <w:r w:rsidR="008F42D6" w:rsidRPr="00076A94" w:rsidDel="00FF058B">
          <w:rPr>
            <w:lang w:val="en-US"/>
          </w:rPr>
          <w:delText>some</w:delText>
        </w:r>
      </w:del>
      <w:r w:rsidR="008F42D6" w:rsidRPr="00076A94">
        <w:rPr>
          <w:lang w:val="en-US"/>
        </w:rPr>
        <w:t xml:space="preserve"> diseases </w:t>
      </w:r>
      <w:del w:id="143" w:author="Usuario" w:date="2017-02-07T13:25:00Z">
        <w:r w:rsidR="008F42D6" w:rsidRPr="00076A94" w:rsidDel="00FF058B">
          <w:rPr>
            <w:lang w:val="en-US"/>
          </w:rPr>
          <w:delText xml:space="preserve">are important issues that still require scientific answers </w:delText>
        </w:r>
      </w:del>
      <w:r w:rsidR="008F42D6" w:rsidRPr="00076A94">
        <w:rPr>
          <w:lang w:val="en-US"/>
        </w:rPr>
        <w:t>(</w:t>
      </w:r>
      <w:r w:rsidR="006165D1">
        <w:fldChar w:fldCharType="begin"/>
      </w:r>
      <w:r w:rsidR="006165D1" w:rsidRPr="006165D1">
        <w:rPr>
          <w:lang w:val="en-US"/>
          <w:rPrChange w:id="144" w:author="Usuario" w:date="2017-02-08T10:01:00Z">
            <w:rPr/>
          </w:rPrChange>
        </w:rPr>
        <w:instrText xml:space="preserve"> HYPERLINK \l "_bookmark23" </w:instrText>
      </w:r>
      <w:r w:rsidR="006165D1">
        <w:fldChar w:fldCharType="separate"/>
      </w:r>
      <w:r w:rsidR="008F42D6" w:rsidRPr="00076A94">
        <w:rPr>
          <w:rStyle w:val="Hipervnculo"/>
          <w:i/>
          <w:lang w:val="en-US"/>
        </w:rPr>
        <w:t>22</w:t>
      </w:r>
      <w:r w:rsidR="006165D1">
        <w:rPr>
          <w:rStyle w:val="Hipervnculo"/>
          <w:i/>
          <w:lang w:val="en-US"/>
        </w:rPr>
        <w:fldChar w:fldCharType="end"/>
      </w:r>
      <w:r w:rsidR="008F42D6" w:rsidRPr="00076A94">
        <w:rPr>
          <w:lang w:val="en-US"/>
        </w:rPr>
        <w:t>–</w:t>
      </w:r>
      <w:r w:rsidR="006165D1">
        <w:fldChar w:fldCharType="begin"/>
      </w:r>
      <w:r w:rsidR="006165D1" w:rsidRPr="006165D1">
        <w:rPr>
          <w:lang w:val="en-US"/>
          <w:rPrChange w:id="145" w:author="Usuario" w:date="2017-02-08T10:01:00Z">
            <w:rPr/>
          </w:rPrChange>
        </w:rPr>
        <w:instrText xml:space="preserve"> HYPERLINK \l "_bookmark24" </w:instrText>
      </w:r>
      <w:r w:rsidR="006165D1">
        <w:fldChar w:fldCharType="separate"/>
      </w:r>
      <w:r w:rsidR="008F42D6" w:rsidRPr="00076A94">
        <w:rPr>
          <w:rStyle w:val="Hipervnculo"/>
          <w:i/>
          <w:lang w:val="en-US"/>
        </w:rPr>
        <w:t>24</w:t>
      </w:r>
      <w:r w:rsidR="006165D1">
        <w:rPr>
          <w:rStyle w:val="Hipervnculo"/>
          <w:i/>
          <w:lang w:val="en-US"/>
        </w:rPr>
        <w:fldChar w:fldCharType="end"/>
      </w:r>
      <w:r w:rsidR="008F42D6" w:rsidRPr="00076A94">
        <w:rPr>
          <w:lang w:val="en-US"/>
        </w:rPr>
        <w:t>).</w:t>
      </w:r>
    </w:p>
    <w:p w14:paraId="79807BC6" w14:textId="6040DB7B" w:rsidR="00F3369D" w:rsidRPr="00076A94" w:rsidRDefault="008F42D6" w:rsidP="008D6AE0">
      <w:pPr>
        <w:pStyle w:val="ASM"/>
        <w:jc w:val="left"/>
        <w:rPr>
          <w:lang w:val="en-US"/>
        </w:rPr>
      </w:pPr>
      <w:r w:rsidRPr="00076A94">
        <w:rPr>
          <w:lang w:val="en-US"/>
        </w:rPr>
        <w:t xml:space="preserve">Biology has recently acquired new technological and conceptual tools to investigate, model and understand living organisms at </w:t>
      </w:r>
      <w:ins w:id="146" w:author="Usuario" w:date="2017-02-07T13:26:00Z">
        <w:r w:rsidR="00F41CA0">
          <w:rPr>
            <w:lang w:val="en-US"/>
          </w:rPr>
          <w:t xml:space="preserve">a </w:t>
        </w:r>
      </w:ins>
      <w:r w:rsidRPr="00076A94">
        <w:rPr>
          <w:lang w:val="en-US"/>
        </w:rPr>
        <w:t>system</w:t>
      </w:r>
      <w:ins w:id="147" w:author="Usuario" w:date="2017-02-07T13:26:00Z">
        <w:r w:rsidR="00F41CA0">
          <w:rPr>
            <w:lang w:val="en-US"/>
          </w:rPr>
          <w:t>s</w:t>
        </w:r>
      </w:ins>
      <w:r w:rsidRPr="00076A94">
        <w:rPr>
          <w:lang w:val="en-US"/>
        </w:rPr>
        <w:t xml:space="preserve"> level, thanks to</w:t>
      </w:r>
      <w:del w:id="148" w:author="Usuario" w:date="2017-02-07T13:26:00Z">
        <w:r w:rsidRPr="00076A94" w:rsidDel="00F41CA0">
          <w:rPr>
            <w:lang w:val="en-US"/>
          </w:rPr>
          <w:delText xml:space="preserve"> spectacular</w:delText>
        </w:r>
      </w:del>
      <w:r w:rsidRPr="00076A94">
        <w:rPr>
          <w:lang w:val="en-US"/>
        </w:rPr>
        <w:t xml:space="preserve"> progress in quantitative </w:t>
      </w:r>
      <w:r w:rsidRPr="00076A94">
        <w:rPr>
          <w:lang w:val="en-US"/>
        </w:rPr>
        <w:lastRenderedPageBreak/>
        <w:t xml:space="preserve">techniques, large-scale measurement methods and </w:t>
      </w:r>
      <w:del w:id="149" w:author="Usuario" w:date="2017-02-07T13:27:00Z">
        <w:r w:rsidRPr="00076A94" w:rsidDel="00F41CA0">
          <w:rPr>
            <w:lang w:val="en-US"/>
          </w:rPr>
          <w:delText>the integration of</w:delText>
        </w:r>
      </w:del>
      <w:ins w:id="150" w:author="Usuario" w:date="2017-02-07T13:27:00Z">
        <w:r w:rsidR="00F41CA0">
          <w:rPr>
            <w:lang w:val="en-US"/>
          </w:rPr>
          <w:t>joint</w:t>
        </w:r>
      </w:ins>
      <w:r w:rsidRPr="00076A94">
        <w:rPr>
          <w:lang w:val="en-US"/>
        </w:rPr>
        <w:t xml:space="preserve"> experimental and computational approaches. In particular, Systems Biology </w:t>
      </w:r>
      <w:del w:id="151" w:author="Usuario" w:date="2017-02-07T13:27:00Z">
        <w:r w:rsidRPr="00076A94" w:rsidDel="00F41CA0">
          <w:rPr>
            <w:lang w:val="en-US"/>
          </w:rPr>
          <w:delText>has made great efforts</w:delText>
        </w:r>
      </w:del>
      <w:ins w:id="152" w:author="Usuario" w:date="2017-02-07T13:27:00Z">
        <w:r w:rsidR="00F41CA0">
          <w:rPr>
            <w:lang w:val="en-US"/>
          </w:rPr>
          <w:t>strives</w:t>
        </w:r>
      </w:ins>
      <w:r w:rsidRPr="00076A94">
        <w:rPr>
          <w:lang w:val="en-US"/>
        </w:rPr>
        <w:t xml:space="preserve"> to reveal the general laws governing the complex behavio</w:t>
      </w:r>
      <w:del w:id="153" w:author="Usuario" w:date="2017-02-07T13:27:00Z">
        <w:r w:rsidRPr="00076A94" w:rsidDel="00F41CA0">
          <w:rPr>
            <w:lang w:val="en-US"/>
          </w:rPr>
          <w:delText>u</w:delText>
        </w:r>
      </w:del>
      <w:r w:rsidRPr="00076A94">
        <w:rPr>
          <w:lang w:val="en-US"/>
        </w:rPr>
        <w:t>r of microbial communities (</w:t>
      </w:r>
      <w:r w:rsidR="006165D1">
        <w:fldChar w:fldCharType="begin"/>
      </w:r>
      <w:r w:rsidR="006165D1" w:rsidRPr="006165D1">
        <w:rPr>
          <w:lang w:val="en-US"/>
          <w:rPrChange w:id="154" w:author="Usuario" w:date="2017-02-08T10:01:00Z">
            <w:rPr/>
          </w:rPrChange>
        </w:rPr>
        <w:instrText xml:space="preserve"> HYPERLINK \l "_bookmark25" </w:instrText>
      </w:r>
      <w:r w:rsidR="006165D1">
        <w:fldChar w:fldCharType="separate"/>
      </w:r>
      <w:r w:rsidRPr="00076A94">
        <w:rPr>
          <w:rStyle w:val="Hipervnculo"/>
          <w:i/>
          <w:lang w:val="en-US"/>
        </w:rPr>
        <w:t>25</w:t>
      </w:r>
      <w:r w:rsidR="006165D1">
        <w:rPr>
          <w:rStyle w:val="Hipervnculo"/>
          <w:i/>
          <w:lang w:val="en-US"/>
        </w:rPr>
        <w:fldChar w:fldCharType="end"/>
      </w:r>
      <w:r w:rsidRPr="00076A94">
        <w:rPr>
          <w:lang w:val="en-US"/>
        </w:rPr>
        <w:t>–</w:t>
      </w:r>
      <w:r w:rsidR="006165D1">
        <w:fldChar w:fldCharType="begin"/>
      </w:r>
      <w:r w:rsidR="006165D1" w:rsidRPr="006165D1">
        <w:rPr>
          <w:lang w:val="en-US"/>
          <w:rPrChange w:id="155" w:author="Usuario" w:date="2017-02-08T10:01:00Z">
            <w:rPr/>
          </w:rPrChange>
        </w:rPr>
        <w:instrText xml:space="preserve"> HYPERLINK \l "_bookmark26" </w:instrText>
      </w:r>
      <w:r w:rsidR="006165D1">
        <w:fldChar w:fldCharType="separate"/>
      </w:r>
      <w:r w:rsidRPr="00076A94">
        <w:rPr>
          <w:rStyle w:val="Hipervnculo"/>
          <w:i/>
          <w:lang w:val="en-US"/>
        </w:rPr>
        <w:t>27</w:t>
      </w:r>
      <w:r w:rsidR="006165D1">
        <w:rPr>
          <w:rStyle w:val="Hipervnculo"/>
          <w:i/>
          <w:lang w:val="en-US"/>
        </w:rPr>
        <w:fldChar w:fldCharType="end"/>
      </w:r>
      <w:r w:rsidRPr="00076A94">
        <w:rPr>
          <w:lang w:val="en-US"/>
        </w:rPr>
        <w:t xml:space="preserve">), including a proposal </w:t>
      </w:r>
      <w:del w:id="156" w:author="Usuario" w:date="2017-02-07T13:28:00Z">
        <w:r w:rsidRPr="00076A94" w:rsidDel="00F41CA0">
          <w:rPr>
            <w:lang w:val="en-US"/>
          </w:rPr>
          <w:delText>suggesting they have</w:delText>
        </w:r>
      </w:del>
      <w:ins w:id="157" w:author="Usuario" w:date="2017-02-07T13:28:00Z">
        <w:r w:rsidR="00F41CA0">
          <w:rPr>
            <w:lang w:val="en-US"/>
          </w:rPr>
          <w:t>for</w:t>
        </w:r>
      </w:ins>
      <w:r w:rsidRPr="00076A94">
        <w:rPr>
          <w:lang w:val="en-US"/>
        </w:rPr>
        <w:t xml:space="preserve"> universal dynamics (</w:t>
      </w:r>
      <w:r w:rsidR="006165D1">
        <w:fldChar w:fldCharType="begin"/>
      </w:r>
      <w:r w:rsidR="006165D1" w:rsidRPr="006165D1">
        <w:rPr>
          <w:lang w:val="en-US"/>
          <w:rPrChange w:id="158" w:author="Usuario" w:date="2017-02-08T10:01:00Z">
            <w:rPr/>
          </w:rPrChange>
        </w:rPr>
        <w:instrText xml:space="preserve"> HYPERLINK \l "_bookmark27" </w:instrText>
      </w:r>
      <w:r w:rsidR="006165D1">
        <w:fldChar w:fldCharType="separate"/>
      </w:r>
      <w:r w:rsidRPr="00076A94">
        <w:rPr>
          <w:rStyle w:val="Hipervnculo"/>
          <w:i/>
          <w:lang w:val="en-US"/>
        </w:rPr>
        <w:t>28</w:t>
      </w:r>
      <w:r w:rsidR="006165D1">
        <w:rPr>
          <w:rStyle w:val="Hipervnculo"/>
          <w:i/>
          <w:lang w:val="en-US"/>
        </w:rPr>
        <w:fldChar w:fldCharType="end"/>
      </w:r>
      <w:r w:rsidRPr="00076A94">
        <w:rPr>
          <w:lang w:val="en-US"/>
        </w:rPr>
        <w:t xml:space="preserve">). </w:t>
      </w:r>
      <w:proofErr w:type="spellStart"/>
      <w:r w:rsidRPr="00076A94">
        <w:rPr>
          <w:lang w:val="en-US"/>
        </w:rPr>
        <w:t>Microbiota</w:t>
      </w:r>
      <w:proofErr w:type="spellEnd"/>
      <w:r w:rsidRPr="00076A94">
        <w:rPr>
          <w:lang w:val="en-US"/>
        </w:rPr>
        <w:t xml:space="preserve"> can be approached </w:t>
      </w:r>
      <w:del w:id="159" w:author="Usuario" w:date="2017-02-07T13:29:00Z">
        <w:r w:rsidRPr="00076A94" w:rsidDel="00F41CA0">
          <w:rPr>
            <w:lang w:val="en-US"/>
          </w:rPr>
          <w:delText>under</w:delText>
        </w:r>
      </w:del>
      <w:ins w:id="160" w:author="Usuario" w:date="2017-02-07T13:29:00Z">
        <w:r w:rsidR="00F41CA0">
          <w:rPr>
            <w:lang w:val="en-US"/>
          </w:rPr>
          <w:t>in</w:t>
        </w:r>
      </w:ins>
      <w:r w:rsidRPr="00076A94">
        <w:rPr>
          <w:lang w:val="en-US"/>
        </w:rPr>
        <w:t xml:space="preserve"> the light of ecological theory</w:t>
      </w:r>
      <w:ins w:id="161" w:author="Usuario" w:date="2017-02-07T13:29:00Z">
        <w:r w:rsidR="00F41CA0">
          <w:rPr>
            <w:lang w:val="en-US"/>
          </w:rPr>
          <w:t>,</w:t>
        </w:r>
      </w:ins>
      <w:r w:rsidRPr="00076A94">
        <w:rPr>
          <w:lang w:val="en-US"/>
        </w:rPr>
        <w:t xml:space="preserve"> which includes general principles like Taylor’s law </w:t>
      </w:r>
      <w:r w:rsidR="00953959" w:rsidRPr="00076A94">
        <w:rPr>
          <w:lang w:val="en-US"/>
        </w:rPr>
        <w:t>(</w:t>
      </w:r>
      <w:r w:rsidR="006165D1">
        <w:fldChar w:fldCharType="begin"/>
      </w:r>
      <w:r w:rsidR="006165D1" w:rsidRPr="006165D1">
        <w:rPr>
          <w:lang w:val="en-US"/>
          <w:rPrChange w:id="162" w:author="Usuario" w:date="2017-02-08T10:01:00Z">
            <w:rPr/>
          </w:rPrChange>
        </w:rPr>
        <w:instrText xml:space="preserve"> HYPERLINK \l "_bookmark27" </w:instrText>
      </w:r>
      <w:r w:rsidR="006165D1">
        <w:fldChar w:fldCharType="separate"/>
      </w:r>
      <w:r w:rsidR="00953959" w:rsidRPr="00076A94">
        <w:rPr>
          <w:rStyle w:val="Hipervnculo"/>
          <w:i/>
          <w:lang w:val="en-US"/>
        </w:rPr>
        <w:t>29</w:t>
      </w:r>
      <w:r w:rsidR="006165D1">
        <w:rPr>
          <w:rStyle w:val="Hipervnculo"/>
          <w:i/>
          <w:lang w:val="en-US"/>
        </w:rPr>
        <w:fldChar w:fldCharType="end"/>
      </w:r>
      <w:r w:rsidR="00953959" w:rsidRPr="00076A94">
        <w:rPr>
          <w:lang w:val="en-US"/>
        </w:rPr>
        <w:t xml:space="preserve">, </w:t>
      </w:r>
      <w:r w:rsidR="006165D1">
        <w:fldChar w:fldCharType="begin"/>
      </w:r>
      <w:r w:rsidR="006165D1" w:rsidRPr="006165D1">
        <w:rPr>
          <w:lang w:val="en-US"/>
          <w:rPrChange w:id="163" w:author="Usuario" w:date="2017-02-08T10:01:00Z">
            <w:rPr/>
          </w:rPrChange>
        </w:rPr>
        <w:instrText xml:space="preserve"> HYPERLINK \l "_bookmark28" </w:instrText>
      </w:r>
      <w:r w:rsidR="006165D1">
        <w:fldChar w:fldCharType="separate"/>
      </w:r>
      <w:r w:rsidR="00953959" w:rsidRPr="00076A94">
        <w:rPr>
          <w:rStyle w:val="Hipervnculo"/>
          <w:i/>
          <w:lang w:val="en-US"/>
        </w:rPr>
        <w:t>30</w:t>
      </w:r>
      <w:r w:rsidR="006165D1">
        <w:rPr>
          <w:rStyle w:val="Hipervnculo"/>
          <w:i/>
          <w:lang w:val="en-US"/>
        </w:rPr>
        <w:fldChar w:fldCharType="end"/>
      </w:r>
      <w:r w:rsidRPr="00076A94">
        <w:rPr>
          <w:lang w:val="en-US"/>
        </w:rPr>
        <w:t>)</w:t>
      </w:r>
      <w:del w:id="164" w:author="Usuario" w:date="2017-02-07T13:29:00Z">
        <w:r w:rsidRPr="00076A94" w:rsidDel="00F41CA0">
          <w:rPr>
            <w:lang w:val="en-US"/>
          </w:rPr>
          <w:delText xml:space="preserve"> that</w:delText>
        </w:r>
      </w:del>
      <w:r w:rsidRPr="00076A94">
        <w:rPr>
          <w:lang w:val="en-US"/>
        </w:rPr>
        <w:t xml:space="preserve"> relat</w:t>
      </w:r>
      <w:ins w:id="165" w:author="Usuario" w:date="2017-02-07T13:29:00Z">
        <w:r w:rsidR="00F41CA0">
          <w:rPr>
            <w:lang w:val="en-US"/>
          </w:rPr>
          <w:t>ing</w:t>
        </w:r>
      </w:ins>
      <w:del w:id="166" w:author="Usuario" w:date="2017-02-07T13:29:00Z">
        <w:r w:rsidRPr="00076A94" w:rsidDel="00F41CA0">
          <w:rPr>
            <w:lang w:val="en-US"/>
          </w:rPr>
          <w:delText>es</w:delText>
        </w:r>
      </w:del>
      <w:r w:rsidRPr="00076A94">
        <w:rPr>
          <w:lang w:val="en-US"/>
        </w:rPr>
        <w:t xml:space="preserve"> the spatial or temporal variability of the population with its mean. This law, also known as fluctuation scale law, is ubiquitous in the natural world and can be found in several systems </w:t>
      </w:r>
      <w:ins w:id="167" w:author="Usuario" w:date="2017-02-07T14:06:00Z">
        <w:r w:rsidR="001B7DE9">
          <w:rPr>
            <w:lang w:val="en-US"/>
          </w:rPr>
          <w:t>such as</w:t>
        </w:r>
      </w:ins>
      <w:del w:id="168" w:author="Usuario" w:date="2017-02-07T14:06:00Z">
        <w:r w:rsidRPr="00076A94" w:rsidDel="001B7DE9">
          <w:rPr>
            <w:lang w:val="en-US"/>
          </w:rPr>
          <w:delText>like</w:delText>
        </w:r>
      </w:del>
      <w:r w:rsidRPr="00076A94">
        <w:rPr>
          <w:lang w:val="en-US"/>
        </w:rPr>
        <w:t xml:space="preserve"> random walks (</w:t>
      </w:r>
      <w:r w:rsidR="006165D1">
        <w:fldChar w:fldCharType="begin"/>
      </w:r>
      <w:r w:rsidR="006165D1" w:rsidRPr="006165D1">
        <w:rPr>
          <w:lang w:val="en-US"/>
          <w:rPrChange w:id="169" w:author="Usuario" w:date="2017-02-08T10:01:00Z">
            <w:rPr/>
          </w:rPrChange>
        </w:rPr>
        <w:instrText xml:space="preserve"> HYPERLINK \l "_bookmark29" </w:instrText>
      </w:r>
      <w:r w:rsidR="006165D1">
        <w:fldChar w:fldCharType="separate"/>
      </w:r>
      <w:r w:rsidR="00953959" w:rsidRPr="00076A94">
        <w:rPr>
          <w:rStyle w:val="Hipervnculo"/>
          <w:i/>
          <w:lang w:val="en-US"/>
        </w:rPr>
        <w:t>31</w:t>
      </w:r>
      <w:r w:rsidR="006165D1">
        <w:rPr>
          <w:rStyle w:val="Hipervnculo"/>
          <w:i/>
          <w:lang w:val="en-US"/>
        </w:rPr>
        <w:fldChar w:fldCharType="end"/>
      </w:r>
      <w:r w:rsidRPr="00076A94">
        <w:rPr>
          <w:lang w:val="en-US"/>
        </w:rPr>
        <w:t>), stock markets (</w:t>
      </w:r>
      <w:r w:rsidR="006165D1">
        <w:fldChar w:fldCharType="begin"/>
      </w:r>
      <w:r w:rsidR="006165D1" w:rsidRPr="006165D1">
        <w:rPr>
          <w:lang w:val="en-US"/>
          <w:rPrChange w:id="170" w:author="Usuario" w:date="2017-02-08T10:01:00Z">
            <w:rPr/>
          </w:rPrChange>
        </w:rPr>
        <w:instrText xml:space="preserve"> HYPERLINK \l "_bookmark30" </w:instrText>
      </w:r>
      <w:r w:rsidR="006165D1">
        <w:fldChar w:fldCharType="separate"/>
      </w:r>
      <w:r w:rsidR="00953959" w:rsidRPr="00076A94">
        <w:rPr>
          <w:rStyle w:val="Hipervnculo"/>
          <w:i/>
          <w:lang w:val="en-US"/>
        </w:rPr>
        <w:t>32</w:t>
      </w:r>
      <w:r w:rsidR="006165D1">
        <w:rPr>
          <w:rStyle w:val="Hipervnculo"/>
          <w:i/>
          <w:lang w:val="en-US"/>
        </w:rPr>
        <w:fldChar w:fldCharType="end"/>
      </w:r>
      <w:r w:rsidRPr="00076A94">
        <w:rPr>
          <w:lang w:val="en-US"/>
        </w:rPr>
        <w:t xml:space="preserve">, </w:t>
      </w:r>
      <w:r w:rsidR="006165D1">
        <w:fldChar w:fldCharType="begin"/>
      </w:r>
      <w:r w:rsidR="006165D1" w:rsidRPr="006165D1">
        <w:rPr>
          <w:lang w:val="en-US"/>
          <w:rPrChange w:id="171" w:author="Usuario" w:date="2017-02-08T10:01:00Z">
            <w:rPr/>
          </w:rPrChange>
        </w:rPr>
        <w:instrText xml:space="preserve"> HYPERLINK \l "_bookmark31" </w:instrText>
      </w:r>
      <w:r w:rsidR="006165D1">
        <w:fldChar w:fldCharType="separate"/>
      </w:r>
      <w:r w:rsidR="00953959" w:rsidRPr="00076A94">
        <w:rPr>
          <w:rStyle w:val="Hipervnculo"/>
          <w:i/>
          <w:lang w:val="en-US"/>
        </w:rPr>
        <w:t>33</w:t>
      </w:r>
      <w:r w:rsidR="006165D1">
        <w:rPr>
          <w:rStyle w:val="Hipervnculo"/>
          <w:i/>
          <w:lang w:val="en-US"/>
        </w:rPr>
        <w:fldChar w:fldCharType="end"/>
      </w:r>
      <w:r w:rsidRPr="00076A94">
        <w:rPr>
          <w:lang w:val="en-US"/>
        </w:rPr>
        <w:t>), tree (</w:t>
      </w:r>
      <w:r w:rsidR="006165D1">
        <w:fldChar w:fldCharType="begin"/>
      </w:r>
      <w:r w:rsidR="006165D1" w:rsidRPr="006165D1">
        <w:rPr>
          <w:lang w:val="en-US"/>
          <w:rPrChange w:id="172" w:author="Usuario" w:date="2017-02-08T10:01:00Z">
            <w:rPr/>
          </w:rPrChange>
        </w:rPr>
        <w:instrText xml:space="preserve"> HYPERLINK \l "_bookmark32" </w:instrText>
      </w:r>
      <w:r w:rsidR="006165D1">
        <w:fldChar w:fldCharType="separate"/>
      </w:r>
      <w:r w:rsidR="00953959" w:rsidRPr="00076A94">
        <w:rPr>
          <w:rStyle w:val="Hipervnculo"/>
          <w:i/>
          <w:lang w:val="en-US"/>
        </w:rPr>
        <w:t>34</w:t>
      </w:r>
      <w:r w:rsidR="006165D1">
        <w:rPr>
          <w:rStyle w:val="Hipervnculo"/>
          <w:i/>
          <w:lang w:val="en-US"/>
        </w:rPr>
        <w:fldChar w:fldCharType="end"/>
      </w:r>
      <w:r w:rsidRPr="00076A94">
        <w:rPr>
          <w:lang w:val="en-US"/>
        </w:rPr>
        <w:t>) and animal populations (</w:t>
      </w:r>
      <w:r w:rsidR="006165D1">
        <w:fldChar w:fldCharType="begin"/>
      </w:r>
      <w:r w:rsidR="006165D1" w:rsidRPr="006165D1">
        <w:rPr>
          <w:lang w:val="en-US"/>
          <w:rPrChange w:id="173" w:author="Usuario" w:date="2017-02-08T10:01:00Z">
            <w:rPr/>
          </w:rPrChange>
        </w:rPr>
        <w:instrText xml:space="preserve"> HYPERLINK \l "_bookmark28" </w:instrText>
      </w:r>
      <w:r w:rsidR="006165D1">
        <w:fldChar w:fldCharType="separate"/>
      </w:r>
      <w:r w:rsidR="00953959" w:rsidRPr="00076A94">
        <w:rPr>
          <w:rStyle w:val="Hipervnculo"/>
          <w:i/>
          <w:lang w:val="en-US"/>
        </w:rPr>
        <w:t>30</w:t>
      </w:r>
      <w:r w:rsidR="006165D1">
        <w:rPr>
          <w:rStyle w:val="Hipervnculo"/>
          <w:i/>
          <w:lang w:val="en-US"/>
        </w:rPr>
        <w:fldChar w:fldCharType="end"/>
      </w:r>
      <w:r w:rsidRPr="00076A94">
        <w:rPr>
          <w:lang w:val="en-US"/>
        </w:rPr>
        <w:t xml:space="preserve">, </w:t>
      </w:r>
      <w:r w:rsidR="006165D1">
        <w:fldChar w:fldCharType="begin"/>
      </w:r>
      <w:r w:rsidR="006165D1" w:rsidRPr="006165D1">
        <w:rPr>
          <w:lang w:val="en-US"/>
          <w:rPrChange w:id="174" w:author="Usuario" w:date="2017-02-08T10:01:00Z">
            <w:rPr/>
          </w:rPrChange>
        </w:rPr>
        <w:instrText xml:space="preserve"> HYPERLINK \l "_bookmark33" </w:instrText>
      </w:r>
      <w:r w:rsidR="006165D1">
        <w:fldChar w:fldCharType="separate"/>
      </w:r>
      <w:r w:rsidR="00953959" w:rsidRPr="00076A94">
        <w:rPr>
          <w:rStyle w:val="Hipervnculo"/>
          <w:i/>
          <w:lang w:val="en-US"/>
        </w:rPr>
        <w:t>35</w:t>
      </w:r>
      <w:r w:rsidR="006165D1">
        <w:rPr>
          <w:rStyle w:val="Hipervnculo"/>
          <w:i/>
          <w:lang w:val="en-US"/>
        </w:rPr>
        <w:fldChar w:fldCharType="end"/>
      </w:r>
      <w:r w:rsidRPr="00076A94">
        <w:rPr>
          <w:lang w:val="en-US"/>
        </w:rPr>
        <w:t xml:space="preserve">, </w:t>
      </w:r>
      <w:r w:rsidR="006165D1">
        <w:fldChar w:fldCharType="begin"/>
      </w:r>
      <w:r w:rsidR="006165D1" w:rsidRPr="006165D1">
        <w:rPr>
          <w:lang w:val="en-US"/>
          <w:rPrChange w:id="175" w:author="Usuario" w:date="2017-02-08T10:01:00Z">
            <w:rPr/>
          </w:rPrChange>
        </w:rPr>
        <w:instrText xml:space="preserve"> HYPERLINK \l "_bookmark34" </w:instrText>
      </w:r>
      <w:r w:rsidR="006165D1">
        <w:fldChar w:fldCharType="separate"/>
      </w:r>
      <w:r w:rsidR="00953959" w:rsidRPr="00076A94">
        <w:rPr>
          <w:rStyle w:val="Hipervnculo"/>
          <w:i/>
          <w:lang w:val="en-US"/>
        </w:rPr>
        <w:t>36</w:t>
      </w:r>
      <w:r w:rsidR="006165D1">
        <w:rPr>
          <w:rStyle w:val="Hipervnculo"/>
          <w:i/>
          <w:lang w:val="en-US"/>
        </w:rPr>
        <w:fldChar w:fldCharType="end"/>
      </w:r>
      <w:r w:rsidRPr="00076A94">
        <w:rPr>
          <w:lang w:val="en-US"/>
        </w:rPr>
        <w:t>), gene expression (</w:t>
      </w:r>
      <w:r w:rsidR="006165D1">
        <w:fldChar w:fldCharType="begin"/>
      </w:r>
      <w:r w:rsidR="006165D1" w:rsidRPr="006165D1">
        <w:rPr>
          <w:lang w:val="en-US"/>
          <w:rPrChange w:id="176" w:author="Usuario" w:date="2017-02-08T10:01:00Z">
            <w:rPr/>
          </w:rPrChange>
        </w:rPr>
        <w:instrText xml:space="preserve"> HYPERLINK \l "_bookmark35" </w:instrText>
      </w:r>
      <w:r w:rsidR="006165D1">
        <w:fldChar w:fldCharType="separate"/>
      </w:r>
      <w:r w:rsidR="00953959" w:rsidRPr="00076A94">
        <w:rPr>
          <w:rStyle w:val="Hipervnculo"/>
          <w:i/>
          <w:lang w:val="en-US"/>
        </w:rPr>
        <w:t>37</w:t>
      </w:r>
      <w:r w:rsidR="006165D1">
        <w:rPr>
          <w:rStyle w:val="Hipervnculo"/>
          <w:i/>
          <w:lang w:val="en-US"/>
        </w:rPr>
        <w:fldChar w:fldCharType="end"/>
      </w:r>
      <w:r w:rsidRPr="00076A94">
        <w:rPr>
          <w:lang w:val="en-US"/>
        </w:rPr>
        <w:t>), and the human genome (</w:t>
      </w:r>
      <w:r w:rsidR="006165D1">
        <w:fldChar w:fldCharType="begin"/>
      </w:r>
      <w:r w:rsidR="006165D1" w:rsidRPr="006165D1">
        <w:rPr>
          <w:lang w:val="en-US"/>
          <w:rPrChange w:id="177" w:author="Usuario" w:date="2017-02-08T10:01:00Z">
            <w:rPr/>
          </w:rPrChange>
        </w:rPr>
        <w:instrText xml:space="preserve"> HYPERLINK \l "_bookmark36" </w:instrText>
      </w:r>
      <w:r w:rsidR="006165D1">
        <w:fldChar w:fldCharType="separate"/>
      </w:r>
      <w:r w:rsidR="00953959" w:rsidRPr="00076A94">
        <w:rPr>
          <w:rStyle w:val="Hipervnculo"/>
          <w:i/>
          <w:lang w:val="en-US"/>
        </w:rPr>
        <w:t>38</w:t>
      </w:r>
      <w:r w:rsidR="006165D1">
        <w:rPr>
          <w:rStyle w:val="Hipervnculo"/>
          <w:i/>
          <w:lang w:val="en-US"/>
        </w:rPr>
        <w:fldChar w:fldCharType="end"/>
      </w:r>
      <w:r w:rsidRPr="00076A94">
        <w:rPr>
          <w:lang w:val="en-US"/>
        </w:rPr>
        <w:t xml:space="preserve">). Taylor’s law has been applied to </w:t>
      </w:r>
      <w:proofErr w:type="spellStart"/>
      <w:r w:rsidRPr="00076A94">
        <w:rPr>
          <w:lang w:val="en-US"/>
        </w:rPr>
        <w:t>microbiota</w:t>
      </w:r>
      <w:proofErr w:type="spellEnd"/>
      <w:r w:rsidRPr="00076A94">
        <w:rPr>
          <w:lang w:val="en-US"/>
        </w:rPr>
        <w:t xml:space="preserve"> </w:t>
      </w:r>
      <w:del w:id="178" w:author="Usuario" w:date="2017-02-07T14:06:00Z">
        <w:r w:rsidRPr="00076A94" w:rsidDel="001B7DE9">
          <w:rPr>
            <w:lang w:val="en-US"/>
          </w:rPr>
          <w:delText xml:space="preserve">in a </w:delText>
        </w:r>
      </w:del>
      <w:r w:rsidRPr="00076A94">
        <w:rPr>
          <w:lang w:val="en-US"/>
        </w:rPr>
        <w:t>spatial</w:t>
      </w:r>
      <w:ins w:id="179" w:author="Usuario" w:date="2017-02-07T14:06:00Z">
        <w:r w:rsidR="001B7DE9">
          <w:rPr>
            <w:lang w:val="en-US"/>
          </w:rPr>
          <w:t>ly</w:t>
        </w:r>
      </w:ins>
      <w:del w:id="180" w:author="Usuario" w:date="2017-02-07T14:06:00Z">
        <w:r w:rsidRPr="00076A94" w:rsidDel="001B7DE9">
          <w:rPr>
            <w:lang w:val="en-US"/>
          </w:rPr>
          <w:delText xml:space="preserve"> way </w:delText>
        </w:r>
      </w:del>
      <w:ins w:id="181" w:author="Usuario" w:date="2017-02-07T14:06:00Z">
        <w:r w:rsidR="001B7DE9">
          <w:rPr>
            <w:lang w:val="en-US"/>
          </w:rPr>
          <w:t xml:space="preserve"> </w:t>
        </w:r>
      </w:ins>
      <w:del w:id="182" w:author="Usuario" w:date="2017-02-07T14:06:00Z">
        <w:r w:rsidRPr="00076A94" w:rsidDel="001B7DE9">
          <w:rPr>
            <w:lang w:val="en-US"/>
          </w:rPr>
          <w:delText>in the work of</w:delText>
        </w:r>
      </w:del>
      <w:ins w:id="183" w:author="Usuario" w:date="2017-02-07T14:06:00Z">
        <w:r w:rsidR="001B7DE9">
          <w:rPr>
            <w:lang w:val="en-US"/>
          </w:rPr>
          <w:t>by</w:t>
        </w:r>
      </w:ins>
      <w:r w:rsidRPr="00076A94">
        <w:rPr>
          <w:lang w:val="en-US"/>
        </w:rPr>
        <w:t xml:space="preserve"> Zhang </w:t>
      </w:r>
      <w:r w:rsidRPr="00076A94">
        <w:rPr>
          <w:i/>
          <w:lang w:val="en-US"/>
        </w:rPr>
        <w:t>et al.</w:t>
      </w:r>
      <w:r w:rsidRPr="00076A94">
        <w:rPr>
          <w:lang w:val="en-US"/>
        </w:rPr>
        <w:t>, (2014) (</w:t>
      </w:r>
      <w:r w:rsidR="006165D1">
        <w:fldChar w:fldCharType="begin"/>
      </w:r>
      <w:r w:rsidR="006165D1" w:rsidRPr="006165D1">
        <w:rPr>
          <w:lang w:val="en-US"/>
          <w:rPrChange w:id="184" w:author="Usuario" w:date="2017-02-08T10:01:00Z">
            <w:rPr/>
          </w:rPrChange>
        </w:rPr>
        <w:instrText xml:space="preserve"> HYPERLINK \l "_bookmark37" </w:instrText>
      </w:r>
      <w:r w:rsidR="006165D1">
        <w:fldChar w:fldCharType="separate"/>
      </w:r>
      <w:r w:rsidR="00953959" w:rsidRPr="00076A94">
        <w:rPr>
          <w:rStyle w:val="Hipervnculo"/>
          <w:i/>
          <w:lang w:val="en-US"/>
        </w:rPr>
        <w:t>39</w:t>
      </w:r>
      <w:r w:rsidR="006165D1">
        <w:rPr>
          <w:rStyle w:val="Hipervnculo"/>
          <w:i/>
          <w:lang w:val="en-US"/>
        </w:rPr>
        <w:fldChar w:fldCharType="end"/>
      </w:r>
      <w:r w:rsidRPr="00076A94">
        <w:rPr>
          <w:lang w:val="en-US"/>
        </w:rPr>
        <w:t xml:space="preserve">), </w:t>
      </w:r>
      <w:ins w:id="185" w:author="Usuario" w:date="2017-02-07T14:07:00Z">
        <w:r w:rsidR="001B7DE9">
          <w:rPr>
            <w:lang w:val="en-US"/>
          </w:rPr>
          <w:t xml:space="preserve">with results </w:t>
        </w:r>
      </w:ins>
      <w:del w:id="186" w:author="Usuario" w:date="2017-02-07T14:06:00Z">
        <w:r w:rsidRPr="00076A94" w:rsidDel="001B7DE9">
          <w:rPr>
            <w:lang w:val="en-US"/>
          </w:rPr>
          <w:delText xml:space="preserve">where they </w:delText>
        </w:r>
      </w:del>
      <w:r w:rsidRPr="00076A94">
        <w:rPr>
          <w:lang w:val="en-US"/>
        </w:rPr>
        <w:t>show</w:t>
      </w:r>
      <w:ins w:id="187" w:author="Usuario" w:date="2017-02-07T14:07:00Z">
        <w:r w:rsidR="001B7DE9">
          <w:rPr>
            <w:lang w:val="en-US"/>
          </w:rPr>
          <w:t>ing</w:t>
        </w:r>
      </w:ins>
      <w:r w:rsidRPr="00076A94">
        <w:rPr>
          <w:lang w:val="en-US"/>
        </w:rPr>
        <w:t xml:space="preserve"> that this population tends to be an aggregated one rather than having a random distribution. Despite its ubiquity, </w:t>
      </w:r>
      <w:ins w:id="188" w:author="Usuario" w:date="2017-02-15T14:20:00Z">
        <w:r w:rsidR="00CC58F6">
          <w:rPr>
            <w:lang w:val="en-US"/>
          </w:rPr>
          <w:t>this law</w:t>
        </w:r>
      </w:ins>
      <w:del w:id="189" w:author="Usuario" w:date="2017-02-15T14:20:00Z">
        <w:r w:rsidRPr="00076A94" w:rsidDel="00CC58F6">
          <w:rPr>
            <w:lang w:val="en-US"/>
          </w:rPr>
          <w:delText>it</w:delText>
        </w:r>
      </w:del>
      <w:r w:rsidRPr="00076A94">
        <w:rPr>
          <w:lang w:val="en-US"/>
        </w:rPr>
        <w:t xml:space="preserve"> has only been</w:t>
      </w:r>
      <w:ins w:id="190" w:author="Usuario" w:date="2017-02-15T14:20:00Z">
        <w:r w:rsidR="00CC58F6">
          <w:rPr>
            <w:lang w:val="en-US"/>
          </w:rPr>
          <w:t xml:space="preserve"> tested </w:t>
        </w:r>
      </w:ins>
      <w:del w:id="191" w:author="Usuario" w:date="2017-02-15T14:20:00Z">
        <w:r w:rsidRPr="00076A94" w:rsidDel="00CC58F6">
          <w:rPr>
            <w:lang w:val="en-US"/>
          </w:rPr>
          <w:delText xml:space="preserve"> studied </w:delText>
        </w:r>
      </w:del>
      <w:r w:rsidRPr="00076A94">
        <w:rPr>
          <w:lang w:val="en-US"/>
        </w:rPr>
        <w:t>in experimental settings (</w:t>
      </w:r>
      <w:r w:rsidR="006165D1">
        <w:fldChar w:fldCharType="begin"/>
      </w:r>
      <w:r w:rsidR="006165D1" w:rsidRPr="006165D1">
        <w:rPr>
          <w:lang w:val="en-US"/>
          <w:rPrChange w:id="192" w:author="Usuario" w:date="2017-02-08T10:01:00Z">
            <w:rPr/>
          </w:rPrChange>
        </w:rPr>
        <w:instrText xml:space="preserve"> HYPERLINK \l "_bookmark38" </w:instrText>
      </w:r>
      <w:r w:rsidR="006165D1">
        <w:fldChar w:fldCharType="separate"/>
      </w:r>
      <w:r w:rsidR="00953959" w:rsidRPr="00076A94">
        <w:rPr>
          <w:rStyle w:val="Hipervnculo"/>
          <w:i/>
          <w:lang w:val="en-US"/>
        </w:rPr>
        <w:t>40</w:t>
      </w:r>
      <w:r w:rsidR="006165D1">
        <w:rPr>
          <w:rStyle w:val="Hipervnculo"/>
          <w:i/>
          <w:lang w:val="en-US"/>
        </w:rPr>
        <w:fldChar w:fldCharType="end"/>
      </w:r>
      <w:r w:rsidRPr="00076A94">
        <w:rPr>
          <w:lang w:val="en-US"/>
        </w:rPr>
        <w:t xml:space="preserve">, </w:t>
      </w:r>
      <w:r w:rsidR="006165D1">
        <w:fldChar w:fldCharType="begin"/>
      </w:r>
      <w:r w:rsidR="006165D1" w:rsidRPr="006165D1">
        <w:rPr>
          <w:lang w:val="en-US"/>
          <w:rPrChange w:id="193" w:author="Usuario" w:date="2017-02-08T10:01:00Z">
            <w:rPr/>
          </w:rPrChange>
        </w:rPr>
        <w:instrText xml:space="preserve"> HYPERLINK \l "_bookmark39" </w:instrText>
      </w:r>
      <w:r w:rsidR="006165D1">
        <w:fldChar w:fldCharType="separate"/>
      </w:r>
      <w:r w:rsidR="00953959" w:rsidRPr="00076A94">
        <w:rPr>
          <w:rStyle w:val="Hipervnculo"/>
          <w:i/>
          <w:lang w:val="en-US"/>
        </w:rPr>
        <w:t>41</w:t>
      </w:r>
      <w:r w:rsidR="006165D1">
        <w:rPr>
          <w:rStyle w:val="Hipervnculo"/>
          <w:i/>
          <w:lang w:val="en-US"/>
        </w:rPr>
        <w:fldChar w:fldCharType="end"/>
      </w:r>
      <w:r w:rsidRPr="00076A94">
        <w:rPr>
          <w:lang w:val="en-US"/>
        </w:rPr>
        <w:t xml:space="preserve">) but has never been applied in follow-up studies on </w:t>
      </w:r>
      <w:proofErr w:type="spellStart"/>
      <w:r w:rsidRPr="00076A94">
        <w:rPr>
          <w:lang w:val="en-US"/>
        </w:rPr>
        <w:t>microbiota</w:t>
      </w:r>
      <w:proofErr w:type="spellEnd"/>
      <w:r w:rsidRPr="00076A94">
        <w:rPr>
          <w:lang w:val="en-US"/>
        </w:rPr>
        <w:t xml:space="preserve">, </w:t>
      </w:r>
      <w:del w:id="194" w:author="Usuario" w:date="2017-02-07T14:08:00Z">
        <w:r w:rsidRPr="00076A94" w:rsidDel="001B7DE9">
          <w:rPr>
            <w:lang w:val="en-US"/>
          </w:rPr>
          <w:delText>even though</w:delText>
        </w:r>
      </w:del>
      <w:ins w:id="195" w:author="Usuario" w:date="2017-02-07T14:08:00Z">
        <w:r w:rsidR="001B7DE9">
          <w:rPr>
            <w:lang w:val="en-US"/>
          </w:rPr>
          <w:t>despite</w:t>
        </w:r>
      </w:ins>
      <w:r w:rsidRPr="00076A94">
        <w:rPr>
          <w:lang w:val="en-US"/>
        </w:rPr>
        <w:t xml:space="preserve"> major efforts </w:t>
      </w:r>
      <w:del w:id="196" w:author="Usuario" w:date="2017-02-07T14:08:00Z">
        <w:r w:rsidRPr="00076A94" w:rsidDel="001B7DE9">
          <w:rPr>
            <w:lang w:val="en-US"/>
          </w:rPr>
          <w:delText xml:space="preserve">have been made </w:delText>
        </w:r>
      </w:del>
      <w:r w:rsidRPr="00076A94">
        <w:rPr>
          <w:lang w:val="en-US"/>
        </w:rPr>
        <w:t>to infer the community structure from a dynamic point of view (</w:t>
      </w:r>
      <w:r w:rsidR="006165D1">
        <w:fldChar w:fldCharType="begin"/>
      </w:r>
      <w:r w:rsidR="006165D1" w:rsidRPr="006165D1">
        <w:rPr>
          <w:lang w:val="en-US"/>
          <w:rPrChange w:id="197" w:author="Usuario" w:date="2017-02-08T10:01:00Z">
            <w:rPr/>
          </w:rPrChange>
        </w:rPr>
        <w:instrText xml:space="preserve"> HYPERLINK \l "_bookmark40" </w:instrText>
      </w:r>
      <w:r w:rsidR="006165D1">
        <w:fldChar w:fldCharType="separate"/>
      </w:r>
      <w:r w:rsidR="00953959" w:rsidRPr="00076A94">
        <w:rPr>
          <w:rStyle w:val="Hipervnculo"/>
          <w:i/>
          <w:lang w:val="en-US"/>
        </w:rPr>
        <w:t>42</w:t>
      </w:r>
      <w:r w:rsidR="006165D1">
        <w:rPr>
          <w:rStyle w:val="Hipervnculo"/>
          <w:i/>
          <w:lang w:val="en-US"/>
        </w:rPr>
        <w:fldChar w:fldCharType="end"/>
      </w:r>
      <w:r w:rsidRPr="00076A94">
        <w:rPr>
          <w:lang w:val="en-US"/>
        </w:rPr>
        <w:t>–</w:t>
      </w:r>
      <w:r w:rsidR="006165D1">
        <w:fldChar w:fldCharType="begin"/>
      </w:r>
      <w:r w:rsidR="006165D1" w:rsidRPr="006165D1">
        <w:rPr>
          <w:lang w:val="en-US"/>
          <w:rPrChange w:id="198" w:author="Usuario" w:date="2017-02-08T10:01:00Z">
            <w:rPr/>
          </w:rPrChange>
        </w:rPr>
        <w:instrText xml:space="preserve"> HYPERLINK \l "_bookmark41" </w:instrText>
      </w:r>
      <w:r w:rsidR="006165D1">
        <w:fldChar w:fldCharType="separate"/>
      </w:r>
      <w:r w:rsidR="00953959" w:rsidRPr="00076A94">
        <w:rPr>
          <w:rStyle w:val="Hipervnculo"/>
          <w:i/>
          <w:lang w:val="en-US"/>
        </w:rPr>
        <w:t>44</w:t>
      </w:r>
      <w:r w:rsidR="006165D1">
        <w:rPr>
          <w:rStyle w:val="Hipervnculo"/>
          <w:i/>
          <w:lang w:val="en-US"/>
        </w:rPr>
        <w:fldChar w:fldCharType="end"/>
      </w:r>
      <w:r w:rsidRPr="00076A94">
        <w:rPr>
          <w:lang w:val="en-US"/>
        </w:rPr>
        <w:t>).</w:t>
      </w:r>
    </w:p>
    <w:p w14:paraId="7DFBE7B2" w14:textId="58C06723" w:rsidR="008F42D6" w:rsidRPr="00076A94" w:rsidRDefault="008F42D6" w:rsidP="008F42D6">
      <w:pPr>
        <w:pStyle w:val="ASM"/>
        <w:jc w:val="left"/>
        <w:rPr>
          <w:lang w:val="en-US"/>
        </w:rPr>
      </w:pPr>
      <w:r w:rsidRPr="00076A94">
        <w:rPr>
          <w:lang w:val="en-US"/>
        </w:rPr>
        <w:t xml:space="preserve">This paper presents the </w:t>
      </w:r>
      <w:ins w:id="199" w:author="Usuario" w:date="2017-02-07T14:12:00Z">
        <w:r w:rsidR="00C90AAC">
          <w:rPr>
            <w:lang w:val="en-US"/>
          </w:rPr>
          <w:t>hallmarks</w:t>
        </w:r>
      </w:ins>
      <w:del w:id="200" w:author="Usuario" w:date="2017-02-07T14:12:00Z">
        <w:r w:rsidRPr="00076A94" w:rsidDel="00C90AAC">
          <w:rPr>
            <w:lang w:val="en-US"/>
          </w:rPr>
          <w:delText>imprints</w:delText>
        </w:r>
      </w:del>
      <w:r w:rsidRPr="00076A94">
        <w:rPr>
          <w:lang w:val="en-US"/>
        </w:rPr>
        <w:t xml:space="preserve"> of health status (healthy or disease</w:t>
      </w:r>
      <w:ins w:id="201" w:author="Usuario" w:date="2017-02-07T14:13:00Z">
        <w:r w:rsidR="00C90AAC">
          <w:rPr>
            <w:lang w:val="en-US"/>
          </w:rPr>
          <w:t>d</w:t>
        </w:r>
      </w:ins>
      <w:r w:rsidRPr="00076A94">
        <w:rPr>
          <w:lang w:val="en-US"/>
        </w:rPr>
        <w:t xml:space="preserve">) in the macroscopic properties of </w:t>
      </w:r>
      <w:proofErr w:type="spellStart"/>
      <w:r w:rsidRPr="00076A94">
        <w:rPr>
          <w:lang w:val="en-US"/>
        </w:rPr>
        <w:t>microbiota</w:t>
      </w:r>
      <w:proofErr w:type="spellEnd"/>
      <w:r w:rsidRPr="00076A94">
        <w:rPr>
          <w:lang w:val="en-US"/>
        </w:rPr>
        <w:t xml:space="preserve">, by studying its temporal variability. We analyzed </w:t>
      </w:r>
      <w:del w:id="202" w:author="Usuario" w:date="2017-02-07T14:13:00Z">
        <w:r w:rsidRPr="00076A94" w:rsidDel="00C90AAC">
          <w:rPr>
            <w:lang w:val="en-US"/>
          </w:rPr>
          <w:delText xml:space="preserve">more than </w:delText>
        </w:r>
      </w:del>
      <w:ins w:id="203" w:author="Usuario" w:date="2017-02-07T14:13:00Z">
        <w:r w:rsidR="00C90AAC">
          <w:rPr>
            <w:lang w:val="en-US"/>
          </w:rPr>
          <w:t xml:space="preserve">over </w:t>
        </w:r>
      </w:ins>
      <w:r w:rsidR="00280EBE" w:rsidRPr="00076A94">
        <w:rPr>
          <w:lang w:val="en-US"/>
        </w:rPr>
        <w:t>40</w:t>
      </w:r>
      <w:ins w:id="204" w:author="Usuario" w:date="2017-02-07T14:13:00Z">
        <w:r w:rsidR="00C90AAC">
          <w:rPr>
            <w:lang w:val="en-US"/>
          </w:rPr>
          <w:t>,</w:t>
        </w:r>
      </w:ins>
      <w:r w:rsidRPr="00076A94">
        <w:rPr>
          <w:lang w:val="en-US"/>
        </w:rPr>
        <w:t xml:space="preserve">000 time series of taxa from the gut </w:t>
      </w:r>
      <w:proofErr w:type="spellStart"/>
      <w:r w:rsidRPr="00076A94">
        <w:rPr>
          <w:lang w:val="en-US"/>
        </w:rPr>
        <w:t>microbiome</w:t>
      </w:r>
      <w:proofErr w:type="spellEnd"/>
      <w:r w:rsidRPr="00076A94">
        <w:rPr>
          <w:lang w:val="en-US"/>
        </w:rPr>
        <w:t xml:space="preserve"> of 99 </w:t>
      </w:r>
      <w:del w:id="205" w:author="Usuario" w:date="2017-02-14T20:14:00Z">
        <w:r w:rsidRPr="00076A94" w:rsidDel="00321D7F">
          <w:rPr>
            <w:lang w:val="en-US"/>
          </w:rPr>
          <w:delText>individual</w:delText>
        </w:r>
      </w:del>
      <w:ins w:id="206" w:author="Usuario" w:date="2017-02-14T20:14:00Z">
        <w:r w:rsidR="00321D7F">
          <w:rPr>
            <w:lang w:val="en-US"/>
          </w:rPr>
          <w:t>subject</w:t>
        </w:r>
      </w:ins>
      <w:r w:rsidRPr="00076A94">
        <w:rPr>
          <w:lang w:val="en-US"/>
        </w:rPr>
        <w:t>s obtained from publicly available high</w:t>
      </w:r>
      <w:ins w:id="207" w:author="Usuario" w:date="2017-02-07T14:14:00Z">
        <w:r w:rsidR="00C90AAC">
          <w:rPr>
            <w:lang w:val="en-US"/>
          </w:rPr>
          <w:t>-</w:t>
        </w:r>
      </w:ins>
      <w:del w:id="208" w:author="Usuario" w:date="2017-02-07T14:14:00Z">
        <w:r w:rsidRPr="00076A94" w:rsidDel="00C90AAC">
          <w:rPr>
            <w:lang w:val="en-US"/>
          </w:rPr>
          <w:delText xml:space="preserve"> </w:delText>
        </w:r>
      </w:del>
      <w:r w:rsidRPr="00076A94">
        <w:rPr>
          <w:lang w:val="en-US"/>
        </w:rPr>
        <w:t xml:space="preserve">throughput sequencing data </w:t>
      </w:r>
      <w:ins w:id="209" w:author="Usuario" w:date="2017-02-07T14:14:00Z">
        <w:r w:rsidR="00C90AAC">
          <w:rPr>
            <w:lang w:val="en-US"/>
          </w:rPr>
          <w:t>related to</w:t>
        </w:r>
      </w:ins>
      <w:del w:id="210" w:author="Usuario" w:date="2017-02-07T14:14:00Z">
        <w:r w:rsidRPr="00076A94" w:rsidDel="00C90AAC">
          <w:rPr>
            <w:lang w:val="en-US"/>
          </w:rPr>
          <w:delText>about</w:delText>
        </w:r>
      </w:del>
      <w:r w:rsidRPr="00076A94">
        <w:rPr>
          <w:lang w:val="en-US"/>
        </w:rPr>
        <w:t xml:space="preserve"> different conditions: diseases, diets, </w:t>
      </w:r>
      <w:r w:rsidR="009D2A99" w:rsidRPr="00076A94">
        <w:rPr>
          <w:lang w:val="en-US"/>
        </w:rPr>
        <w:t xml:space="preserve">trips, </w:t>
      </w:r>
      <w:r w:rsidRPr="00076A94">
        <w:rPr>
          <w:lang w:val="en-US"/>
        </w:rPr>
        <w:t xml:space="preserve">obese status, antibiotic therapy and healthy </w:t>
      </w:r>
      <w:del w:id="211" w:author="Usuario" w:date="2017-02-14T20:14:00Z">
        <w:r w:rsidRPr="00076A94" w:rsidDel="00321D7F">
          <w:rPr>
            <w:lang w:val="en-US"/>
          </w:rPr>
          <w:delText>individual</w:delText>
        </w:r>
      </w:del>
      <w:ins w:id="212" w:author="Usuario" w:date="2017-02-14T20:14:00Z">
        <w:r w:rsidR="00321D7F">
          <w:rPr>
            <w:lang w:val="en-US"/>
          </w:rPr>
          <w:t>subject</w:t>
        </w:r>
      </w:ins>
      <w:r w:rsidRPr="00076A94">
        <w:rPr>
          <w:lang w:val="en-US"/>
        </w:rPr>
        <w:t xml:space="preserve">s. </w:t>
      </w:r>
      <w:del w:id="213" w:author="Usuario" w:date="2017-02-07T14:15:00Z">
        <w:r w:rsidRPr="00076A94" w:rsidDel="008942CD">
          <w:rPr>
            <w:lang w:val="en-US"/>
          </w:rPr>
          <w:delText>Having seen that</w:delText>
        </w:r>
      </w:del>
      <w:ins w:id="214" w:author="Usuario" w:date="2017-02-07T14:15:00Z">
        <w:r w:rsidR="008942CD">
          <w:rPr>
            <w:lang w:val="en-US"/>
          </w:rPr>
          <w:t>On finding</w:t>
        </w:r>
      </w:ins>
      <w:ins w:id="215" w:author="Usuario" w:date="2017-02-15T14:21:00Z">
        <w:r w:rsidR="00CC58F6">
          <w:rPr>
            <w:lang w:val="en-US"/>
          </w:rPr>
          <w:t xml:space="preserve"> that</w:t>
        </w:r>
      </w:ins>
      <w:r w:rsidRPr="00076A94">
        <w:rPr>
          <w:lang w:val="en-US"/>
        </w:rPr>
        <w:t xml:space="preserve"> all the cases followed Taylor’s law, we used this empirical fact to model how the relative abundances of taxa evolved over time </w:t>
      </w:r>
      <w:del w:id="216" w:author="Usuario" w:date="2017-02-15T14:21:00Z">
        <w:r w:rsidRPr="00076A94" w:rsidDel="00CC58F6">
          <w:rPr>
            <w:lang w:val="en-US"/>
          </w:rPr>
          <w:delText>thanks to</w:delText>
        </w:r>
      </w:del>
      <w:ins w:id="217" w:author="Usuario" w:date="2017-02-15T14:21:00Z">
        <w:r w:rsidR="00CC58F6">
          <w:rPr>
            <w:lang w:val="en-US"/>
          </w:rPr>
          <w:t>using</w:t>
        </w:r>
      </w:ins>
      <w:r w:rsidRPr="00076A94">
        <w:rPr>
          <w:lang w:val="en-US"/>
        </w:rPr>
        <w:t xml:space="preserve"> the </w:t>
      </w:r>
      <w:proofErr w:type="spellStart"/>
      <w:r w:rsidRPr="00076A94">
        <w:rPr>
          <w:lang w:val="en-US"/>
        </w:rPr>
        <w:t>Langevin</w:t>
      </w:r>
      <w:proofErr w:type="spellEnd"/>
      <w:r w:rsidRPr="00076A94">
        <w:rPr>
          <w:lang w:val="en-US"/>
        </w:rPr>
        <w:t xml:space="preserve"> equation, </w:t>
      </w:r>
      <w:del w:id="218" w:author="Usuario" w:date="2017-02-07T17:11:00Z">
        <w:r w:rsidRPr="00076A94" w:rsidDel="00980BC9">
          <w:rPr>
            <w:lang w:val="en-US"/>
          </w:rPr>
          <w:delText xml:space="preserve">in a </w:delText>
        </w:r>
      </w:del>
      <w:r w:rsidRPr="00076A94">
        <w:rPr>
          <w:lang w:val="en-US"/>
        </w:rPr>
        <w:t>similar</w:t>
      </w:r>
      <w:ins w:id="219" w:author="Usuario" w:date="2017-02-07T17:11:00Z">
        <w:r w:rsidR="00980BC9">
          <w:rPr>
            <w:lang w:val="en-US"/>
          </w:rPr>
          <w:t xml:space="preserve">ly to </w:t>
        </w:r>
      </w:ins>
      <w:del w:id="220" w:author="Usuario" w:date="2017-02-07T17:11:00Z">
        <w:r w:rsidRPr="00076A94" w:rsidDel="00980BC9">
          <w:rPr>
            <w:lang w:val="en-US"/>
          </w:rPr>
          <w:delText xml:space="preserve"> way as </w:delText>
        </w:r>
      </w:del>
      <w:r w:rsidRPr="00076A94">
        <w:rPr>
          <w:lang w:val="en-US"/>
        </w:rPr>
        <w:t>the approach applied</w:t>
      </w:r>
      <w:del w:id="221" w:author="Usuario" w:date="2017-02-07T17:11:00Z">
        <w:r w:rsidRPr="00076A94" w:rsidDel="00980BC9">
          <w:rPr>
            <w:lang w:val="en-US"/>
          </w:rPr>
          <w:delText xml:space="preserve"> recently</w:delText>
        </w:r>
      </w:del>
      <w:r w:rsidRPr="00076A94">
        <w:rPr>
          <w:lang w:val="en-US"/>
        </w:rPr>
        <w:t xml:space="preserve"> by </w:t>
      </w:r>
      <w:proofErr w:type="spellStart"/>
      <w:r w:rsidRPr="00076A94">
        <w:rPr>
          <w:lang w:val="en-US"/>
        </w:rPr>
        <w:t>Blumm</w:t>
      </w:r>
      <w:proofErr w:type="spellEnd"/>
      <w:r w:rsidRPr="00076A94">
        <w:rPr>
          <w:lang w:val="en-US"/>
        </w:rPr>
        <w:t xml:space="preserve"> </w:t>
      </w:r>
      <w:r w:rsidRPr="00076A94">
        <w:rPr>
          <w:i/>
          <w:lang w:val="en-US"/>
        </w:rPr>
        <w:t xml:space="preserve">et al. </w:t>
      </w:r>
      <w:r w:rsidRPr="00076A94">
        <w:rPr>
          <w:lang w:val="en-US"/>
        </w:rPr>
        <w:t>(</w:t>
      </w:r>
      <w:r w:rsidR="007427AC">
        <w:fldChar w:fldCharType="begin"/>
      </w:r>
      <w:r w:rsidR="007427AC" w:rsidRPr="008942CD">
        <w:rPr>
          <w:lang w:val="en-US"/>
          <w:rPrChange w:id="222" w:author="Usuario" w:date="2017-02-07T14:15:00Z">
            <w:rPr/>
          </w:rPrChange>
        </w:rPr>
        <w:instrText xml:space="preserve"> HYPERLINK \l "_bookmark42" </w:instrText>
      </w:r>
      <w:r w:rsidR="007427AC">
        <w:fldChar w:fldCharType="separate"/>
      </w:r>
      <w:r w:rsidR="00953959" w:rsidRPr="00076A94">
        <w:rPr>
          <w:rStyle w:val="Hipervnculo"/>
          <w:i/>
          <w:lang w:val="en-US"/>
        </w:rPr>
        <w:t>45</w:t>
      </w:r>
      <w:r w:rsidR="007427AC">
        <w:rPr>
          <w:rStyle w:val="Hipervnculo"/>
          <w:i/>
          <w:lang w:val="en-US"/>
        </w:rPr>
        <w:fldChar w:fldCharType="end"/>
      </w:r>
      <w:r w:rsidRPr="00076A94">
        <w:rPr>
          <w:lang w:val="en-US"/>
        </w:rPr>
        <w:t xml:space="preserve">). We used this mathematical framework to explore the temporal stability of </w:t>
      </w:r>
      <w:proofErr w:type="spellStart"/>
      <w:r w:rsidRPr="00076A94">
        <w:rPr>
          <w:lang w:val="en-US"/>
        </w:rPr>
        <w:t>microbiota</w:t>
      </w:r>
      <w:proofErr w:type="spellEnd"/>
      <w:r w:rsidRPr="00076A94">
        <w:rPr>
          <w:lang w:val="en-US"/>
        </w:rPr>
        <w:t xml:space="preserve"> under different conditions in order to understand how this </w:t>
      </w:r>
      <w:r w:rsidR="00AE4FD9" w:rsidRPr="00AE4FD9">
        <w:rPr>
          <w:highlight w:val="green"/>
          <w:lang w:val="en-US"/>
        </w:rPr>
        <w:t>is related with</w:t>
      </w:r>
      <w:r w:rsidR="00AE4FD9">
        <w:rPr>
          <w:lang w:val="en-US"/>
        </w:rPr>
        <w:t xml:space="preserve"> </w:t>
      </w:r>
      <w:r w:rsidRPr="00076A94">
        <w:rPr>
          <w:lang w:val="en-US"/>
        </w:rPr>
        <w:t>the health</w:t>
      </w:r>
      <w:del w:id="223" w:author="Usuario" w:date="2017-02-15T14:22:00Z">
        <w:r w:rsidRPr="00076A94" w:rsidDel="00CC58F6">
          <w:rPr>
            <w:lang w:val="en-US"/>
          </w:rPr>
          <w:delText>y</w:delText>
        </w:r>
      </w:del>
      <w:r w:rsidRPr="00076A94">
        <w:rPr>
          <w:lang w:val="en-US"/>
        </w:rPr>
        <w:t xml:space="preserve"> status of the subjects.</w:t>
      </w:r>
    </w:p>
    <w:p w14:paraId="5CD5AAB3" w14:textId="11D796D8" w:rsidR="00510477" w:rsidRPr="00076A94" w:rsidRDefault="00BB0891" w:rsidP="008D6AE0">
      <w:pPr>
        <w:pStyle w:val="ASM"/>
        <w:jc w:val="left"/>
        <w:rPr>
          <w:sz w:val="36"/>
          <w:szCs w:val="36"/>
          <w:lang w:val="en-US"/>
        </w:rPr>
      </w:pPr>
      <w:r w:rsidRPr="00076A94">
        <w:rPr>
          <w:b/>
          <w:bCs/>
          <w:sz w:val="36"/>
          <w:szCs w:val="36"/>
          <w:lang w:val="en-US"/>
        </w:rPr>
        <w:t>Results</w:t>
      </w:r>
    </w:p>
    <w:p w14:paraId="1476771E" w14:textId="2B3028E6" w:rsidR="00BB0891" w:rsidRPr="00076A94" w:rsidRDefault="00600E2C" w:rsidP="008D6AE0">
      <w:pPr>
        <w:pStyle w:val="ASM"/>
        <w:jc w:val="left"/>
        <w:rPr>
          <w:rFonts w:ascii="Cambria Math" w:hAnsi="Cambria Math" w:hint="eastAsia"/>
          <w:lang w:val="en-US"/>
        </w:rPr>
      </w:pPr>
      <w:proofErr w:type="spellStart"/>
      <w:ins w:id="224" w:author="Usuario" w:date="2017-02-07T18:10:00Z">
        <w:r>
          <w:rPr>
            <w:lang w:val="en-US"/>
          </w:rPr>
          <w:t>M</w:t>
        </w:r>
      </w:ins>
      <w:del w:id="225" w:author="Usuario" w:date="2017-02-07T18:10:00Z">
        <w:r w:rsidR="00DB13F0" w:rsidRPr="00076A94" w:rsidDel="00600E2C">
          <w:rPr>
            <w:lang w:val="en-US"/>
          </w:rPr>
          <w:delText>The m</w:delText>
        </w:r>
      </w:del>
      <w:r w:rsidR="00DB13F0" w:rsidRPr="00076A94">
        <w:rPr>
          <w:lang w:val="en-US"/>
        </w:rPr>
        <w:t>icrobiome</w:t>
      </w:r>
      <w:proofErr w:type="spellEnd"/>
      <w:r w:rsidR="00DB13F0" w:rsidRPr="00076A94">
        <w:rPr>
          <w:lang w:val="en-US"/>
        </w:rPr>
        <w:t xml:space="preserve"> temporal variability was analyzed to extract the global properties of the system. As fluctuations in total counts are plagued by systematic errors we worked on the </w:t>
      </w:r>
      <w:r w:rsidR="00DB13F0" w:rsidRPr="00076A94">
        <w:rPr>
          <w:lang w:val="en-US"/>
        </w:rPr>
        <w:lastRenderedPageBreak/>
        <w:t>temporal variability of relative abundances for each taxon. Our first finding was</w:t>
      </w:r>
      <w:del w:id="226" w:author="Usuario" w:date="2017-02-07T18:12:00Z">
        <w:r w:rsidR="00DB13F0" w:rsidRPr="00076A94" w:rsidDel="00600E2C">
          <w:rPr>
            <w:lang w:val="en-US"/>
          </w:rPr>
          <w:delText xml:space="preserve"> that</w:delText>
        </w:r>
      </w:del>
      <w:r w:rsidR="00DB13F0" w:rsidRPr="00076A94">
        <w:rPr>
          <w:lang w:val="en-US"/>
        </w:rPr>
        <w:t xml:space="preserve">, </w:t>
      </w:r>
      <w:del w:id="227" w:author="Usuario" w:date="2017-02-07T18:12:00Z">
        <w:r w:rsidR="00DB13F0" w:rsidRPr="00076A94" w:rsidDel="00600E2C">
          <w:rPr>
            <w:lang w:val="en-US"/>
          </w:rPr>
          <w:delText>in all cases,</w:delText>
        </w:r>
      </w:del>
      <w:ins w:id="228" w:author="Usuario" w:date="2017-02-07T18:12:00Z">
        <w:r>
          <w:rPr>
            <w:lang w:val="en-US"/>
          </w:rPr>
          <w:t>without exception,</w:t>
        </w:r>
      </w:ins>
      <w:r w:rsidR="00DB13F0" w:rsidRPr="00076A94">
        <w:rPr>
          <w:lang w:val="en-US"/>
        </w:rPr>
        <w:t xml:space="preserve"> </w:t>
      </w:r>
      <w:ins w:id="229" w:author="Usuario" w:date="2017-02-07T18:12:00Z">
        <w:r w:rsidRPr="00076A94">
          <w:rPr>
            <w:lang w:val="en-US"/>
          </w:rPr>
          <w:t xml:space="preserve">that </w:t>
        </w:r>
      </w:ins>
      <w:r w:rsidR="00DB13F0" w:rsidRPr="00076A94">
        <w:rPr>
          <w:lang w:val="en-US"/>
        </w:rPr>
        <w:t>changes in the relative abundances of taxa followed a ubiquitous pattern, known as the fluctuation scaling law (</w:t>
      </w:r>
      <w:r w:rsidR="006165D1">
        <w:fldChar w:fldCharType="begin"/>
      </w:r>
      <w:r w:rsidR="006165D1" w:rsidRPr="006165D1">
        <w:rPr>
          <w:lang w:val="en-US"/>
          <w:rPrChange w:id="230" w:author="Usuario" w:date="2017-02-08T09:59:00Z">
            <w:rPr/>
          </w:rPrChange>
        </w:rPr>
        <w:instrText xml:space="preserve"> HYPERLINK \l "_bookmark43" </w:instrText>
      </w:r>
      <w:r w:rsidR="006165D1">
        <w:fldChar w:fldCharType="separate"/>
      </w:r>
      <w:r w:rsidR="00953959" w:rsidRPr="00076A94">
        <w:rPr>
          <w:rStyle w:val="Hipervnculo"/>
          <w:i/>
          <w:lang w:val="en-US"/>
        </w:rPr>
        <w:t>46</w:t>
      </w:r>
      <w:r w:rsidR="006165D1">
        <w:rPr>
          <w:rStyle w:val="Hipervnculo"/>
          <w:i/>
          <w:lang w:val="en-US"/>
        </w:rPr>
        <w:fldChar w:fldCharType="end"/>
      </w:r>
      <w:r w:rsidR="00DB13F0" w:rsidRPr="00076A94">
        <w:rPr>
          <w:lang w:val="en-US"/>
        </w:rPr>
        <w:t>) or Taylor’s power law (</w:t>
      </w:r>
      <w:r w:rsidR="006165D1">
        <w:fldChar w:fldCharType="begin"/>
      </w:r>
      <w:r w:rsidR="006165D1" w:rsidRPr="006165D1">
        <w:rPr>
          <w:lang w:val="en-US"/>
          <w:rPrChange w:id="231" w:author="Usuario" w:date="2017-02-08T09:59:00Z">
            <w:rPr/>
          </w:rPrChange>
        </w:rPr>
        <w:instrText xml:space="preserve"> HYPERLINK \l "_bookmark28" </w:instrText>
      </w:r>
      <w:r w:rsidR="006165D1">
        <w:fldChar w:fldCharType="separate"/>
      </w:r>
      <w:r w:rsidR="00953959" w:rsidRPr="00076A94">
        <w:rPr>
          <w:rStyle w:val="Hipervnculo"/>
          <w:i/>
          <w:lang w:val="en-US"/>
        </w:rPr>
        <w:t>30</w:t>
      </w:r>
      <w:r w:rsidR="006165D1">
        <w:rPr>
          <w:rStyle w:val="Hipervnculo"/>
          <w:i/>
          <w:lang w:val="en-US"/>
        </w:rPr>
        <w:fldChar w:fldCharType="end"/>
      </w:r>
      <w:r w:rsidR="00DB13F0" w:rsidRPr="00076A94">
        <w:rPr>
          <w:lang w:val="en-US"/>
        </w:rPr>
        <w:t>)</w:t>
      </w:r>
      <w:ins w:id="232" w:author="Usuario" w:date="2017-02-07T18:11:00Z">
        <w:r>
          <w:rPr>
            <w:lang w:val="en-US"/>
          </w:rPr>
          <w:t>. In other words,</w:t>
        </w:r>
      </w:ins>
      <w:del w:id="233" w:author="Usuario" w:date="2017-02-07T18:11:00Z">
        <w:r w:rsidR="00DB13F0" w:rsidRPr="00076A94" w:rsidDel="00600E2C">
          <w:rPr>
            <w:lang w:val="en-US"/>
          </w:rPr>
          <w:delText xml:space="preserve">, i.e., </w:delText>
        </w:r>
      </w:del>
      <w:ins w:id="234" w:author="Usuario" w:date="2017-02-07T18:11:00Z">
        <w:r>
          <w:rPr>
            <w:lang w:val="en-US"/>
          </w:rPr>
          <w:t xml:space="preserve"> </w:t>
        </w:r>
      </w:ins>
      <w:r w:rsidR="00DB13F0" w:rsidRPr="00076A94">
        <w:rPr>
          <w:lang w:val="en-US"/>
        </w:rPr>
        <w:t xml:space="preserve">the </w:t>
      </w:r>
      <w:proofErr w:type="spellStart"/>
      <w:r w:rsidR="00DB13F0" w:rsidRPr="00076A94">
        <w:rPr>
          <w:lang w:val="en-US"/>
        </w:rPr>
        <w:t>microbiota</w:t>
      </w:r>
      <w:proofErr w:type="spellEnd"/>
      <w:r w:rsidR="00DB13F0" w:rsidRPr="00076A94">
        <w:rPr>
          <w:lang w:val="en-US"/>
        </w:rPr>
        <w:t xml:space="preserve"> of all detected taxa </w:t>
      </w:r>
      <w:proofErr w:type="gramStart"/>
      <w:r w:rsidR="00DB13F0" w:rsidRPr="00076A94">
        <w:rPr>
          <w:lang w:val="en-US"/>
        </w:rPr>
        <w:t xml:space="preserve">followed </w:t>
      </w:r>
      <w:proofErr w:type="gramEnd"/>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oMath>
      <w:r w:rsidR="00BB0891" w:rsidRPr="00076A94">
        <w:rPr>
          <w:lang w:val="en-US"/>
        </w:rPr>
        <w:t xml:space="preserve">, a power law dependence </w:t>
      </w:r>
      <w:r w:rsidR="00DB13F0" w:rsidRPr="00076A94">
        <w:rPr>
          <w:lang w:val="en-US"/>
        </w:rPr>
        <w:t xml:space="preserve">between mean relative abundance </w:t>
      </w:r>
      <w:r w:rsidR="00DB13F0" w:rsidRPr="00076A94">
        <w:rPr>
          <w:rFonts w:ascii="Cambria Math" w:hAnsi="Cambria Math"/>
          <w:lang w:val="en-US"/>
        </w:rPr>
        <w:t>x</w:t>
      </w:r>
      <w:r w:rsidR="00DB13F0" w:rsidRPr="00076A94">
        <w:rPr>
          <w:rFonts w:ascii="Cambria Math" w:hAnsi="Cambria Math"/>
          <w:vertAlign w:val="subscript"/>
          <w:lang w:val="en-US"/>
        </w:rPr>
        <w:t>i</w:t>
      </w:r>
      <w:r w:rsidR="00DB13F0" w:rsidRPr="00076A94">
        <w:rPr>
          <w:lang w:val="en-US"/>
        </w:rPr>
        <w:t xml:space="preserve"> </w:t>
      </w:r>
      <w:r w:rsidR="00BB0891" w:rsidRPr="00076A94">
        <w:rPr>
          <w:lang w:val="en-US"/>
        </w:rPr>
        <w:t xml:space="preserve">and dispersion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oMath>
      <w:r w:rsidR="00BB0891" w:rsidRPr="00076A94">
        <w:rPr>
          <w:lang w:val="en-US"/>
        </w:rPr>
        <w:t xml:space="preserve">. </w:t>
      </w:r>
      <w:r w:rsidR="00DB13F0" w:rsidRPr="00076A94">
        <w:rPr>
          <w:lang w:val="en-US"/>
        </w:rPr>
        <w:t xml:space="preserve">The law seems to be ubiquitous, spanning even to six orders of magnitude in the observed relative abundances. As shown in Figure 1, </w:t>
      </w:r>
      <w:r w:rsidR="00B654A4" w:rsidRPr="00B654A4">
        <w:rPr>
          <w:highlight w:val="green"/>
          <w:lang w:val="en-US"/>
        </w:rPr>
        <w:t xml:space="preserve">where </w:t>
      </w:r>
      <w:r w:rsidR="00B654A4" w:rsidRPr="006266F7">
        <w:rPr>
          <w:rFonts w:ascii="Cambria Math" w:hAnsi="Cambria Math"/>
          <w:highlight w:val="green"/>
          <w:lang w:val="en-US"/>
        </w:rPr>
        <w:t>V</w:t>
      </w:r>
      <w:r w:rsidR="00B654A4" w:rsidRPr="00B654A4">
        <w:rPr>
          <w:highlight w:val="green"/>
          <w:lang w:val="en-US"/>
        </w:rPr>
        <w:t xml:space="preserve"> corresponds to the y-intercept and </w:t>
      </w:r>
      <w:r w:rsidR="00B654A4" w:rsidRPr="00B654A4">
        <w:rPr>
          <w:rFonts w:ascii="Cambria Math" w:hAnsi="Cambria Math"/>
          <w:highlight w:val="green"/>
          <w:lang w:val="en-US"/>
        </w:rPr>
        <w:sym w:font="Symbol" w:char="F062"/>
      </w:r>
      <w:r w:rsidR="00B654A4">
        <w:rPr>
          <w:highlight w:val="green"/>
          <w:lang w:val="en-US"/>
        </w:rPr>
        <w:t xml:space="preserve"> </w:t>
      </w:r>
      <w:r w:rsidR="00B654A4" w:rsidRPr="00B654A4">
        <w:rPr>
          <w:highlight w:val="green"/>
          <w:lang w:val="en-US"/>
        </w:rPr>
        <w:t>is the slope of the fit</w:t>
      </w:r>
      <w:r w:rsidR="00B654A4">
        <w:rPr>
          <w:lang w:val="en-US"/>
        </w:rPr>
        <w:t xml:space="preserve">, </w:t>
      </w:r>
      <w:r w:rsidR="00DB13F0" w:rsidRPr="00076A94">
        <w:rPr>
          <w:lang w:val="en-US"/>
        </w:rPr>
        <w:t xml:space="preserve">the most abundant species were less volatile in relative terms than </w:t>
      </w:r>
      <w:ins w:id="235" w:author="Usuario" w:date="2017-02-07T18:13:00Z">
        <w:r>
          <w:rPr>
            <w:lang w:val="en-US"/>
          </w:rPr>
          <w:t>the</w:t>
        </w:r>
      </w:ins>
      <w:del w:id="236" w:author="Usuario" w:date="2017-02-07T18:13:00Z">
        <w:r w:rsidR="00DB13F0" w:rsidRPr="00076A94" w:rsidDel="00600E2C">
          <w:rPr>
            <w:lang w:val="en-US"/>
          </w:rPr>
          <w:delText>those which were</w:delText>
        </w:r>
      </w:del>
      <w:r w:rsidR="00DB13F0" w:rsidRPr="00076A94">
        <w:rPr>
          <w:lang w:val="en-US"/>
        </w:rPr>
        <w:t xml:space="preserve"> less abundant</w:t>
      </w:r>
      <w:ins w:id="237" w:author="Usuario" w:date="2017-02-07T18:13:00Z">
        <w:r>
          <w:rPr>
            <w:lang w:val="en-US"/>
          </w:rPr>
          <w:t xml:space="preserve"> ones</w:t>
        </w:r>
      </w:ins>
      <w:r w:rsidR="00DB13F0" w:rsidRPr="00076A94">
        <w:rPr>
          <w:lang w:val="en-US"/>
        </w:rPr>
        <w:t>. The fit</w:t>
      </w:r>
      <w:del w:id="238" w:author="Usuario" w:date="2017-02-07T18:14:00Z">
        <w:r w:rsidR="00DB13F0" w:rsidRPr="00076A94" w:rsidDel="00600E2C">
          <w:rPr>
            <w:lang w:val="en-US"/>
          </w:rPr>
          <w:delText>ting</w:delText>
        </w:r>
      </w:del>
      <w:r w:rsidR="00DB13F0" w:rsidRPr="00076A94">
        <w:rPr>
          <w:lang w:val="en-US"/>
        </w:rPr>
        <w:t xml:space="preserve"> to the power law was always robust </w:t>
      </w:r>
      <w:r w:rsidR="00BB0891" w:rsidRPr="00076A94">
        <w:rPr>
          <w:lang w:val="en-US"/>
        </w:rPr>
        <w:t>(</w:t>
      </w:r>
      <w:proofErr w:type="spellStart"/>
      <w:r w:rsidR="00BB0891" w:rsidRPr="00076A94">
        <w:rPr>
          <w:i/>
          <w:lang w:val="en-US"/>
        </w:rPr>
        <w:t>R</w:t>
      </w:r>
      <w:r w:rsidR="00BB0891" w:rsidRPr="00076A94">
        <w:rPr>
          <w:vertAlign w:val="superscript"/>
          <w:lang w:val="en-US"/>
        </w:rPr>
        <w:t>2</w:t>
      </w:r>
      <w:proofErr w:type="spellEnd"/>
      <w:r w:rsidR="00BB0891" w:rsidRPr="00076A94">
        <w:rPr>
          <w:lang w:val="en-US"/>
        </w:rPr>
        <w:t xml:space="preserve"> </w:t>
      </w:r>
      <w:r w:rsidR="00BB0891" w:rsidRPr="00076A94">
        <w:rPr>
          <w:i/>
          <w:lang w:val="en-US"/>
        </w:rPr>
        <w:t xml:space="preserve">&gt; </w:t>
      </w:r>
      <w:r w:rsidR="00BB0891" w:rsidRPr="00076A94">
        <w:rPr>
          <w:lang w:val="en-US"/>
        </w:rPr>
        <w:t xml:space="preserve">0.88) </w:t>
      </w:r>
      <w:r w:rsidR="00DB13F0" w:rsidRPr="00076A94">
        <w:rPr>
          <w:lang w:val="en-US"/>
        </w:rPr>
        <w:t>and did not depend on</w:t>
      </w:r>
      <w:del w:id="239" w:author="Usuario" w:date="2017-02-15T14:27:00Z">
        <w:r w:rsidR="00DB13F0" w:rsidRPr="00076A94" w:rsidDel="0063369A">
          <w:rPr>
            <w:lang w:val="en-US"/>
          </w:rPr>
          <w:delText xml:space="preserve"> the</w:delText>
        </w:r>
      </w:del>
      <w:r w:rsidR="00DB13F0" w:rsidRPr="00076A94">
        <w:rPr>
          <w:lang w:val="en-US"/>
        </w:rPr>
        <w:t xml:space="preserve"> </w:t>
      </w:r>
      <w:proofErr w:type="spellStart"/>
      <w:r w:rsidR="00DB13F0" w:rsidRPr="00076A94">
        <w:rPr>
          <w:lang w:val="en-US"/>
        </w:rPr>
        <w:t>microbiome</w:t>
      </w:r>
      <w:proofErr w:type="spellEnd"/>
      <w:r w:rsidR="00DB13F0" w:rsidRPr="00076A94">
        <w:rPr>
          <w:lang w:val="en-US"/>
        </w:rPr>
        <w:t xml:space="preserve"> condition. The power law (or scaling) index </w:t>
      </w:r>
      <w:r w:rsidR="00C23F85" w:rsidRPr="00076A94">
        <w:rPr>
          <w:rFonts w:ascii="Cambria Math" w:hAnsi="Cambria Math"/>
          <w:i/>
          <w:lang w:val="en-US"/>
        </w:rPr>
        <w:sym w:font="Symbol" w:char="F062"/>
      </w:r>
      <w:r w:rsidR="00DB13F0" w:rsidRPr="00076A94">
        <w:rPr>
          <w:lang w:val="en-US"/>
        </w:rPr>
        <w:t xml:space="preserve"> and the variability </w:t>
      </w:r>
      <w:r w:rsidR="00DB13F0" w:rsidRPr="00076A94">
        <w:rPr>
          <w:rFonts w:ascii="Cambria Math" w:hAnsi="Cambria Math"/>
          <w:i/>
          <w:lang w:val="en-US"/>
        </w:rPr>
        <w:t>V</w:t>
      </w:r>
      <w:r w:rsidR="00DB13F0" w:rsidRPr="00076A94">
        <w:rPr>
          <w:i/>
          <w:lang w:val="en-US"/>
        </w:rPr>
        <w:t xml:space="preserve"> </w:t>
      </w:r>
      <w:r w:rsidR="00DB13F0" w:rsidRPr="00076A94">
        <w:rPr>
          <w:lang w:val="en-US"/>
        </w:rPr>
        <w:t xml:space="preserve">(hereafter Taylor’s parameters) appear to be correlated with </w:t>
      </w:r>
      <w:ins w:id="240" w:author="Usuario" w:date="2017-02-07T18:14:00Z">
        <w:r w:rsidRPr="00076A94">
          <w:rPr>
            <w:lang w:val="en-US"/>
          </w:rPr>
          <w:t>community</w:t>
        </w:r>
      </w:ins>
      <w:del w:id="241" w:author="Usuario" w:date="2017-02-07T18:14:00Z">
        <w:r w:rsidR="00DB13F0" w:rsidRPr="00076A94" w:rsidDel="00600E2C">
          <w:rPr>
            <w:lang w:val="en-US"/>
          </w:rPr>
          <w:delText xml:space="preserve">the </w:delText>
        </w:r>
      </w:del>
      <w:ins w:id="242" w:author="Usuario" w:date="2017-02-07T18:14:00Z">
        <w:r>
          <w:rPr>
            <w:lang w:val="en-US"/>
          </w:rPr>
          <w:t xml:space="preserve"> </w:t>
        </w:r>
      </w:ins>
      <w:r w:rsidR="00DB13F0" w:rsidRPr="00076A94">
        <w:rPr>
          <w:lang w:val="en-US"/>
        </w:rPr>
        <w:t>stability</w:t>
      </w:r>
      <w:del w:id="243" w:author="Usuario" w:date="2017-02-07T18:14:00Z">
        <w:r w:rsidR="00DB13F0" w:rsidRPr="00076A94" w:rsidDel="00600E2C">
          <w:rPr>
            <w:lang w:val="en-US"/>
          </w:rPr>
          <w:delText xml:space="preserve"> of the community</w:delText>
        </w:r>
      </w:del>
      <w:r w:rsidR="00DB13F0" w:rsidRPr="00076A94">
        <w:rPr>
          <w:lang w:val="en-US"/>
        </w:rPr>
        <w:t>.</w:t>
      </w:r>
      <w:r w:rsidR="00D22A9D">
        <w:rPr>
          <w:lang w:val="en-US"/>
        </w:rPr>
        <w:t xml:space="preserve"> </w:t>
      </w:r>
      <w:ins w:id="244" w:author="Usuario" w:date="2017-02-07T18:14:00Z">
        <w:r>
          <w:rPr>
            <w:highlight w:val="green"/>
            <w:lang w:val="en-US"/>
          </w:rPr>
          <w:t>A</w:t>
        </w:r>
      </w:ins>
      <w:ins w:id="245" w:author="Usuario" w:date="2017-02-07T18:15:00Z">
        <w:r>
          <w:rPr>
            <w:highlight w:val="green"/>
            <w:lang w:val="en-US"/>
          </w:rPr>
          <w:t>ccordingly</w:t>
        </w:r>
      </w:ins>
      <w:del w:id="246" w:author="Usuario" w:date="2017-02-07T18:14:00Z">
        <w:r w:rsidR="00D22A9D" w:rsidRPr="00D22A9D" w:rsidDel="00600E2C">
          <w:rPr>
            <w:highlight w:val="green"/>
            <w:lang w:val="en-US"/>
          </w:rPr>
          <w:delText>For this</w:delText>
        </w:r>
      </w:del>
      <w:r w:rsidR="00D22A9D" w:rsidRPr="00D22A9D">
        <w:rPr>
          <w:highlight w:val="green"/>
          <w:lang w:val="en-US"/>
        </w:rPr>
        <w:t>, we assume that Taylor's parameters behave as proxies for</w:t>
      </w:r>
      <w:del w:id="247" w:author="Usuario" w:date="2017-02-07T18:14:00Z">
        <w:r w:rsidR="00D22A9D" w:rsidRPr="00D22A9D" w:rsidDel="00600E2C">
          <w:rPr>
            <w:highlight w:val="green"/>
            <w:lang w:val="en-US"/>
          </w:rPr>
          <w:delText xml:space="preserve"> the</w:delText>
        </w:r>
      </w:del>
      <w:r w:rsidR="00D22A9D" w:rsidRPr="00D22A9D">
        <w:rPr>
          <w:highlight w:val="green"/>
          <w:lang w:val="en-US"/>
        </w:rPr>
        <w:t xml:space="preserve"> stability</w:t>
      </w:r>
      <w:r w:rsidR="00D22A9D" w:rsidRPr="00D22A9D">
        <w:rPr>
          <w:lang w:val="en-US"/>
        </w:rPr>
        <w:t>.</w:t>
      </w:r>
      <w:r w:rsidR="00DB13F0" w:rsidRPr="00076A94">
        <w:rPr>
          <w:lang w:val="en-US"/>
        </w:rPr>
        <w:t xml:space="preserve"> </w:t>
      </w:r>
      <w:r w:rsidR="006F2811" w:rsidRPr="00076A94">
        <w:rPr>
          <w:lang w:val="en-US"/>
        </w:rPr>
        <w:t xml:space="preserve">On the one hand, </w:t>
      </w:r>
      <w:r w:rsidR="001D56AD" w:rsidRPr="00076A94">
        <w:rPr>
          <w:rFonts w:ascii="Cambria Math" w:hAnsi="Cambria Math"/>
          <w:i/>
          <w:lang w:val="en-US"/>
        </w:rPr>
        <w:sym w:font="Symbol" w:char="F062"/>
      </w:r>
      <w:r w:rsidR="001D56AD" w:rsidRPr="00076A94">
        <w:rPr>
          <w:lang w:val="en-US"/>
        </w:rPr>
        <w:t xml:space="preserve"> </w:t>
      </w:r>
      <w:r w:rsidR="003424BF" w:rsidRPr="00076A94">
        <w:rPr>
          <w:lang w:val="en-US"/>
        </w:rPr>
        <w:t>i</w:t>
      </w:r>
      <w:r w:rsidR="00AB3B4F" w:rsidRPr="00076A94">
        <w:rPr>
          <w:lang w:val="en-US"/>
        </w:rPr>
        <w:t xml:space="preserve">s </w:t>
      </w:r>
      <w:r w:rsidR="003424BF" w:rsidRPr="00076A94">
        <w:rPr>
          <w:lang w:val="en-US"/>
        </w:rPr>
        <w:t xml:space="preserve">a </w:t>
      </w:r>
      <w:r w:rsidR="001D56AD" w:rsidRPr="00076A94">
        <w:rPr>
          <w:lang w:val="en-US"/>
        </w:rPr>
        <w:t xml:space="preserve">scaling index </w:t>
      </w:r>
      <w:r w:rsidR="003424BF" w:rsidRPr="00076A94">
        <w:rPr>
          <w:lang w:val="en-US"/>
        </w:rPr>
        <w:t>that</w:t>
      </w:r>
      <w:ins w:id="248" w:author="Usuario" w:date="2017-02-07T18:24:00Z">
        <w:r w:rsidR="00943356">
          <w:rPr>
            <w:lang w:val="en-US"/>
          </w:rPr>
          <w:t xml:space="preserve"> </w:t>
        </w:r>
      </w:ins>
      <w:del w:id="249" w:author="Usuario" w:date="2017-02-07T18:24:00Z">
        <w:r w:rsidR="003424BF" w:rsidRPr="00076A94" w:rsidDel="00943356">
          <w:rPr>
            <w:lang w:val="en-US"/>
          </w:rPr>
          <w:delText xml:space="preserve"> </w:delText>
        </w:r>
      </w:del>
      <w:del w:id="250" w:author="Usuario" w:date="2017-02-07T18:23:00Z">
        <w:r w:rsidR="001D56AD" w:rsidRPr="00076A94" w:rsidDel="00943356">
          <w:rPr>
            <w:lang w:val="en-US"/>
          </w:rPr>
          <w:delText xml:space="preserve">gave </w:delText>
        </w:r>
      </w:del>
      <w:del w:id="251" w:author="Usuario" w:date="2017-02-07T18:24:00Z">
        <w:r w:rsidR="001D56AD" w:rsidRPr="00076A94" w:rsidDel="00943356">
          <w:rPr>
            <w:lang w:val="en-US"/>
          </w:rPr>
          <w:delText>us</w:delText>
        </w:r>
      </w:del>
      <w:ins w:id="252" w:author="Usuario" w:date="2017-02-07T18:24:00Z">
        <w:r w:rsidR="00943356">
          <w:rPr>
            <w:lang w:val="en-US"/>
          </w:rPr>
          <w:t>provides</w:t>
        </w:r>
      </w:ins>
      <w:r w:rsidR="001D56AD" w:rsidRPr="00076A94">
        <w:rPr>
          <w:lang w:val="en-US"/>
        </w:rPr>
        <w:t xml:space="preserve"> information about the statistical properties of the </w:t>
      </w:r>
      <w:proofErr w:type="gramStart"/>
      <w:r w:rsidR="001D56AD" w:rsidRPr="00076A94">
        <w:rPr>
          <w:lang w:val="en-US"/>
        </w:rPr>
        <w:t>ecosystem.</w:t>
      </w:r>
      <w:proofErr w:type="gramEnd"/>
      <w:r w:rsidR="001D56AD" w:rsidRPr="00076A94">
        <w:rPr>
          <w:lang w:val="en-US"/>
        </w:rPr>
        <w:t xml:space="preserve"> I</w:t>
      </w:r>
      <w:r w:rsidR="00811066" w:rsidRPr="00076A94">
        <w:rPr>
          <w:lang w:val="en-US"/>
        </w:rPr>
        <w:t>f</w:t>
      </w:r>
      <w:r w:rsidR="001D56AD" w:rsidRPr="00076A94">
        <w:rPr>
          <w:rFonts w:ascii="Cambria Math" w:hAnsi="Cambria Math"/>
          <w:i/>
          <w:lang w:val="en-US"/>
        </w:rPr>
        <w:t xml:space="preserve"> </w:t>
      </w:r>
      <w:r w:rsidR="001D56AD" w:rsidRPr="00076A94">
        <w:rPr>
          <w:rFonts w:ascii="Cambria Math" w:hAnsi="Cambria Math"/>
          <w:lang w:val="en-US"/>
        </w:rPr>
        <w:t xml:space="preserve">it </w:t>
      </w:r>
      <w:r w:rsidR="00811066" w:rsidRPr="00076A94">
        <w:rPr>
          <w:lang w:val="en-US"/>
        </w:rPr>
        <w:t xml:space="preserve">is 1/2, the system behaves like a Poisson distribution. If </w:t>
      </w:r>
      <w:r w:rsidR="00FA622F" w:rsidRPr="00076A94">
        <w:rPr>
          <w:rFonts w:ascii="Cambria Math" w:hAnsi="Cambria Math"/>
          <w:i/>
          <w:lang w:val="en-US"/>
        </w:rPr>
        <w:sym w:font="Symbol" w:char="F062"/>
      </w:r>
      <w:r w:rsidR="00FA622F" w:rsidRPr="00076A94">
        <w:rPr>
          <w:rFonts w:ascii="Cambria Math" w:hAnsi="Cambria Math"/>
          <w:i/>
          <w:lang w:val="en-US"/>
        </w:rPr>
        <w:t xml:space="preserve"> </w:t>
      </w:r>
      <w:r w:rsidR="00811066" w:rsidRPr="00076A94">
        <w:rPr>
          <w:lang w:val="en-US"/>
        </w:rPr>
        <w:t xml:space="preserve">is 1, the system behaves </w:t>
      </w:r>
      <w:ins w:id="253" w:author="Usuario" w:date="2017-02-15T14:28:00Z">
        <w:r w:rsidR="0063369A">
          <w:rPr>
            <w:lang w:val="en-US"/>
          </w:rPr>
          <w:t>like</w:t>
        </w:r>
      </w:ins>
      <w:del w:id="254" w:author="Usuario" w:date="2017-02-15T14:28:00Z">
        <w:r w:rsidR="00811066" w:rsidRPr="00076A94" w:rsidDel="0063369A">
          <w:rPr>
            <w:lang w:val="en-US"/>
          </w:rPr>
          <w:delText>as</w:delText>
        </w:r>
      </w:del>
      <w:r w:rsidR="00811066" w:rsidRPr="00076A94">
        <w:rPr>
          <w:lang w:val="en-US"/>
        </w:rPr>
        <w:t xml:space="preserve"> an exponential distribution. </w:t>
      </w:r>
      <w:r w:rsidR="001D56AD" w:rsidRPr="00076A94">
        <w:rPr>
          <w:lang w:val="en-US"/>
        </w:rPr>
        <w:t xml:space="preserve">Generally speaking, </w:t>
      </w:r>
      <w:proofErr w:type="spellStart"/>
      <w:r w:rsidR="001D56AD" w:rsidRPr="00076A94">
        <w:rPr>
          <w:lang w:val="en-US"/>
        </w:rPr>
        <w:t>metagenomes</w:t>
      </w:r>
      <w:proofErr w:type="spellEnd"/>
      <w:r w:rsidR="001D56AD" w:rsidRPr="00076A94">
        <w:rPr>
          <w:lang w:val="en-US"/>
        </w:rPr>
        <w:t xml:space="preserve"> </w:t>
      </w:r>
      <w:ins w:id="255" w:author="Usuario" w:date="2017-02-07T18:25:00Z">
        <w:r w:rsidR="00943356">
          <w:rPr>
            <w:lang w:val="en-US"/>
          </w:rPr>
          <w:t>undergo time-course variations</w:t>
        </w:r>
      </w:ins>
      <w:del w:id="256" w:author="Usuario" w:date="2017-02-07T18:25:00Z">
        <w:r w:rsidR="001D56AD" w:rsidRPr="00076A94" w:rsidDel="00943356">
          <w:rPr>
            <w:lang w:val="en-US"/>
          </w:rPr>
          <w:delText>vary with time</w:delText>
        </w:r>
      </w:del>
      <w:r w:rsidR="001D56AD" w:rsidRPr="00076A94">
        <w:rPr>
          <w:lang w:val="en-US"/>
        </w:rPr>
        <w:t xml:space="preserve"> with </w:t>
      </w:r>
      <w:r w:rsidR="001D56AD" w:rsidRPr="00076A94">
        <w:rPr>
          <w:rFonts w:ascii="Cambria Math" w:hAnsi="Cambria Math"/>
          <w:i/>
          <w:lang w:val="en-US"/>
        </w:rPr>
        <w:sym w:font="Symbol" w:char="F062"/>
      </w:r>
      <w:r w:rsidR="001D56AD" w:rsidRPr="00076A94">
        <w:rPr>
          <w:rFonts w:ascii="Cambria Math" w:hAnsi="Cambria Math"/>
          <w:i/>
          <w:lang w:val="en-US"/>
        </w:rPr>
        <w:t xml:space="preserve"> </w:t>
      </w:r>
      <w:r w:rsidR="001D56AD" w:rsidRPr="00076A94">
        <w:rPr>
          <w:lang w:val="en-US"/>
        </w:rPr>
        <w:t xml:space="preserve">between these two universal classes. </w:t>
      </w:r>
      <w:r w:rsidR="00FA622F" w:rsidRPr="00076A94">
        <w:rPr>
          <w:lang w:val="en-US"/>
        </w:rPr>
        <w:t xml:space="preserve">In our </w:t>
      </w:r>
      <w:ins w:id="257" w:author="Usuario" w:date="2017-02-07T18:25:00Z">
        <w:r w:rsidR="00943356">
          <w:rPr>
            <w:lang w:val="en-US"/>
          </w:rPr>
          <w:t>study</w:t>
        </w:r>
      </w:ins>
      <w:del w:id="258" w:author="Usuario" w:date="2017-02-07T18:25:00Z">
        <w:r w:rsidR="00FA622F" w:rsidRPr="00076A94" w:rsidDel="00943356">
          <w:rPr>
            <w:lang w:val="en-US"/>
          </w:rPr>
          <w:delText>case</w:delText>
        </w:r>
      </w:del>
      <w:r w:rsidR="00FA622F" w:rsidRPr="00076A94">
        <w:rPr>
          <w:lang w:val="en-US"/>
        </w:rPr>
        <w:t>, the fact that</w:t>
      </w:r>
      <w:r w:rsidR="009D2076" w:rsidRPr="00076A94">
        <w:rPr>
          <w:lang w:val="en-US"/>
        </w:rPr>
        <w:t xml:space="preserve"> </w:t>
      </w:r>
      <w:r w:rsidR="009D2076" w:rsidRPr="00076A94">
        <w:rPr>
          <w:rFonts w:ascii="Cambria Math" w:hAnsi="Cambria Math"/>
          <w:i/>
          <w:lang w:val="en-US"/>
        </w:rPr>
        <w:sym w:font="Symbol" w:char="F062"/>
      </w:r>
      <w:r w:rsidR="00FA622F" w:rsidRPr="00076A94">
        <w:rPr>
          <w:lang w:val="en-US"/>
        </w:rPr>
        <w:t xml:space="preserve"> was less than </w:t>
      </w:r>
      <w:r w:rsidR="009D2076" w:rsidRPr="00076A94">
        <w:rPr>
          <w:lang w:val="en-US"/>
        </w:rPr>
        <w:t xml:space="preserve">1 </w:t>
      </w:r>
      <w:ins w:id="259" w:author="Usuario" w:date="2017-02-07T18:26:00Z">
        <w:r w:rsidR="00943356">
          <w:rPr>
            <w:lang w:val="en-US"/>
          </w:rPr>
          <w:t>indicates</w:t>
        </w:r>
      </w:ins>
      <w:del w:id="260" w:author="Usuario" w:date="2017-02-07T18:26:00Z">
        <w:r w:rsidR="00FA622F" w:rsidRPr="00076A94" w:rsidDel="00943356">
          <w:rPr>
            <w:lang w:val="en-US"/>
          </w:rPr>
          <w:delText>tells us</w:delText>
        </w:r>
      </w:del>
      <w:r w:rsidR="00FA622F" w:rsidRPr="00076A94">
        <w:rPr>
          <w:lang w:val="en-US"/>
        </w:rPr>
        <w:t xml:space="preserve"> that the most abundant taxa </w:t>
      </w:r>
      <w:r w:rsidR="00561201" w:rsidRPr="00076A94">
        <w:rPr>
          <w:lang w:val="en-US"/>
        </w:rPr>
        <w:t xml:space="preserve">in the microbial community </w:t>
      </w:r>
      <w:r w:rsidR="00FA622F" w:rsidRPr="00076A94">
        <w:rPr>
          <w:lang w:val="en-US"/>
        </w:rPr>
        <w:t>were less susceptible to</w:t>
      </w:r>
      <w:del w:id="261" w:author="Usuario" w:date="2017-02-07T18:26:00Z">
        <w:r w:rsidR="00FA622F" w:rsidRPr="00076A94" w:rsidDel="00943356">
          <w:rPr>
            <w:lang w:val="en-US"/>
          </w:rPr>
          <w:delText xml:space="preserve"> any</w:delText>
        </w:r>
      </w:del>
      <w:r w:rsidR="00FA622F" w:rsidRPr="00076A94">
        <w:rPr>
          <w:lang w:val="en-US"/>
        </w:rPr>
        <w:t xml:space="preserve"> pe</w:t>
      </w:r>
      <w:r w:rsidR="00564503" w:rsidRPr="00076A94">
        <w:rPr>
          <w:lang w:val="en-US"/>
        </w:rPr>
        <w:t>rturbation</w:t>
      </w:r>
      <w:ins w:id="262" w:author="Usuario" w:date="2017-02-07T18:26:00Z">
        <w:r w:rsidR="00943356">
          <w:rPr>
            <w:lang w:val="en-US"/>
          </w:rPr>
          <w:t>s</w:t>
        </w:r>
      </w:ins>
      <w:r w:rsidR="00564503" w:rsidRPr="00076A94">
        <w:rPr>
          <w:lang w:val="en-US"/>
        </w:rPr>
        <w:t xml:space="preserve"> than </w:t>
      </w:r>
      <w:r w:rsidR="00561201" w:rsidRPr="00076A94">
        <w:rPr>
          <w:lang w:val="en-US"/>
        </w:rPr>
        <w:t>the other taxa</w:t>
      </w:r>
      <w:r w:rsidR="00FA622F" w:rsidRPr="00076A94">
        <w:rPr>
          <w:lang w:val="en-US"/>
        </w:rPr>
        <w:t>.</w:t>
      </w:r>
      <w:r w:rsidR="001D4865" w:rsidRPr="00076A94">
        <w:rPr>
          <w:lang w:val="en-US"/>
        </w:rPr>
        <w:t xml:space="preserve"> </w:t>
      </w:r>
      <w:r w:rsidR="003B3946" w:rsidRPr="00076A94">
        <w:rPr>
          <w:lang w:val="en-US"/>
        </w:rPr>
        <w:t xml:space="preserve">On the other hand, </w:t>
      </w:r>
      <w:r w:rsidR="003424BF" w:rsidRPr="00076A94">
        <w:rPr>
          <w:lang w:val="en-US"/>
        </w:rPr>
        <w:t xml:space="preserve">the </w:t>
      </w:r>
      <w:r w:rsidR="001D4865" w:rsidRPr="00076A94">
        <w:rPr>
          <w:lang w:val="en-US"/>
        </w:rPr>
        <w:t xml:space="preserve">variability </w:t>
      </w:r>
      <w:r w:rsidR="001D4865" w:rsidRPr="00076A94">
        <w:rPr>
          <w:rFonts w:ascii="Cambria Math" w:hAnsi="Cambria Math"/>
          <w:i/>
          <w:lang w:val="en-US"/>
        </w:rPr>
        <w:t>V</w:t>
      </w:r>
      <w:r w:rsidR="001D4865" w:rsidRPr="00076A94">
        <w:rPr>
          <w:lang w:val="en-US"/>
        </w:rPr>
        <w:t xml:space="preserve"> </w:t>
      </w:r>
      <w:ins w:id="263" w:author="Usuario" w:date="2017-02-07T18:27:00Z">
        <w:r w:rsidR="00943356">
          <w:rPr>
            <w:lang w:val="en-US"/>
          </w:rPr>
          <w:t>is</w:t>
        </w:r>
      </w:ins>
      <w:del w:id="264" w:author="Usuario" w:date="2017-02-07T18:27:00Z">
        <w:r w:rsidR="001D4865" w:rsidRPr="00076A94" w:rsidDel="00943356">
          <w:rPr>
            <w:lang w:val="en-US"/>
          </w:rPr>
          <w:delText>was</w:delText>
        </w:r>
      </w:del>
      <w:r w:rsidR="001D4865" w:rsidRPr="00076A94">
        <w:rPr>
          <w:lang w:val="en-US"/>
        </w:rPr>
        <w:t xml:space="preserve"> a direct estimator of the amplitude of fluctuations over time</w:t>
      </w:r>
      <w:r w:rsidR="001D56AD" w:rsidRPr="00076A94">
        <w:rPr>
          <w:lang w:val="en-US"/>
        </w:rPr>
        <w:t>.</w:t>
      </w:r>
      <w:r w:rsidR="00D91130" w:rsidRPr="00076A94">
        <w:rPr>
          <w:lang w:val="en-US"/>
        </w:rPr>
        <w:t xml:space="preserve"> </w:t>
      </w:r>
      <w:r w:rsidR="00811066" w:rsidRPr="00076A94">
        <w:rPr>
          <w:rFonts w:ascii="Cambria Math" w:hAnsi="Cambria Math"/>
          <w:i/>
          <w:lang w:val="en-US"/>
        </w:rPr>
        <w:t>V</w:t>
      </w:r>
      <w:r w:rsidR="00811066" w:rsidRPr="00076A94">
        <w:rPr>
          <w:lang w:val="en-US"/>
        </w:rPr>
        <w:t xml:space="preserve"> represents the maximum variability attainable by a hypothetical</w:t>
      </w:r>
      <w:ins w:id="265" w:author="Usuario" w:date="2017-02-07T18:28:00Z">
        <w:r w:rsidR="00943356">
          <w:rPr>
            <w:lang w:val="en-US"/>
          </w:rPr>
          <w:t>ly</w:t>
        </w:r>
      </w:ins>
      <w:r w:rsidR="00811066" w:rsidRPr="00076A94">
        <w:rPr>
          <w:lang w:val="en-US"/>
        </w:rPr>
        <w:t xml:space="preserve"> dominant genus (with relative abundance close to 1). It is an important parameter that characterizes the type of system. If </w:t>
      </w:r>
      <w:r w:rsidR="00811066" w:rsidRPr="00076A94">
        <w:rPr>
          <w:rFonts w:ascii="Cambria Math" w:hAnsi="Cambria Math"/>
          <w:i/>
          <w:lang w:val="en-US"/>
        </w:rPr>
        <w:t>V</w:t>
      </w:r>
      <w:r w:rsidR="00D91130" w:rsidRPr="00076A94">
        <w:rPr>
          <w:lang w:val="en-US"/>
        </w:rPr>
        <w:t xml:space="preserve"> </w:t>
      </w:r>
      <w:r w:rsidR="00055319" w:rsidRPr="00076A94">
        <w:rPr>
          <w:lang w:val="en-US"/>
        </w:rPr>
        <w:t>is small</w:t>
      </w:r>
      <w:r w:rsidR="00811066" w:rsidRPr="00076A94">
        <w:rPr>
          <w:lang w:val="en-US"/>
        </w:rPr>
        <w:t xml:space="preserve"> the ranking is </w:t>
      </w:r>
      <w:r w:rsidR="00055319" w:rsidRPr="00076A94">
        <w:rPr>
          <w:lang w:val="en-US"/>
        </w:rPr>
        <w:t>stable</w:t>
      </w:r>
      <w:ins w:id="266" w:author="Usuario" w:date="2017-02-08T10:01:00Z">
        <w:r w:rsidR="006165D1">
          <w:rPr>
            <w:lang w:val="en-US"/>
          </w:rPr>
          <w:t xml:space="preserve">. As way of </w:t>
        </w:r>
      </w:ins>
      <w:ins w:id="267" w:author="Usuario" w:date="2017-02-08T10:02:00Z">
        <w:r w:rsidR="006165D1">
          <w:rPr>
            <w:lang w:val="en-US"/>
          </w:rPr>
          <w:t>example</w:t>
        </w:r>
      </w:ins>
      <w:ins w:id="268" w:author="Usuario" w:date="2017-02-08T10:01:00Z">
        <w:r w:rsidR="006165D1">
          <w:rPr>
            <w:lang w:val="en-US"/>
          </w:rPr>
          <w:t xml:space="preserve">, this </w:t>
        </w:r>
      </w:ins>
      <w:ins w:id="269" w:author="Usuario" w:date="2017-02-07T23:08:00Z">
        <w:r w:rsidR="006577A3">
          <w:rPr>
            <w:lang w:val="en-US"/>
          </w:rPr>
          <w:t xml:space="preserve">would be the case </w:t>
        </w:r>
      </w:ins>
      <w:ins w:id="270" w:author="Usuario" w:date="2017-02-08T10:01:00Z">
        <w:r w:rsidR="006165D1">
          <w:rPr>
            <w:lang w:val="en-US"/>
          </w:rPr>
          <w:t>for</w:t>
        </w:r>
      </w:ins>
      <w:del w:id="271" w:author="Usuario" w:date="2017-02-07T23:10:00Z">
        <w:r w:rsidR="00811066" w:rsidRPr="00076A94" w:rsidDel="006577A3">
          <w:rPr>
            <w:lang w:val="en-US"/>
          </w:rPr>
          <w:delText xml:space="preserve"> </w:delText>
        </w:r>
        <w:r w:rsidR="00055319" w:rsidRPr="00076A94" w:rsidDel="006577A3">
          <w:rPr>
            <w:lang w:val="en-US"/>
          </w:rPr>
          <w:delText xml:space="preserve">such </w:delText>
        </w:r>
        <w:r w:rsidR="00811066" w:rsidRPr="00076A94" w:rsidDel="006577A3">
          <w:rPr>
            <w:lang w:val="en-US"/>
          </w:rPr>
          <w:delText>as</w:delText>
        </w:r>
        <w:r w:rsidR="00055319" w:rsidRPr="00076A94" w:rsidDel="006577A3">
          <w:rPr>
            <w:lang w:val="en-US"/>
          </w:rPr>
          <w:delText>,</w:delText>
        </w:r>
        <w:r w:rsidR="00811066" w:rsidRPr="00076A94" w:rsidDel="006577A3">
          <w:rPr>
            <w:lang w:val="en-US"/>
          </w:rPr>
          <w:delText xml:space="preserve"> for example</w:delText>
        </w:r>
        <w:r w:rsidR="00055319" w:rsidRPr="00076A94" w:rsidDel="006577A3">
          <w:rPr>
            <w:lang w:val="en-US"/>
          </w:rPr>
          <w:delText>,</w:delText>
        </w:r>
      </w:del>
      <w:r w:rsidR="00811066" w:rsidRPr="00076A94">
        <w:rPr>
          <w:lang w:val="en-US"/>
        </w:rPr>
        <w:t xml:space="preserve"> the number of diagnoses of a particular disease recorded in Medicare during a month</w:t>
      </w:r>
      <w:r w:rsidR="00784A61">
        <w:rPr>
          <w:lang w:val="en-US"/>
        </w:rPr>
        <w:t xml:space="preserve"> (</w:t>
      </w:r>
      <w:r w:rsidR="006165D1">
        <w:fldChar w:fldCharType="begin"/>
      </w:r>
      <w:r w:rsidR="006165D1" w:rsidRPr="006165D1">
        <w:rPr>
          <w:lang w:val="en-US"/>
          <w:rPrChange w:id="272" w:author="Usuario" w:date="2017-02-08T09:59:00Z">
            <w:rPr/>
          </w:rPrChange>
        </w:rPr>
        <w:instrText xml:space="preserve"> HYPERLINK \l "_bookmark43" </w:instrText>
      </w:r>
      <w:r w:rsidR="006165D1">
        <w:fldChar w:fldCharType="separate"/>
      </w:r>
      <w:r w:rsidR="00580B26" w:rsidRPr="00076A94">
        <w:rPr>
          <w:rStyle w:val="Hipervnculo"/>
          <w:i/>
          <w:lang w:val="en-US"/>
        </w:rPr>
        <w:t>4</w:t>
      </w:r>
      <w:r w:rsidR="00580B26">
        <w:rPr>
          <w:rStyle w:val="Hipervnculo"/>
          <w:i/>
          <w:lang w:val="en-US"/>
        </w:rPr>
        <w:t>7</w:t>
      </w:r>
      <w:r w:rsidR="006165D1">
        <w:rPr>
          <w:rStyle w:val="Hipervnculo"/>
          <w:i/>
          <w:lang w:val="en-US"/>
        </w:rPr>
        <w:fldChar w:fldCharType="end"/>
      </w:r>
      <w:r w:rsidR="00784A61">
        <w:rPr>
          <w:lang w:val="en-US"/>
        </w:rPr>
        <w:t>)</w:t>
      </w:r>
      <w:r w:rsidR="00811066" w:rsidRPr="00076A94">
        <w:rPr>
          <w:lang w:val="en-US"/>
        </w:rPr>
        <w:t xml:space="preserve">. If </w:t>
      </w:r>
      <w:r w:rsidR="00811066" w:rsidRPr="00076A94">
        <w:rPr>
          <w:rFonts w:ascii="Cambria Math" w:hAnsi="Cambria Math"/>
          <w:i/>
          <w:lang w:val="en-US"/>
        </w:rPr>
        <w:t>V</w:t>
      </w:r>
      <w:r w:rsidR="00D91130" w:rsidRPr="00076A94">
        <w:rPr>
          <w:lang w:val="en-US"/>
        </w:rPr>
        <w:t xml:space="preserve"> </w:t>
      </w:r>
      <w:r w:rsidR="00811066" w:rsidRPr="00076A94">
        <w:rPr>
          <w:lang w:val="en-US"/>
        </w:rPr>
        <w:t>is large</w:t>
      </w:r>
      <w:r w:rsidR="009B47EE" w:rsidRPr="00076A94">
        <w:rPr>
          <w:lang w:val="en-US"/>
        </w:rPr>
        <w:t>,</w:t>
      </w:r>
      <w:r w:rsidR="00C10958" w:rsidRPr="00076A94">
        <w:rPr>
          <w:lang w:val="en-US"/>
        </w:rPr>
        <w:t xml:space="preserve"> </w:t>
      </w:r>
      <w:r w:rsidR="00DF1C3E" w:rsidRPr="00076A94">
        <w:rPr>
          <w:lang w:val="en-US"/>
        </w:rPr>
        <w:t xml:space="preserve">as </w:t>
      </w:r>
      <w:ins w:id="273" w:author="Usuario" w:date="2017-02-07T23:11:00Z">
        <w:r w:rsidR="006577A3">
          <w:rPr>
            <w:lang w:val="en-US"/>
          </w:rPr>
          <w:t>occurs for</w:t>
        </w:r>
      </w:ins>
      <w:del w:id="274" w:author="Usuario" w:date="2017-02-07T23:11:00Z">
        <w:r w:rsidR="002627CF" w:rsidRPr="00076A94" w:rsidDel="006577A3">
          <w:rPr>
            <w:lang w:val="en-US"/>
          </w:rPr>
          <w:delText>it seems to be the case of</w:delText>
        </w:r>
      </w:del>
      <w:r w:rsidR="00811066" w:rsidRPr="00076A94">
        <w:rPr>
          <w:lang w:val="en-US"/>
        </w:rPr>
        <w:t xml:space="preserve"> </w:t>
      </w:r>
      <w:proofErr w:type="spellStart"/>
      <w:r w:rsidR="00811066" w:rsidRPr="00076A94">
        <w:rPr>
          <w:lang w:val="en-US"/>
        </w:rPr>
        <w:t>metagenomic</w:t>
      </w:r>
      <w:proofErr w:type="spellEnd"/>
      <w:r w:rsidR="00811066" w:rsidRPr="00076A94">
        <w:rPr>
          <w:lang w:val="en-US"/>
        </w:rPr>
        <w:t xml:space="preserve"> samples, the ranking might be unstable</w:t>
      </w:r>
      <w:r w:rsidR="002627CF" w:rsidRPr="00076A94">
        <w:rPr>
          <w:lang w:val="en-US"/>
        </w:rPr>
        <w:t>,</w:t>
      </w:r>
      <w:r w:rsidR="00811066" w:rsidRPr="00076A94">
        <w:rPr>
          <w:lang w:val="en-US"/>
        </w:rPr>
        <w:t xml:space="preserve"> </w:t>
      </w:r>
      <w:del w:id="275" w:author="Usuario" w:date="2017-02-08T10:02:00Z">
        <w:r w:rsidR="00811066" w:rsidRPr="00076A94" w:rsidDel="006165D1">
          <w:rPr>
            <w:lang w:val="en-US"/>
          </w:rPr>
          <w:delText>like</w:delText>
        </w:r>
      </w:del>
      <w:ins w:id="276" w:author="Usuario" w:date="2017-02-08T10:02:00Z">
        <w:r w:rsidR="006165D1">
          <w:rPr>
            <w:lang w:val="en-US"/>
          </w:rPr>
          <w:t>as it would be for</w:t>
        </w:r>
      </w:ins>
      <w:r w:rsidR="00811066" w:rsidRPr="00076A94">
        <w:rPr>
          <w:lang w:val="en-US"/>
        </w:rPr>
        <w:t xml:space="preserve"> the number of hourly page views of articles in Wikipedia</w:t>
      </w:r>
      <w:del w:id="277" w:author="Usuario" w:date="2017-02-15T14:29:00Z">
        <w:r w:rsidR="00811066" w:rsidRPr="00076A94" w:rsidDel="0063369A">
          <w:rPr>
            <w:lang w:val="en-US"/>
          </w:rPr>
          <w:delText xml:space="preserve"> </w:delText>
        </w:r>
      </w:del>
      <w:r w:rsidR="00977F36" w:rsidRPr="00076A94">
        <w:rPr>
          <w:i/>
          <w:lang w:val="en-US"/>
        </w:rPr>
        <w:t xml:space="preserve"> </w:t>
      </w:r>
      <w:r w:rsidR="00977F36" w:rsidRPr="00076A94">
        <w:rPr>
          <w:lang w:val="en-US"/>
        </w:rPr>
        <w:t>(</w:t>
      </w:r>
      <w:hyperlink w:anchor="_bookmark42" w:history="1">
        <w:r w:rsidR="00977F36" w:rsidRPr="00076A94">
          <w:rPr>
            <w:rStyle w:val="Hipervnculo"/>
            <w:i/>
            <w:lang w:val="en-US"/>
          </w:rPr>
          <w:t>45</w:t>
        </w:r>
      </w:hyperlink>
      <w:r w:rsidR="001B7E9D" w:rsidRPr="00076A94">
        <w:rPr>
          <w:lang w:val="en-US"/>
        </w:rPr>
        <w:t xml:space="preserve">, </w:t>
      </w:r>
      <w:r w:rsidR="006165D1">
        <w:fldChar w:fldCharType="begin"/>
      </w:r>
      <w:r w:rsidR="006165D1" w:rsidRPr="006165D1">
        <w:rPr>
          <w:lang w:val="en-US"/>
          <w:rPrChange w:id="278" w:author="Usuario" w:date="2017-02-08T09:59:00Z">
            <w:rPr/>
          </w:rPrChange>
        </w:rPr>
        <w:instrText xml:space="preserve"> HYPERLINK \l "_bookmark43" </w:instrText>
      </w:r>
      <w:r w:rsidR="006165D1">
        <w:fldChar w:fldCharType="separate"/>
      </w:r>
      <w:r w:rsidR="001B7E9D" w:rsidRPr="00076A94">
        <w:rPr>
          <w:rStyle w:val="Hipervnculo"/>
          <w:i/>
          <w:lang w:val="en-US"/>
        </w:rPr>
        <w:t>46</w:t>
      </w:r>
      <w:r w:rsidR="006165D1">
        <w:rPr>
          <w:rStyle w:val="Hipervnculo"/>
          <w:i/>
          <w:lang w:val="en-US"/>
        </w:rPr>
        <w:fldChar w:fldCharType="end"/>
      </w:r>
      <w:r w:rsidR="001B7E9D" w:rsidRPr="00076A94">
        <w:rPr>
          <w:lang w:val="en-US"/>
        </w:rPr>
        <w:t>)</w:t>
      </w:r>
      <w:r w:rsidR="00977F36" w:rsidRPr="00076A94">
        <w:rPr>
          <w:lang w:val="en-US"/>
        </w:rPr>
        <w:t xml:space="preserve">. </w:t>
      </w:r>
      <w:ins w:id="279" w:author="Usuario" w:date="2017-02-15T14:30:00Z">
        <w:r w:rsidR="0063369A">
          <w:rPr>
            <w:lang w:val="en-US"/>
          </w:rPr>
          <w:t>Interestingly, t</w:t>
        </w:r>
      </w:ins>
      <w:del w:id="280" w:author="Usuario" w:date="2017-02-15T14:30:00Z">
        <w:r w:rsidR="00DB13F0" w:rsidRPr="00076A94" w:rsidDel="0063369A">
          <w:rPr>
            <w:lang w:val="en-US"/>
          </w:rPr>
          <w:delText>T</w:delText>
        </w:r>
      </w:del>
      <w:r w:rsidR="00DB13F0" w:rsidRPr="00076A94">
        <w:rPr>
          <w:lang w:val="en-US"/>
        </w:rPr>
        <w:t xml:space="preserve">he Taylor parameters were related to the health status of the host, which </w:t>
      </w:r>
      <w:ins w:id="281" w:author="Usuario" w:date="2017-02-15T14:29:00Z">
        <w:r w:rsidR="0063369A">
          <w:rPr>
            <w:lang w:val="en-US"/>
          </w:rPr>
          <w:t>is</w:t>
        </w:r>
      </w:ins>
      <w:del w:id="282" w:author="Usuario" w:date="2017-02-15T14:29:00Z">
        <w:r w:rsidR="00DB13F0" w:rsidRPr="00076A94" w:rsidDel="0063369A">
          <w:rPr>
            <w:lang w:val="en-US"/>
          </w:rPr>
          <w:delText xml:space="preserve">we consider </w:delText>
        </w:r>
      </w:del>
      <w:del w:id="283" w:author="Usuario" w:date="2017-02-08T10:06:00Z">
        <w:r w:rsidR="00DB13F0" w:rsidRPr="00076A94" w:rsidDel="006165D1">
          <w:rPr>
            <w:lang w:val="en-US"/>
          </w:rPr>
          <w:delText>as constituting</w:delText>
        </w:r>
      </w:del>
      <w:r w:rsidR="00DB13F0" w:rsidRPr="00076A94">
        <w:rPr>
          <w:lang w:val="en-US"/>
        </w:rPr>
        <w:t xml:space="preserve"> the main finding</w:t>
      </w:r>
      <w:ins w:id="284" w:author="Usuario" w:date="2017-02-08T10:06:00Z">
        <w:r w:rsidR="006165D1">
          <w:rPr>
            <w:lang w:val="en-US"/>
          </w:rPr>
          <w:t xml:space="preserve"> of</w:t>
        </w:r>
      </w:ins>
      <w:del w:id="285" w:author="Usuario" w:date="2017-02-08T10:06:00Z">
        <w:r w:rsidR="00DB13F0" w:rsidRPr="00076A94" w:rsidDel="006165D1">
          <w:rPr>
            <w:lang w:val="en-US"/>
          </w:rPr>
          <w:delText xml:space="preserve"> contributed by</w:delText>
        </w:r>
      </w:del>
      <w:r w:rsidR="00DB13F0" w:rsidRPr="00076A94">
        <w:rPr>
          <w:lang w:val="en-US"/>
        </w:rPr>
        <w:t xml:space="preserve"> this </w:t>
      </w:r>
      <w:ins w:id="286" w:author="Usuario" w:date="2017-02-15T14:30:00Z">
        <w:r w:rsidR="0063369A">
          <w:rPr>
            <w:lang w:val="en-US"/>
          </w:rPr>
          <w:t>study</w:t>
        </w:r>
      </w:ins>
      <w:del w:id="287" w:author="Usuario" w:date="2017-02-15T14:30:00Z">
        <w:r w:rsidR="00DB13F0" w:rsidRPr="00076A94" w:rsidDel="0063369A">
          <w:rPr>
            <w:lang w:val="en-US"/>
          </w:rPr>
          <w:delText>article</w:delText>
        </w:r>
      </w:del>
      <w:r w:rsidR="00DB13F0" w:rsidRPr="00076A94">
        <w:rPr>
          <w:lang w:val="en-US"/>
        </w:rPr>
        <w:t>.</w:t>
      </w:r>
    </w:p>
    <w:p w14:paraId="454478A6" w14:textId="4D9D0ED7" w:rsidR="00F51F2D" w:rsidRPr="00076A94" w:rsidRDefault="00793E34" w:rsidP="008D6AE0">
      <w:pPr>
        <w:pStyle w:val="ASM"/>
        <w:jc w:val="left"/>
        <w:rPr>
          <w:lang w:val="en-US"/>
        </w:rPr>
      </w:pPr>
      <w:r w:rsidRPr="006165D1">
        <w:rPr>
          <w:lang w:val="en-US"/>
        </w:rPr>
        <w:lastRenderedPageBreak/>
        <w:t xml:space="preserve">Taylor’s parameters describing the temporal variability of the gut </w:t>
      </w:r>
      <w:proofErr w:type="spellStart"/>
      <w:r w:rsidRPr="006165D1">
        <w:rPr>
          <w:lang w:val="en-US"/>
        </w:rPr>
        <w:t>microbiome</w:t>
      </w:r>
      <w:proofErr w:type="spellEnd"/>
      <w:r w:rsidRPr="006165D1">
        <w:rPr>
          <w:lang w:val="en-US"/>
        </w:rPr>
        <w:t xml:space="preserve"> in our sampled </w:t>
      </w:r>
      <w:del w:id="288" w:author="Usuario" w:date="2017-02-14T20:14:00Z">
        <w:r w:rsidRPr="006165D1" w:rsidDel="00321D7F">
          <w:rPr>
            <w:lang w:val="en-US"/>
          </w:rPr>
          <w:delText>individual</w:delText>
        </w:r>
      </w:del>
      <w:ins w:id="289" w:author="Usuario" w:date="2017-02-14T20:14:00Z">
        <w:r w:rsidR="00321D7F">
          <w:rPr>
            <w:lang w:val="en-US"/>
          </w:rPr>
          <w:t>subject</w:t>
        </w:r>
      </w:ins>
      <w:r w:rsidRPr="006165D1">
        <w:rPr>
          <w:lang w:val="en-US"/>
        </w:rPr>
        <w:t xml:space="preserve">s are shown in Supplementary Tables </w:t>
      </w:r>
      <w:proofErr w:type="spellStart"/>
      <w:r w:rsidRPr="006165D1">
        <w:rPr>
          <w:lang w:val="en-US"/>
        </w:rPr>
        <w:t>S1</w:t>
      </w:r>
      <w:proofErr w:type="spellEnd"/>
      <w:r w:rsidRPr="006165D1">
        <w:rPr>
          <w:lang w:val="en-US"/>
        </w:rPr>
        <w:t xml:space="preserve"> to </w:t>
      </w:r>
      <w:proofErr w:type="spellStart"/>
      <w:r w:rsidRPr="006165D1">
        <w:rPr>
          <w:lang w:val="en-US"/>
        </w:rPr>
        <w:t>S</w:t>
      </w:r>
      <w:r w:rsidR="001B5F0A" w:rsidRPr="006165D1">
        <w:rPr>
          <w:lang w:val="en-US"/>
        </w:rPr>
        <w:t>4</w:t>
      </w:r>
      <w:proofErr w:type="spellEnd"/>
      <w:r w:rsidRPr="006165D1">
        <w:rPr>
          <w:lang w:val="en-US"/>
        </w:rPr>
        <w:t xml:space="preserve">. Our results </w:t>
      </w:r>
      <w:ins w:id="290" w:author="Usuario" w:date="2017-02-08T10:07:00Z">
        <w:r w:rsidR="006165D1">
          <w:rPr>
            <w:lang w:val="en-US"/>
          </w:rPr>
          <w:t>are indicative of</w:t>
        </w:r>
      </w:ins>
      <w:del w:id="291" w:author="Usuario" w:date="2017-02-08T10:07:00Z">
        <w:r w:rsidRPr="006165D1" w:rsidDel="006165D1">
          <w:rPr>
            <w:lang w:val="en-US"/>
          </w:rPr>
          <w:delText>hint at</w:delText>
        </w:r>
      </w:del>
      <w:r w:rsidRPr="006165D1">
        <w:rPr>
          <w:lang w:val="en-US"/>
        </w:rPr>
        <w:t xml:space="preserve"> ubiquitous behavior</w:t>
      </w:r>
      <w:r w:rsidRPr="00076A94">
        <w:rPr>
          <w:lang w:val="en-US"/>
        </w:rPr>
        <w:t>. Firstly, the variability (</w:t>
      </w:r>
      <w:del w:id="292" w:author="Usuario" w:date="2017-02-08T10:07:00Z">
        <w:r w:rsidRPr="00076A94" w:rsidDel="006165D1">
          <w:rPr>
            <w:lang w:val="en-US"/>
          </w:rPr>
          <w:delText xml:space="preserve">which </w:delText>
        </w:r>
      </w:del>
      <w:r w:rsidRPr="00076A94">
        <w:rPr>
          <w:lang w:val="en-US"/>
        </w:rPr>
        <w:t>correspond</w:t>
      </w:r>
      <w:ins w:id="293" w:author="Usuario" w:date="2017-02-08T10:07:00Z">
        <w:r w:rsidR="006165D1">
          <w:rPr>
            <w:lang w:val="en-US"/>
          </w:rPr>
          <w:t>ing</w:t>
        </w:r>
      </w:ins>
      <w:del w:id="294" w:author="Usuario" w:date="2017-02-08T10:07:00Z">
        <w:r w:rsidRPr="00076A94" w:rsidDel="006165D1">
          <w:rPr>
            <w:lang w:val="en-US"/>
          </w:rPr>
          <w:delText>s</w:delText>
        </w:r>
      </w:del>
      <w:r w:rsidRPr="00076A94">
        <w:rPr>
          <w:lang w:val="en-US"/>
        </w:rPr>
        <w:t xml:space="preserve"> to the maximum amplitude of fluctuations) was large, which suggests</w:t>
      </w:r>
      <w:del w:id="295" w:author="Usuario" w:date="2017-02-08T10:08:00Z">
        <w:r w:rsidRPr="00076A94" w:rsidDel="006165D1">
          <w:rPr>
            <w:lang w:val="en-US"/>
          </w:rPr>
          <w:delText xml:space="preserve"> the</w:delText>
        </w:r>
      </w:del>
      <w:r w:rsidRPr="00076A94">
        <w:rPr>
          <w:lang w:val="en-US"/>
        </w:rPr>
        <w:t xml:space="preserve"> resilien</w:t>
      </w:r>
      <w:ins w:id="296" w:author="Usuario" w:date="2017-02-08T10:07:00Z">
        <w:r w:rsidR="006165D1">
          <w:rPr>
            <w:lang w:val="en-US"/>
          </w:rPr>
          <w:t>cy</w:t>
        </w:r>
      </w:ins>
      <w:del w:id="297" w:author="Usuario" w:date="2017-02-08T10:08:00Z">
        <w:r w:rsidRPr="00076A94" w:rsidDel="006165D1">
          <w:rPr>
            <w:lang w:val="en-US"/>
          </w:rPr>
          <w:delText>t capacity</w:delText>
        </w:r>
      </w:del>
      <w:r w:rsidRPr="00076A94">
        <w:rPr>
          <w:lang w:val="en-US"/>
        </w:rPr>
        <w:t xml:space="preserve"> of the </w:t>
      </w:r>
      <w:proofErr w:type="spellStart"/>
      <w:r w:rsidRPr="00076A94">
        <w:rPr>
          <w:lang w:val="en-US"/>
        </w:rPr>
        <w:t>microbiota</w:t>
      </w:r>
      <w:proofErr w:type="spellEnd"/>
      <w:r w:rsidRPr="00076A94">
        <w:rPr>
          <w:lang w:val="en-US"/>
        </w:rPr>
        <w:t xml:space="preserve">. Secondly, the scaling index was always smaller than one, which means that more abundant taxa were less volatile than </w:t>
      </w:r>
      <w:ins w:id="298" w:author="Usuario" w:date="2017-02-08T10:08:00Z">
        <w:r w:rsidR="006165D1">
          <w:rPr>
            <w:lang w:val="en-US"/>
          </w:rPr>
          <w:t xml:space="preserve">the </w:t>
        </w:r>
      </w:ins>
      <w:r w:rsidRPr="00076A94">
        <w:rPr>
          <w:lang w:val="en-US"/>
        </w:rPr>
        <w:t xml:space="preserve">less abundant ones. In addition, Taylor’s parameters for the </w:t>
      </w:r>
      <w:proofErr w:type="spellStart"/>
      <w:r w:rsidRPr="00076A94">
        <w:rPr>
          <w:lang w:val="en-US"/>
        </w:rPr>
        <w:t>microbiome</w:t>
      </w:r>
      <w:proofErr w:type="spellEnd"/>
      <w:r w:rsidRPr="00076A94">
        <w:rPr>
          <w:lang w:val="en-US"/>
        </w:rPr>
        <w:t xml:space="preserve"> of healthy </w:t>
      </w:r>
      <w:del w:id="299" w:author="Usuario" w:date="2017-02-14T20:14:00Z">
        <w:r w:rsidRPr="00076A94" w:rsidDel="00321D7F">
          <w:rPr>
            <w:lang w:val="en-US"/>
          </w:rPr>
          <w:delText>individual</w:delText>
        </w:r>
      </w:del>
      <w:ins w:id="300" w:author="Usuario" w:date="2017-02-14T20:14:00Z">
        <w:r w:rsidR="00321D7F">
          <w:rPr>
            <w:lang w:val="en-US"/>
          </w:rPr>
          <w:t>subject</w:t>
        </w:r>
      </w:ins>
      <w:r w:rsidRPr="00076A94">
        <w:rPr>
          <w:lang w:val="en-US"/>
        </w:rPr>
        <w:t xml:space="preserve">s in different studies </w:t>
      </w:r>
      <w:commentRangeStart w:id="301"/>
      <w:ins w:id="302" w:author="Usuario" w:date="2017-02-08T10:14:00Z">
        <w:r w:rsidR="00C77C25" w:rsidRPr="00076A94">
          <w:rPr>
            <w:lang w:val="en-US"/>
          </w:rPr>
          <w:t>(</w:t>
        </w:r>
        <w:r w:rsidR="00C77C25">
          <w:fldChar w:fldCharType="begin"/>
        </w:r>
        <w:r w:rsidR="00C77C25" w:rsidRPr="00C77C25">
          <w:rPr>
            <w:lang w:val="en-US"/>
            <w:rPrChange w:id="303" w:author="Usuario" w:date="2017-02-08T10:14:00Z">
              <w:rPr/>
            </w:rPrChange>
          </w:rPr>
          <w:instrText xml:space="preserve"> HYPERLINK \l "_bookmark13" </w:instrText>
        </w:r>
        <w:r w:rsidR="00C77C25">
          <w:fldChar w:fldCharType="separate"/>
        </w:r>
        <w:r w:rsidR="00C77C25" w:rsidRPr="00076A94">
          <w:rPr>
            <w:rStyle w:val="Hipervnculo"/>
            <w:i/>
            <w:lang w:val="en-US"/>
          </w:rPr>
          <w:t>12</w:t>
        </w:r>
        <w:r w:rsidR="00C77C25">
          <w:rPr>
            <w:rStyle w:val="Hipervnculo"/>
            <w:i/>
            <w:lang w:val="en-US"/>
          </w:rPr>
          <w:fldChar w:fldCharType="end"/>
        </w:r>
        <w:r w:rsidR="00C77C25" w:rsidRPr="00076A94">
          <w:rPr>
            <w:lang w:val="en-US"/>
          </w:rPr>
          <w:t xml:space="preserve">, </w:t>
        </w:r>
        <w:r w:rsidR="00C77C25">
          <w:fldChar w:fldCharType="begin"/>
        </w:r>
        <w:r w:rsidR="00C77C25" w:rsidRPr="00C77C25">
          <w:rPr>
            <w:lang w:val="en-US"/>
            <w:rPrChange w:id="304" w:author="Usuario" w:date="2017-02-08T10:14:00Z">
              <w:rPr/>
            </w:rPrChange>
          </w:rPr>
          <w:instrText xml:space="preserve"> HYPERLINK \l "_bookmark44" </w:instrText>
        </w:r>
        <w:r w:rsidR="00C77C25">
          <w:fldChar w:fldCharType="separate"/>
        </w:r>
        <w:r w:rsidR="00C77C25">
          <w:rPr>
            <w:rStyle w:val="Hipervnculo"/>
            <w:i/>
            <w:lang w:val="en-US"/>
          </w:rPr>
          <w:t>48</w:t>
        </w:r>
        <w:r w:rsidR="00C77C25">
          <w:rPr>
            <w:rStyle w:val="Hipervnculo"/>
            <w:i/>
            <w:lang w:val="en-US"/>
          </w:rPr>
          <w:fldChar w:fldCharType="end"/>
        </w:r>
        <w:r w:rsidR="00C77C25" w:rsidRPr="00076A94">
          <w:rPr>
            <w:lang w:val="en-US"/>
          </w:rPr>
          <w:t>–</w:t>
        </w:r>
        <w:r w:rsidR="00C77C25">
          <w:fldChar w:fldCharType="begin"/>
        </w:r>
        <w:r w:rsidR="00C77C25" w:rsidRPr="00C77C25">
          <w:rPr>
            <w:lang w:val="en-US"/>
            <w:rPrChange w:id="305" w:author="Usuario" w:date="2017-02-08T10:14:00Z">
              <w:rPr/>
            </w:rPrChange>
          </w:rPr>
          <w:instrText xml:space="preserve"> HYPERLINK \l "_bookmark49" </w:instrText>
        </w:r>
        <w:r w:rsidR="00C77C25">
          <w:fldChar w:fldCharType="separate"/>
        </w:r>
        <w:r w:rsidR="00C77C25">
          <w:rPr>
            <w:rStyle w:val="Hipervnculo"/>
            <w:i/>
            <w:lang w:val="en-US"/>
          </w:rPr>
          <w:t>53</w:t>
        </w:r>
        <w:r w:rsidR="00C77C25">
          <w:rPr>
            <w:rStyle w:val="Hipervnculo"/>
            <w:i/>
            <w:lang w:val="en-US"/>
          </w:rPr>
          <w:fldChar w:fldCharType="end"/>
        </w:r>
        <w:r w:rsidR="00C77C25" w:rsidRPr="00076A94">
          <w:rPr>
            <w:lang w:val="en-US"/>
          </w:rPr>
          <w:t>)</w:t>
        </w:r>
        <w:r w:rsidR="00C77C25">
          <w:rPr>
            <w:lang w:val="en-US"/>
          </w:rPr>
          <w:t xml:space="preserve"> </w:t>
        </w:r>
      </w:ins>
      <w:commentRangeEnd w:id="301"/>
      <w:ins w:id="306" w:author="Usuario" w:date="2017-02-08T10:15:00Z">
        <w:r w:rsidR="00C77C25">
          <w:rPr>
            <w:rStyle w:val="Refdecomentario"/>
          </w:rPr>
          <w:commentReference w:id="301"/>
        </w:r>
      </w:ins>
      <w:r w:rsidRPr="00076A94">
        <w:rPr>
          <w:lang w:val="en-US"/>
        </w:rPr>
        <w:t xml:space="preserve">were compatible with estimated errors. This enabled us to define an area in the Taylor parameter space that we called the </w:t>
      </w:r>
      <w:r w:rsidRPr="00076A94">
        <w:rPr>
          <w:i/>
          <w:lang w:val="en-US"/>
        </w:rPr>
        <w:t>healthy zone</w:t>
      </w:r>
      <w:r w:rsidRPr="00076A94">
        <w:rPr>
          <w:lang w:val="en-US"/>
        </w:rPr>
        <w:t>.</w:t>
      </w:r>
    </w:p>
    <w:p w14:paraId="1E79D715" w14:textId="585AAD8F" w:rsidR="00F51F2D" w:rsidRPr="00076A94" w:rsidRDefault="005F2500" w:rsidP="00D34990">
      <w:pPr>
        <w:rPr>
          <w:lang w:val="en-US"/>
        </w:rPr>
      </w:pPr>
      <w:r w:rsidRPr="00076A94">
        <w:rPr>
          <w:lang w:val="en-US"/>
        </w:rPr>
        <w:t xml:space="preserve">In order to jointly visualize and compare the results of </w:t>
      </w:r>
      <w:del w:id="307" w:author="Usuario" w:date="2017-02-14T20:14:00Z">
        <w:r w:rsidRPr="00076A94" w:rsidDel="00321D7F">
          <w:rPr>
            <w:lang w:val="en-US"/>
          </w:rPr>
          <w:delText>individual</w:delText>
        </w:r>
      </w:del>
      <w:ins w:id="308" w:author="Usuario" w:date="2017-02-14T20:14:00Z">
        <w:r w:rsidR="00321D7F">
          <w:rPr>
            <w:lang w:val="en-US"/>
          </w:rPr>
          <w:t>subject</w:t>
        </w:r>
      </w:ins>
      <w:r w:rsidRPr="00076A94">
        <w:rPr>
          <w:lang w:val="en-US"/>
        </w:rPr>
        <w:t xml:space="preserve">s from </w:t>
      </w:r>
      <w:ins w:id="309" w:author="Usuario" w:date="2017-02-08T10:14:00Z">
        <w:r w:rsidR="00C77C25">
          <w:rPr>
            <w:lang w:val="en-US"/>
          </w:rPr>
          <w:t>the abovementioned</w:t>
        </w:r>
      </w:ins>
      <w:del w:id="310" w:author="Usuario" w:date="2017-02-08T10:14:00Z">
        <w:r w:rsidRPr="00076A94" w:rsidDel="00C77C25">
          <w:rPr>
            <w:lang w:val="en-US"/>
          </w:rPr>
          <w:delText>different</w:delText>
        </w:r>
      </w:del>
      <w:r w:rsidRPr="00076A94">
        <w:rPr>
          <w:lang w:val="en-US"/>
        </w:rPr>
        <w:t xml:space="preserve"> studies</w:t>
      </w:r>
      <w:del w:id="311" w:author="Usuario" w:date="2017-02-08T10:14:00Z">
        <w:r w:rsidRPr="00076A94" w:rsidDel="00C77C25">
          <w:rPr>
            <w:lang w:val="en-US"/>
          </w:rPr>
          <w:delText xml:space="preserve"> </w:delText>
        </w:r>
      </w:del>
      <w:r w:rsidRPr="00076A94">
        <w:rPr>
          <w:lang w:val="en-US"/>
        </w:rPr>
        <w:t>(</w:t>
      </w:r>
      <w:r w:rsidR="006165D1">
        <w:fldChar w:fldCharType="begin"/>
      </w:r>
      <w:r w:rsidR="006165D1" w:rsidRPr="00C77C25">
        <w:rPr>
          <w:lang w:val="en-US"/>
          <w:rPrChange w:id="312" w:author="Usuario" w:date="2017-02-08T10:15:00Z">
            <w:rPr/>
          </w:rPrChange>
        </w:rPr>
        <w:instrText xml:space="preserve"> HYPERLINK \l "_bookmark13" </w:instrText>
      </w:r>
      <w:r w:rsidR="006165D1">
        <w:fldChar w:fldCharType="separate"/>
      </w:r>
      <w:r w:rsidRPr="00076A94">
        <w:rPr>
          <w:rStyle w:val="Hipervnculo"/>
          <w:i/>
          <w:lang w:val="en-US"/>
        </w:rPr>
        <w:t>12</w:t>
      </w:r>
      <w:r w:rsidR="006165D1">
        <w:rPr>
          <w:rStyle w:val="Hipervnculo"/>
          <w:i/>
          <w:lang w:val="en-US"/>
        </w:rPr>
        <w:fldChar w:fldCharType="end"/>
      </w:r>
      <w:r w:rsidRPr="00076A94">
        <w:rPr>
          <w:lang w:val="en-US"/>
        </w:rPr>
        <w:t xml:space="preserve">, </w:t>
      </w:r>
      <w:r w:rsidR="006165D1">
        <w:fldChar w:fldCharType="begin"/>
      </w:r>
      <w:r w:rsidR="006165D1" w:rsidRPr="00C77C25">
        <w:rPr>
          <w:lang w:val="en-US"/>
          <w:rPrChange w:id="313" w:author="Usuario" w:date="2017-02-08T10:15:00Z">
            <w:rPr/>
          </w:rPrChange>
        </w:rPr>
        <w:instrText xml:space="preserve"> HYPERLINK \l "_bookmark44" </w:instrText>
      </w:r>
      <w:r w:rsidR="006165D1">
        <w:fldChar w:fldCharType="separate"/>
      </w:r>
      <w:r w:rsidR="00580B26">
        <w:rPr>
          <w:rStyle w:val="Hipervnculo"/>
          <w:i/>
          <w:lang w:val="en-US"/>
        </w:rPr>
        <w:t>48</w:t>
      </w:r>
      <w:r w:rsidR="006165D1">
        <w:rPr>
          <w:rStyle w:val="Hipervnculo"/>
          <w:i/>
          <w:lang w:val="en-US"/>
        </w:rPr>
        <w:fldChar w:fldCharType="end"/>
      </w:r>
      <w:r w:rsidRPr="00076A94">
        <w:rPr>
          <w:lang w:val="en-US"/>
        </w:rPr>
        <w:t>–</w:t>
      </w:r>
      <w:r w:rsidR="006165D1">
        <w:fldChar w:fldCharType="begin"/>
      </w:r>
      <w:r w:rsidR="006165D1" w:rsidRPr="00C77C25">
        <w:rPr>
          <w:lang w:val="en-US"/>
          <w:rPrChange w:id="314" w:author="Usuario" w:date="2017-02-08T10:15:00Z">
            <w:rPr/>
          </w:rPrChange>
        </w:rPr>
        <w:instrText xml:space="preserve"> HYPERLINK \l "_bookmark49" </w:instrText>
      </w:r>
      <w:r w:rsidR="006165D1">
        <w:fldChar w:fldCharType="separate"/>
      </w:r>
      <w:r w:rsidR="00580B26">
        <w:rPr>
          <w:rStyle w:val="Hipervnculo"/>
          <w:i/>
          <w:lang w:val="en-US"/>
        </w:rPr>
        <w:t>53</w:t>
      </w:r>
      <w:r w:rsidR="006165D1">
        <w:rPr>
          <w:rStyle w:val="Hipervnculo"/>
          <w:i/>
          <w:lang w:val="en-US"/>
        </w:rPr>
        <w:fldChar w:fldCharType="end"/>
      </w:r>
      <w:r w:rsidRPr="00076A94">
        <w:rPr>
          <w:lang w:val="en-US"/>
        </w:rPr>
        <w:t xml:space="preserve">), their Taylor parameters were standardized, with standardization meaning that each parameter was subtracted by the mean value and divided by the standard deviation of the group of healthy </w:t>
      </w:r>
      <w:del w:id="315" w:author="Usuario" w:date="2017-02-14T20:14:00Z">
        <w:r w:rsidRPr="00076A94" w:rsidDel="00321D7F">
          <w:rPr>
            <w:lang w:val="en-US"/>
          </w:rPr>
          <w:delText>individua</w:delText>
        </w:r>
        <w:r w:rsidR="00D34990" w:rsidRPr="00076A94" w:rsidDel="00321D7F">
          <w:rPr>
            <w:lang w:val="en-US"/>
          </w:rPr>
          <w:delText>l</w:delText>
        </w:r>
      </w:del>
      <w:ins w:id="316" w:author="Usuario" w:date="2017-02-14T20:14:00Z">
        <w:r w:rsidR="00321D7F">
          <w:rPr>
            <w:lang w:val="en-US"/>
          </w:rPr>
          <w:t>subject</w:t>
        </w:r>
      </w:ins>
      <w:r w:rsidR="00D34990" w:rsidRPr="00076A94">
        <w:rPr>
          <w:lang w:val="en-US"/>
        </w:rPr>
        <w:t xml:space="preserve">s for every </w:t>
      </w:r>
      <w:del w:id="317" w:author="Usuario" w:date="2017-02-08T10:15:00Z">
        <w:r w:rsidR="00D34990" w:rsidRPr="00076A94" w:rsidDel="00C77C25">
          <w:rPr>
            <w:lang w:val="en-US"/>
          </w:rPr>
          <w:delText xml:space="preserve">single </w:delText>
        </w:r>
      </w:del>
      <w:r w:rsidR="00D34990" w:rsidRPr="00076A94">
        <w:rPr>
          <w:lang w:val="en-US"/>
        </w:rPr>
        <w:t xml:space="preserve">study independently. </w:t>
      </w:r>
      <w:r w:rsidR="00F24860" w:rsidRPr="00076A94">
        <w:rPr>
          <w:lang w:val="en-US"/>
        </w:rPr>
        <w:t>Due to the different systematics in each study, we d</w:t>
      </w:r>
      <w:r w:rsidR="00D34990" w:rsidRPr="00076A94">
        <w:rPr>
          <w:lang w:val="en-US"/>
        </w:rPr>
        <w:t>efine</w:t>
      </w:r>
      <w:r w:rsidR="00CA279C" w:rsidRPr="00076A94">
        <w:rPr>
          <w:lang w:val="en-US"/>
        </w:rPr>
        <w:t>d</w:t>
      </w:r>
      <w:r w:rsidR="00D34990" w:rsidRPr="00076A94">
        <w:rPr>
          <w:lang w:val="en-US"/>
        </w:rPr>
        <w:t xml:space="preserve"> a health</w:t>
      </w:r>
      <w:r w:rsidR="00CA279C" w:rsidRPr="00076A94">
        <w:rPr>
          <w:lang w:val="en-US"/>
        </w:rPr>
        <w:t>y</w:t>
      </w:r>
      <w:r w:rsidR="00D34990" w:rsidRPr="00076A94">
        <w:rPr>
          <w:lang w:val="en-US"/>
        </w:rPr>
        <w:t xml:space="preserve"> region for each</w:t>
      </w:r>
      <w:del w:id="318" w:author="Usuario" w:date="2017-02-08T10:15:00Z">
        <w:r w:rsidR="00D34990" w:rsidRPr="00076A94" w:rsidDel="00C77C25">
          <w:rPr>
            <w:lang w:val="en-US"/>
          </w:rPr>
          <w:delText xml:space="preserve"> one</w:delText>
        </w:r>
      </w:del>
      <w:r w:rsidR="00D34990" w:rsidRPr="00076A94">
        <w:rPr>
          <w:lang w:val="en-US"/>
        </w:rPr>
        <w:t xml:space="preserve"> of them</w:t>
      </w:r>
      <w:r w:rsidR="00F24860" w:rsidRPr="00076A94">
        <w:rPr>
          <w:lang w:val="en-US"/>
        </w:rPr>
        <w:t>, standardize</w:t>
      </w:r>
      <w:r w:rsidR="00CA279C" w:rsidRPr="00076A94">
        <w:rPr>
          <w:lang w:val="en-US"/>
        </w:rPr>
        <w:t>d</w:t>
      </w:r>
      <w:r w:rsidR="00F24860" w:rsidRPr="00076A94">
        <w:rPr>
          <w:lang w:val="en-US"/>
        </w:rPr>
        <w:t xml:space="preserve"> to mean zero and variance one</w:t>
      </w:r>
      <w:ins w:id="319" w:author="Usuario" w:date="2017-02-08T10:16:00Z">
        <w:r w:rsidR="00C77C25">
          <w:rPr>
            <w:lang w:val="en-US"/>
          </w:rPr>
          <w:t>, then we</w:t>
        </w:r>
      </w:ins>
      <w:del w:id="320" w:author="Usuario" w:date="2017-02-08T10:16:00Z">
        <w:r w:rsidR="00F24860" w:rsidRPr="00076A94" w:rsidDel="00C77C25">
          <w:rPr>
            <w:lang w:val="en-US"/>
          </w:rPr>
          <w:delText xml:space="preserve"> and</w:delText>
        </w:r>
      </w:del>
      <w:r w:rsidR="00F24860" w:rsidRPr="00076A94">
        <w:rPr>
          <w:lang w:val="en-US"/>
        </w:rPr>
        <w:t xml:space="preserve"> compute</w:t>
      </w:r>
      <w:r w:rsidR="00CA279C" w:rsidRPr="00076A94">
        <w:rPr>
          <w:lang w:val="en-US"/>
        </w:rPr>
        <w:t>d</w:t>
      </w:r>
      <w:r w:rsidR="00F24860" w:rsidRPr="00076A94">
        <w:rPr>
          <w:lang w:val="en-US"/>
        </w:rPr>
        <w:t xml:space="preserve"> mean and variance of </w:t>
      </w:r>
      <w:r w:rsidR="00CA279C" w:rsidRPr="00076A94">
        <w:rPr>
          <w:lang w:val="en-US"/>
        </w:rPr>
        <w:t>“</w:t>
      </w:r>
      <w:r w:rsidR="00F24860" w:rsidRPr="00076A94">
        <w:rPr>
          <w:lang w:val="en-US"/>
        </w:rPr>
        <w:t>unhealthy</w:t>
      </w:r>
      <w:r w:rsidR="00CA279C" w:rsidRPr="00076A94">
        <w:rPr>
          <w:lang w:val="en-US"/>
        </w:rPr>
        <w:t>”</w:t>
      </w:r>
      <w:r w:rsidR="00F24860" w:rsidRPr="00076A94">
        <w:rPr>
          <w:lang w:val="en-US"/>
        </w:rPr>
        <w:t xml:space="preserve"> with this standardization</w:t>
      </w:r>
      <w:r w:rsidR="00D34990" w:rsidRPr="00076A94">
        <w:rPr>
          <w:lang w:val="en-US"/>
        </w:rPr>
        <w:t xml:space="preserve"> (for details of the procedure, please see Standardization subsection in Material and Methods)</w:t>
      </w:r>
      <w:r w:rsidR="00F24860" w:rsidRPr="00076A94">
        <w:rPr>
          <w:lang w:val="en-US"/>
        </w:rPr>
        <w:t xml:space="preserve">. Therefore, different studies </w:t>
      </w:r>
      <w:r w:rsidR="00CA279C" w:rsidRPr="00076A94">
        <w:rPr>
          <w:lang w:val="en-US"/>
        </w:rPr>
        <w:t>were isolated so that</w:t>
      </w:r>
      <w:r w:rsidR="00F24860" w:rsidRPr="00076A94">
        <w:rPr>
          <w:lang w:val="en-US"/>
        </w:rPr>
        <w:t xml:space="preserve"> </w:t>
      </w:r>
      <w:del w:id="321" w:author="Usuario" w:date="2017-02-14T20:14:00Z">
        <w:r w:rsidR="00F24860" w:rsidRPr="00076A94" w:rsidDel="00321D7F">
          <w:rPr>
            <w:lang w:val="en-US"/>
          </w:rPr>
          <w:delText>individual</w:delText>
        </w:r>
      </w:del>
      <w:ins w:id="322" w:author="Usuario" w:date="2017-02-14T20:14:00Z">
        <w:r w:rsidR="00321D7F">
          <w:rPr>
            <w:lang w:val="en-US"/>
          </w:rPr>
          <w:t>subject</w:t>
        </w:r>
      </w:ins>
      <w:r w:rsidR="00F24860" w:rsidRPr="00076A94">
        <w:rPr>
          <w:lang w:val="en-US"/>
        </w:rPr>
        <w:t>s from a given study d</w:t>
      </w:r>
      <w:r w:rsidR="00CA279C" w:rsidRPr="00076A94">
        <w:rPr>
          <w:lang w:val="en-US"/>
        </w:rPr>
        <w:t>id</w:t>
      </w:r>
      <w:r w:rsidR="00F24860" w:rsidRPr="00076A94">
        <w:rPr>
          <w:lang w:val="en-US"/>
        </w:rPr>
        <w:t xml:space="preserve"> not affect the results </w:t>
      </w:r>
      <w:ins w:id="323" w:author="Usuario" w:date="2017-02-08T10:16:00Z">
        <w:r w:rsidR="00C77C25">
          <w:rPr>
            <w:lang w:val="en-US"/>
          </w:rPr>
          <w:t>for</w:t>
        </w:r>
      </w:ins>
      <w:del w:id="324" w:author="Usuario" w:date="2017-02-08T10:16:00Z">
        <w:r w:rsidR="00F24860" w:rsidRPr="00076A94" w:rsidDel="00C77C25">
          <w:rPr>
            <w:lang w:val="en-US"/>
          </w:rPr>
          <w:delText>on</w:delText>
        </w:r>
      </w:del>
      <w:r w:rsidR="00F24860" w:rsidRPr="00076A94">
        <w:rPr>
          <w:lang w:val="en-US"/>
        </w:rPr>
        <w:t xml:space="preserve"> the </w:t>
      </w:r>
      <w:r w:rsidR="00CA279C" w:rsidRPr="00076A94">
        <w:rPr>
          <w:lang w:val="en-US"/>
        </w:rPr>
        <w:t>“</w:t>
      </w:r>
      <w:r w:rsidR="00F24860" w:rsidRPr="00076A94">
        <w:rPr>
          <w:lang w:val="en-US"/>
        </w:rPr>
        <w:t>unhealthy</w:t>
      </w:r>
      <w:r w:rsidR="00CA279C" w:rsidRPr="00076A94">
        <w:rPr>
          <w:lang w:val="en-US"/>
        </w:rPr>
        <w:t>”</w:t>
      </w:r>
      <w:r w:rsidR="00F24860" w:rsidRPr="00076A94">
        <w:rPr>
          <w:lang w:val="en-US"/>
        </w:rPr>
        <w:t xml:space="preserve"> </w:t>
      </w:r>
      <w:del w:id="325" w:author="Usuario" w:date="2017-02-14T20:14:00Z">
        <w:r w:rsidR="00F24860" w:rsidRPr="00076A94" w:rsidDel="00321D7F">
          <w:rPr>
            <w:lang w:val="en-US"/>
          </w:rPr>
          <w:delText>individual</w:delText>
        </w:r>
      </w:del>
      <w:ins w:id="326" w:author="Usuario" w:date="2017-02-14T20:14:00Z">
        <w:r w:rsidR="00321D7F">
          <w:rPr>
            <w:lang w:val="en-US"/>
          </w:rPr>
          <w:t>subject</w:t>
        </w:r>
      </w:ins>
      <w:r w:rsidR="00F24860" w:rsidRPr="00076A94">
        <w:rPr>
          <w:lang w:val="en-US"/>
        </w:rPr>
        <w:t xml:space="preserve">s of the other studies. We think this statistical approach </w:t>
      </w:r>
      <w:r w:rsidR="00CA279C" w:rsidRPr="00076A94">
        <w:rPr>
          <w:lang w:val="en-US"/>
        </w:rPr>
        <w:t>wa</w:t>
      </w:r>
      <w:r w:rsidR="00F24860" w:rsidRPr="00076A94">
        <w:rPr>
          <w:lang w:val="en-US"/>
        </w:rPr>
        <w:t>s safer, as we avoid</w:t>
      </w:r>
      <w:r w:rsidR="00CA279C" w:rsidRPr="00076A94">
        <w:rPr>
          <w:lang w:val="en-US"/>
        </w:rPr>
        <w:t>ed</w:t>
      </w:r>
      <w:r w:rsidR="00F24860" w:rsidRPr="00076A94">
        <w:rPr>
          <w:lang w:val="en-US"/>
        </w:rPr>
        <w:t xml:space="preserve"> </w:t>
      </w:r>
      <w:del w:id="327" w:author="Usuario" w:date="2017-02-08T10:17:00Z">
        <w:r w:rsidR="00F24860" w:rsidRPr="00076A94" w:rsidDel="00C77C25">
          <w:rPr>
            <w:lang w:val="en-US"/>
          </w:rPr>
          <w:delText xml:space="preserve">to </w:delText>
        </w:r>
      </w:del>
      <w:r w:rsidR="00F24860" w:rsidRPr="00076A94">
        <w:rPr>
          <w:lang w:val="en-US"/>
        </w:rPr>
        <w:t>combin</w:t>
      </w:r>
      <w:ins w:id="328" w:author="Usuario" w:date="2017-02-08T10:17:00Z">
        <w:r w:rsidR="00C77C25">
          <w:rPr>
            <w:lang w:val="en-US"/>
          </w:rPr>
          <w:t>ing</w:t>
        </w:r>
      </w:ins>
      <w:del w:id="329" w:author="Usuario" w:date="2017-02-08T10:17:00Z">
        <w:r w:rsidR="00F24860" w:rsidRPr="00076A94" w:rsidDel="00C77C25">
          <w:rPr>
            <w:lang w:val="en-US"/>
          </w:rPr>
          <w:delText>e</w:delText>
        </w:r>
      </w:del>
      <w:r w:rsidR="00F24860" w:rsidRPr="00076A94">
        <w:rPr>
          <w:lang w:val="en-US"/>
        </w:rPr>
        <w:t xml:space="preserve"> data with v</w:t>
      </w:r>
      <w:r w:rsidR="00D34990" w:rsidRPr="00076A94">
        <w:rPr>
          <w:lang w:val="en-US"/>
        </w:rPr>
        <w:t xml:space="preserve">ery different systematic errors. </w:t>
      </w:r>
      <w:r w:rsidRPr="00076A94">
        <w:rPr>
          <w:lang w:val="en-US"/>
        </w:rPr>
        <w:t xml:space="preserve">The healthy zone and the standardized Taylor parameters </w:t>
      </w:r>
      <w:commentRangeStart w:id="330"/>
      <w:r w:rsidRPr="00076A94">
        <w:rPr>
          <w:lang w:val="en-US"/>
        </w:rPr>
        <w:t>for</w:t>
      </w:r>
      <w:ins w:id="331" w:author="Usuario" w:date="2017-02-08T10:46:00Z">
        <w:r w:rsidR="005B6997" w:rsidRPr="005B6997">
          <w:rPr>
            <w:lang w:val="en-US"/>
          </w:rPr>
          <w:t xml:space="preserve"> </w:t>
        </w:r>
        <w:r w:rsidR="005B6997" w:rsidRPr="006165D1">
          <w:rPr>
            <w:lang w:val="en-US"/>
          </w:rPr>
          <w:t xml:space="preserve">the temporal variability of the gut </w:t>
        </w:r>
        <w:proofErr w:type="spellStart"/>
        <w:r w:rsidR="005B6997" w:rsidRPr="006165D1">
          <w:rPr>
            <w:lang w:val="en-US"/>
          </w:rPr>
          <w:t>microbiome</w:t>
        </w:r>
        <w:proofErr w:type="spellEnd"/>
        <w:r w:rsidR="005B6997">
          <w:rPr>
            <w:lang w:val="en-US"/>
          </w:rPr>
          <w:t xml:space="preserve"> in</w:t>
        </w:r>
      </w:ins>
      <w:r w:rsidRPr="00076A94">
        <w:rPr>
          <w:lang w:val="en-US"/>
        </w:rPr>
        <w:t xml:space="preserve"> </w:t>
      </w:r>
      <w:commentRangeEnd w:id="330"/>
      <w:r w:rsidR="005B6997">
        <w:rPr>
          <w:rStyle w:val="Refdecomentario"/>
        </w:rPr>
        <w:commentReference w:id="330"/>
      </w:r>
      <w:del w:id="332" w:author="Usuario" w:date="2017-02-14T20:14:00Z">
        <w:r w:rsidRPr="00076A94" w:rsidDel="00321D7F">
          <w:rPr>
            <w:lang w:val="en-US"/>
          </w:rPr>
          <w:delText>individual</w:delText>
        </w:r>
      </w:del>
      <w:ins w:id="333" w:author="Usuario" w:date="2017-02-14T20:14:00Z">
        <w:r w:rsidR="00321D7F">
          <w:rPr>
            <w:lang w:val="en-US"/>
          </w:rPr>
          <w:t>subject</w:t>
        </w:r>
      </w:ins>
      <w:r w:rsidRPr="00076A94">
        <w:rPr>
          <w:lang w:val="en-US"/>
        </w:rPr>
        <w:t xml:space="preserve">s whose gut </w:t>
      </w:r>
      <w:proofErr w:type="spellStart"/>
      <w:r w:rsidRPr="00076A94">
        <w:rPr>
          <w:lang w:val="en-US"/>
        </w:rPr>
        <w:t>microbiota</w:t>
      </w:r>
      <w:proofErr w:type="spellEnd"/>
      <w:r w:rsidRPr="00076A94">
        <w:rPr>
          <w:lang w:val="en-US"/>
        </w:rPr>
        <w:t xml:space="preserve"> was compromised (i.e., they were suffering from IBS, kwashiorkor, altered diet, </w:t>
      </w:r>
      <w:ins w:id="334" w:author="Usuario" w:date="2017-02-08T10:37:00Z">
        <w:r w:rsidR="005B6997" w:rsidRPr="00076A94">
          <w:rPr>
            <w:lang w:val="en-US"/>
          </w:rPr>
          <w:t>antibiotic</w:t>
        </w:r>
        <w:r w:rsidR="005B6997">
          <w:rPr>
            <w:lang w:val="en-US"/>
          </w:rPr>
          <w:t xml:space="preserve"> </w:t>
        </w:r>
      </w:ins>
      <w:r w:rsidRPr="00076A94">
        <w:rPr>
          <w:lang w:val="en-US"/>
        </w:rPr>
        <w:t>intake</w:t>
      </w:r>
      <w:del w:id="335" w:author="Usuario" w:date="2017-02-08T10:37:00Z">
        <w:r w:rsidRPr="00076A94" w:rsidDel="005B6997">
          <w:rPr>
            <w:lang w:val="en-US"/>
          </w:rPr>
          <w:delText xml:space="preserve"> of antibiotics</w:delText>
        </w:r>
      </w:del>
      <w:r w:rsidRPr="00076A94">
        <w:rPr>
          <w:lang w:val="en-US"/>
        </w:rPr>
        <w:t xml:space="preserve">, a Salmonella infection, or had gone on a trip abroad) are shown in Figure 2. The variability in children </w:t>
      </w:r>
      <w:ins w:id="336" w:author="Usuario" w:date="2017-02-08T10:39:00Z">
        <w:r w:rsidR="005B6997">
          <w:rPr>
            <w:lang w:val="en-US"/>
          </w:rPr>
          <w:t>with</w:t>
        </w:r>
      </w:ins>
      <w:del w:id="337" w:author="Usuario" w:date="2017-02-08T10:39:00Z">
        <w:r w:rsidRPr="00076A94" w:rsidDel="005B6997">
          <w:rPr>
            <w:lang w:val="en-US"/>
          </w:rPr>
          <w:delText>developing</w:delText>
        </w:r>
      </w:del>
      <w:r w:rsidRPr="00076A94">
        <w:rPr>
          <w:lang w:val="en-US"/>
        </w:rPr>
        <w:t xml:space="preserve"> kwashiorkor was </w:t>
      </w:r>
      <w:r w:rsidRPr="00076A94">
        <w:rPr>
          <w:lang w:val="en-US"/>
        </w:rPr>
        <w:lastRenderedPageBreak/>
        <w:t xml:space="preserve">smaller than that of their healthy twins. A meat/fish-based diet significantly increased variability when compared to a plant-based diet. All other cases presented increased variability, which was particularly severe and statistically significant at over 95% confidence level (CL), for grade III obese patients on a diet, </w:t>
      </w:r>
      <w:del w:id="338" w:author="Usuario" w:date="2017-02-14T20:15:00Z">
        <w:r w:rsidRPr="00076A94" w:rsidDel="00321D7F">
          <w:rPr>
            <w:lang w:val="en-US"/>
          </w:rPr>
          <w:delText>individual</w:delText>
        </w:r>
      </w:del>
      <w:ins w:id="339" w:author="Usuario" w:date="2017-02-14T20:15:00Z">
        <w:r w:rsidR="00321D7F">
          <w:rPr>
            <w:lang w:val="en-US"/>
          </w:rPr>
          <w:t>subject</w:t>
        </w:r>
      </w:ins>
      <w:r w:rsidRPr="00076A94">
        <w:rPr>
          <w:lang w:val="en-US"/>
        </w:rPr>
        <w:t xml:space="preserve">s taking antibiotics, the subject who had a Salmonella infection, the subject who </w:t>
      </w:r>
      <w:ins w:id="340" w:author="Usuario" w:date="2017-02-08T10:52:00Z">
        <w:r w:rsidR="0094481B">
          <w:rPr>
            <w:lang w:val="en-US"/>
          </w:rPr>
          <w:t>had travelled</w:t>
        </w:r>
      </w:ins>
      <w:del w:id="341" w:author="Usuario" w:date="2017-02-08T10:52:00Z">
        <w:r w:rsidRPr="00076A94" w:rsidDel="0094481B">
          <w:rPr>
            <w:lang w:val="en-US"/>
          </w:rPr>
          <w:delText>did a travel</w:delText>
        </w:r>
      </w:del>
      <w:r w:rsidRPr="00076A94">
        <w:rPr>
          <w:lang w:val="en-US"/>
        </w:rPr>
        <w:t xml:space="preserve"> abroad </w:t>
      </w:r>
      <w:ins w:id="342" w:author="Usuario" w:date="2017-02-08T10:52:00Z">
        <w:r w:rsidR="0094481B">
          <w:rPr>
            <w:lang w:val="en-US"/>
          </w:rPr>
          <w:t>and</w:t>
        </w:r>
      </w:ins>
      <w:del w:id="343" w:author="Usuario" w:date="2017-02-08T10:52:00Z">
        <w:r w:rsidRPr="00076A94" w:rsidDel="0094481B">
          <w:rPr>
            <w:lang w:val="en-US"/>
          </w:rPr>
          <w:delText>or</w:delText>
        </w:r>
      </w:del>
      <w:r w:rsidRPr="00076A94">
        <w:rPr>
          <w:lang w:val="en-US"/>
        </w:rPr>
        <w:t xml:space="preserve"> the IBS-diagnosed patients. One global property emerged from </w:t>
      </w:r>
      <w:ins w:id="344" w:author="Usuario" w:date="2017-02-08T10:53:00Z">
        <w:r w:rsidR="0094481B">
          <w:rPr>
            <w:lang w:val="en-US"/>
          </w:rPr>
          <w:t>these comprehensive data</w:t>
        </w:r>
      </w:ins>
      <w:del w:id="345" w:author="Usuario" w:date="2017-02-08T10:53:00Z">
        <w:r w:rsidRPr="00076A94" w:rsidDel="0094481B">
          <w:rPr>
            <w:lang w:val="en-US"/>
          </w:rPr>
          <w:delText xml:space="preserve">all </w:delText>
        </w:r>
      </w:del>
      <w:del w:id="346" w:author="Usuario" w:date="2017-02-08T10:52:00Z">
        <w:r w:rsidRPr="00076A94" w:rsidDel="0094481B">
          <w:rPr>
            <w:lang w:val="en-US"/>
          </w:rPr>
          <w:delText>the worldwide</w:delText>
        </w:r>
      </w:del>
      <w:del w:id="347" w:author="Usuario" w:date="2017-02-08T10:53:00Z">
        <w:r w:rsidRPr="00076A94" w:rsidDel="0094481B">
          <w:rPr>
            <w:lang w:val="en-US"/>
          </w:rPr>
          <w:delText xml:space="preserve"> data</w:delText>
        </w:r>
      </w:del>
      <w:del w:id="348" w:author="Usuario" w:date="2017-02-08T10:52:00Z">
        <w:r w:rsidRPr="00076A94" w:rsidDel="0094481B">
          <w:rPr>
            <w:lang w:val="en-US"/>
          </w:rPr>
          <w:delText xml:space="preserve"> collected</w:delText>
        </w:r>
      </w:del>
      <w:r w:rsidRPr="00076A94">
        <w:rPr>
          <w:lang w:val="en-US"/>
        </w:rPr>
        <w:t xml:space="preserve">: the Taylor’s parameters characterized the statistical behavior of </w:t>
      </w:r>
      <w:proofErr w:type="spellStart"/>
      <w:r w:rsidRPr="00076A94">
        <w:rPr>
          <w:lang w:val="en-US"/>
        </w:rPr>
        <w:t>microbiome</w:t>
      </w:r>
      <w:proofErr w:type="spellEnd"/>
      <w:r w:rsidRPr="00076A94">
        <w:rPr>
          <w:lang w:val="en-US"/>
        </w:rPr>
        <w:t xml:space="preserve"> changes. Furthermore, we verified that our conclusions were robust to systematic errors </w:t>
      </w:r>
      <w:del w:id="349" w:author="Usuario" w:date="2017-02-08T10:54:00Z">
        <w:r w:rsidRPr="00076A94" w:rsidDel="0094481B">
          <w:rPr>
            <w:lang w:val="en-US"/>
          </w:rPr>
          <w:delText>as a result of</w:delText>
        </w:r>
      </w:del>
      <w:ins w:id="350" w:author="Usuario" w:date="2017-02-08T10:54:00Z">
        <w:r w:rsidR="0094481B">
          <w:rPr>
            <w:lang w:val="en-US"/>
          </w:rPr>
          <w:t>resulting from</w:t>
        </w:r>
      </w:ins>
      <w:r w:rsidRPr="00076A94">
        <w:rPr>
          <w:lang w:val="en-US"/>
        </w:rPr>
        <w:t xml:space="preserve"> taxonomic assignment (see Taxa</w:t>
      </w:r>
      <w:ins w:id="351" w:author="Usuario" w:date="2017-02-15T15:30:00Z">
        <w:r w:rsidR="00E1058C">
          <w:rPr>
            <w:lang w:val="en-US"/>
          </w:rPr>
          <w:t>-</w:t>
        </w:r>
      </w:ins>
      <w:del w:id="352" w:author="Usuario" w:date="2017-02-15T15:30:00Z">
        <w:r w:rsidRPr="00076A94" w:rsidDel="00E1058C">
          <w:rPr>
            <w:lang w:val="en-US"/>
          </w:rPr>
          <w:delText xml:space="preserve"> </w:delText>
        </w:r>
      </w:del>
      <w:r w:rsidRPr="00076A94">
        <w:rPr>
          <w:lang w:val="en-US"/>
        </w:rPr>
        <w:t>level selection in Material and Methods).</w:t>
      </w:r>
    </w:p>
    <w:p w14:paraId="11B7192C" w14:textId="6694A7F1" w:rsidR="00E230D5" w:rsidRPr="00076A94" w:rsidRDefault="000872FB" w:rsidP="00E230D5">
      <w:pPr>
        <w:pStyle w:val="ASM"/>
        <w:jc w:val="left"/>
        <w:rPr>
          <w:lang w:val="en-US"/>
        </w:rPr>
      </w:pPr>
      <w:r w:rsidRPr="00445F29">
        <w:rPr>
          <w:lang w:val="en-US"/>
        </w:rPr>
        <w:t xml:space="preserve">Taylor’s power law has been explained in terms of various effects, though </w:t>
      </w:r>
      <w:ins w:id="353" w:author="Usuario" w:date="2017-02-14T16:40:00Z">
        <w:r w:rsidR="00445F29">
          <w:rPr>
            <w:lang w:val="en-US"/>
          </w:rPr>
          <w:t>without</w:t>
        </w:r>
      </w:ins>
      <w:del w:id="354" w:author="Usuario" w:date="2017-02-14T16:40:00Z">
        <w:r w:rsidRPr="00445F29" w:rsidDel="00445F29">
          <w:rPr>
            <w:lang w:val="en-US"/>
          </w:rPr>
          <w:delText>none have brought</w:delText>
        </w:r>
      </w:del>
      <w:r w:rsidRPr="00445F29">
        <w:rPr>
          <w:lang w:val="en-US"/>
        </w:rPr>
        <w:t xml:space="preserve"> a general consensus. It </w:t>
      </w:r>
      <w:del w:id="355" w:author="Usuario" w:date="2017-02-14T16:41:00Z">
        <w:r w:rsidRPr="00445F29" w:rsidDel="00445F29">
          <w:rPr>
            <w:lang w:val="en-US"/>
          </w:rPr>
          <w:delText>can be shown to have</w:delText>
        </w:r>
      </w:del>
      <w:ins w:id="356" w:author="Usuario" w:date="2017-02-14T16:41:00Z">
        <w:r w:rsidR="00445F29">
          <w:rPr>
            <w:lang w:val="en-US"/>
          </w:rPr>
          <w:t>has</w:t>
        </w:r>
      </w:ins>
      <w:r w:rsidRPr="00445F29">
        <w:rPr>
          <w:lang w:val="en-US"/>
        </w:rPr>
        <w:t xml:space="preserve"> its origin in mathematical convergence</w:t>
      </w:r>
      <w:ins w:id="357" w:author="Usuario" w:date="2017-02-14T16:41:00Z">
        <w:r w:rsidR="00445F29">
          <w:rPr>
            <w:lang w:val="en-US"/>
          </w:rPr>
          <w:t>,</w:t>
        </w:r>
      </w:ins>
      <w:r w:rsidRPr="00445F29">
        <w:rPr>
          <w:lang w:val="en-US"/>
        </w:rPr>
        <w:t xml:space="preserve"> which is similar to the central</w:t>
      </w:r>
      <w:r w:rsidRPr="00076A94">
        <w:rPr>
          <w:lang w:val="en-US"/>
        </w:rPr>
        <w:t xml:space="preserve"> limit theorem, and thus virtually any statistical model designed to produce a Taylor law converges to a </w:t>
      </w:r>
      <w:proofErr w:type="spellStart"/>
      <w:r w:rsidRPr="00076A94">
        <w:rPr>
          <w:lang w:val="en-US"/>
        </w:rPr>
        <w:t>Tweedie</w:t>
      </w:r>
      <w:proofErr w:type="spellEnd"/>
      <w:r w:rsidRPr="00076A94">
        <w:rPr>
          <w:lang w:val="en-US"/>
        </w:rPr>
        <w:t xml:space="preserve"> distribution (</w:t>
      </w:r>
      <w:r w:rsidR="006165D1">
        <w:fldChar w:fldCharType="begin"/>
      </w:r>
      <w:r w:rsidR="006165D1" w:rsidRPr="006165D1">
        <w:rPr>
          <w:lang w:val="en-US"/>
          <w:rPrChange w:id="358" w:author="Usuario" w:date="2017-02-08T10:01:00Z">
            <w:rPr/>
          </w:rPrChange>
        </w:rPr>
        <w:instrText xml:space="preserve"> HYPERLINK \l "_bookmark50" </w:instrText>
      </w:r>
      <w:r w:rsidR="006165D1">
        <w:fldChar w:fldCharType="separate"/>
      </w:r>
      <w:r w:rsidR="00580B26">
        <w:rPr>
          <w:rStyle w:val="Hipervnculo"/>
          <w:i/>
          <w:lang w:val="en-US"/>
        </w:rPr>
        <w:t>54</w:t>
      </w:r>
      <w:r w:rsidR="006165D1">
        <w:rPr>
          <w:rStyle w:val="Hipervnculo"/>
          <w:i/>
          <w:lang w:val="en-US"/>
        </w:rPr>
        <w:fldChar w:fldCharType="end"/>
      </w:r>
      <w:r w:rsidRPr="00076A94">
        <w:rPr>
          <w:lang w:val="en-US"/>
        </w:rPr>
        <w:t>), providing a mechanistic explanation based on the statistical theory of errors (</w:t>
      </w:r>
      <w:r w:rsidR="006165D1">
        <w:fldChar w:fldCharType="begin"/>
      </w:r>
      <w:r w:rsidR="006165D1" w:rsidRPr="006165D1">
        <w:rPr>
          <w:lang w:val="en-US"/>
          <w:rPrChange w:id="359" w:author="Usuario" w:date="2017-02-08T10:01:00Z">
            <w:rPr/>
          </w:rPrChange>
        </w:rPr>
        <w:instrText xml:space="preserve"> HYPERLINK \l "_bookmark51" </w:instrText>
      </w:r>
      <w:r w:rsidR="006165D1">
        <w:fldChar w:fldCharType="separate"/>
      </w:r>
      <w:r w:rsidR="00580B26">
        <w:rPr>
          <w:rStyle w:val="Hipervnculo"/>
          <w:i/>
          <w:lang w:val="en-US"/>
        </w:rPr>
        <w:t>55</w:t>
      </w:r>
      <w:r w:rsidR="006165D1">
        <w:rPr>
          <w:rStyle w:val="Hipervnculo"/>
          <w:i/>
          <w:lang w:val="en-US"/>
        </w:rPr>
        <w:fldChar w:fldCharType="end"/>
      </w:r>
      <w:r w:rsidRPr="00076A94">
        <w:rPr>
          <w:lang w:val="en-US"/>
        </w:rPr>
        <w:t>–</w:t>
      </w:r>
      <w:r w:rsidR="006165D1">
        <w:fldChar w:fldCharType="begin"/>
      </w:r>
      <w:r w:rsidR="006165D1" w:rsidRPr="006165D1">
        <w:rPr>
          <w:lang w:val="en-US"/>
          <w:rPrChange w:id="360" w:author="Usuario" w:date="2017-02-08T10:01:00Z">
            <w:rPr/>
          </w:rPrChange>
        </w:rPr>
        <w:instrText xml:space="preserve"> HYPERLINK \l "_bookmark52" </w:instrText>
      </w:r>
      <w:r w:rsidR="006165D1">
        <w:fldChar w:fldCharType="separate"/>
      </w:r>
      <w:r w:rsidR="00580B26">
        <w:rPr>
          <w:rStyle w:val="Hipervnculo"/>
          <w:i/>
          <w:lang w:val="en-US"/>
        </w:rPr>
        <w:t>57</w:t>
      </w:r>
      <w:r w:rsidR="006165D1">
        <w:rPr>
          <w:rStyle w:val="Hipervnculo"/>
          <w:i/>
          <w:lang w:val="en-US"/>
        </w:rPr>
        <w:fldChar w:fldCharType="end"/>
      </w:r>
      <w:r w:rsidRPr="00076A94">
        <w:rPr>
          <w:lang w:val="en-US"/>
        </w:rPr>
        <w:t>). To reveal the generic mechanisms that drive different scenarios in the</w:t>
      </w:r>
      <w:r w:rsidR="00F51F2D" w:rsidRPr="00076A94">
        <w:rPr>
          <w:lang w:val="en-US"/>
        </w:rPr>
        <w:t xml:space="preserve"> </w:t>
      </w:r>
      <w:r w:rsidR="00F51F2D" w:rsidRPr="00076A94">
        <w:rPr>
          <w:rFonts w:ascii="Cambria Math" w:hAnsi="Cambria Math"/>
          <w:i/>
          <w:lang w:val="en-US"/>
        </w:rPr>
        <w:sym w:font="Symbol" w:char="F062"/>
      </w:r>
      <w:r w:rsidR="00F51F2D" w:rsidRPr="00076A94">
        <w:rPr>
          <w:rFonts w:ascii="Cambria Math" w:hAnsi="Cambria Math"/>
          <w:i/>
          <w:lang w:val="en-US"/>
        </w:rPr>
        <w:t xml:space="preserve"> </w:t>
      </w:r>
      <w:r w:rsidR="00F51F2D" w:rsidRPr="00076A94">
        <w:rPr>
          <w:rFonts w:ascii="Cambria Math" w:hAnsi="Cambria Math"/>
          <w:lang w:val="en-US"/>
        </w:rPr>
        <w:t>–</w:t>
      </w:r>
      <w:r w:rsidR="00F51F2D" w:rsidRPr="00076A94">
        <w:rPr>
          <w:rFonts w:ascii="Cambria Math" w:hAnsi="Cambria Math"/>
          <w:i/>
          <w:lang w:val="en-US"/>
        </w:rPr>
        <w:t>V</w:t>
      </w:r>
      <w:r w:rsidR="00F51F2D" w:rsidRPr="00076A94">
        <w:rPr>
          <w:i/>
          <w:lang w:val="en-US"/>
        </w:rPr>
        <w:t xml:space="preserve"> </w:t>
      </w:r>
      <w:r w:rsidR="00F51F2D" w:rsidRPr="00076A94">
        <w:rPr>
          <w:lang w:val="en-US"/>
        </w:rPr>
        <w:t xml:space="preserve">space, </w:t>
      </w:r>
      <w:r w:rsidRPr="00076A94">
        <w:rPr>
          <w:lang w:val="en-US"/>
        </w:rPr>
        <w:t>we modeled the system by assuming that</w:t>
      </w:r>
      <w:r w:rsidR="00C01DDF" w:rsidRPr="00076A94">
        <w:rPr>
          <w:lang w:val="en-US"/>
        </w:rPr>
        <w:t xml:space="preserve"> </w:t>
      </w:r>
      <w:r w:rsidRPr="00076A94">
        <w:rPr>
          <w:lang w:val="en-US"/>
        </w:rPr>
        <w:t xml:space="preserve">taxon relative abundance followed a </w:t>
      </w:r>
      <w:proofErr w:type="spellStart"/>
      <w:r w:rsidRPr="00076A94">
        <w:rPr>
          <w:lang w:val="en-US"/>
        </w:rPr>
        <w:t>Langevin</w:t>
      </w:r>
      <w:proofErr w:type="spellEnd"/>
      <w:r w:rsidRPr="00076A94">
        <w:rPr>
          <w:lang w:val="en-US"/>
        </w:rPr>
        <w:t xml:space="preserve"> equation with, on the one hand, a deterministic term that captured the fitness of each taxon and, on the other hand, a randomness </w:t>
      </w:r>
      <w:r w:rsidR="00F51F2D" w:rsidRPr="00076A94">
        <w:rPr>
          <w:lang w:val="en-US"/>
        </w:rPr>
        <w:t xml:space="preserve">term associated with Gaussian random </w:t>
      </w:r>
      <w:r w:rsidRPr="00076A94">
        <w:rPr>
          <w:lang w:val="en-US"/>
        </w:rPr>
        <w:t>noise (</w:t>
      </w:r>
      <w:r w:rsidR="006165D1">
        <w:fldChar w:fldCharType="begin"/>
      </w:r>
      <w:r w:rsidR="006165D1" w:rsidRPr="006165D1">
        <w:rPr>
          <w:lang w:val="en-US"/>
          <w:rPrChange w:id="361" w:author="Usuario" w:date="2017-02-08T10:01:00Z">
            <w:rPr/>
          </w:rPrChange>
        </w:rPr>
        <w:instrText xml:space="preserve"> HYPERLINK \l "_bookmark42" </w:instrText>
      </w:r>
      <w:r w:rsidR="006165D1">
        <w:fldChar w:fldCharType="separate"/>
      </w:r>
      <w:r w:rsidR="00953959" w:rsidRPr="00076A94">
        <w:rPr>
          <w:rStyle w:val="Hipervnculo"/>
          <w:i/>
          <w:lang w:val="en-US"/>
        </w:rPr>
        <w:t>45</w:t>
      </w:r>
      <w:r w:rsidR="006165D1">
        <w:rPr>
          <w:rStyle w:val="Hipervnculo"/>
          <w:i/>
          <w:lang w:val="en-US"/>
        </w:rPr>
        <w:fldChar w:fldCharType="end"/>
      </w:r>
      <w:r w:rsidRPr="00076A94">
        <w:rPr>
          <w:lang w:val="en-US"/>
        </w:rPr>
        <w:t xml:space="preserve">). Both terms were modeled by power laws, with coefficients that can be interpreted as the taxon fitness </w:t>
      </w:r>
      <w:r w:rsidR="00F51F2D" w:rsidRPr="00076A94">
        <w:rPr>
          <w:rFonts w:ascii="Cambria Math" w:hAnsi="Cambria Math"/>
          <w:lang w:val="en-US"/>
        </w:rPr>
        <w:t>F</w:t>
      </w:r>
      <w:r w:rsidR="00F51F2D" w:rsidRPr="00076A94">
        <w:rPr>
          <w:rFonts w:ascii="Cambria Math" w:hAnsi="Cambria Math"/>
          <w:i/>
          <w:vertAlign w:val="subscript"/>
          <w:lang w:val="en-US"/>
        </w:rPr>
        <w:t>i</w:t>
      </w:r>
      <w:r w:rsidR="00F51F2D" w:rsidRPr="00076A94">
        <w:rPr>
          <w:i/>
          <w:lang w:val="en-US"/>
        </w:rPr>
        <w:t xml:space="preserve"> </w:t>
      </w:r>
      <w:r w:rsidR="00F51F2D" w:rsidRPr="00076A94">
        <w:rPr>
          <w:lang w:val="en-US"/>
        </w:rPr>
        <w:t xml:space="preserve">and the variability </w:t>
      </w:r>
      <w:r w:rsidR="00F51F2D" w:rsidRPr="002E0832">
        <w:rPr>
          <w:rFonts w:ascii="Cambria Math" w:hAnsi="Cambria Math"/>
          <w:lang w:val="en-US"/>
        </w:rPr>
        <w:t>V</w:t>
      </w:r>
      <w:r w:rsidR="00F51F2D" w:rsidRPr="00076A94">
        <w:rPr>
          <w:i/>
          <w:lang w:val="en-US"/>
        </w:rPr>
        <w:t xml:space="preserve"> </w:t>
      </w:r>
      <w:r w:rsidR="00F51F2D" w:rsidRPr="00076A94">
        <w:rPr>
          <w:lang w:val="en-US"/>
        </w:rPr>
        <w:t xml:space="preserve">(see Model </w:t>
      </w:r>
      <w:r w:rsidR="003A690D" w:rsidRPr="00076A94">
        <w:rPr>
          <w:lang w:val="en-US"/>
        </w:rPr>
        <w:t>in</w:t>
      </w:r>
      <w:r w:rsidR="00F51F2D" w:rsidRPr="00076A94">
        <w:rPr>
          <w:lang w:val="en-US"/>
        </w:rPr>
        <w:t xml:space="preserve"> Material and Methods</w:t>
      </w:r>
      <w:r w:rsidR="00C01DDF" w:rsidRPr="00076A94">
        <w:rPr>
          <w:lang w:val="en-US"/>
        </w:rPr>
        <w:t>).</w:t>
      </w:r>
      <w:r w:rsidR="0042406F" w:rsidRPr="00076A94">
        <w:rPr>
          <w:lang w:val="en-US"/>
        </w:rPr>
        <w:t xml:space="preserve"> Fitness </w:t>
      </w:r>
      <w:r w:rsidR="0042406F" w:rsidRPr="00076A94">
        <w:rPr>
          <w:rFonts w:ascii="Cambria Math" w:hAnsi="Cambria Math"/>
          <w:lang w:val="en-US"/>
        </w:rPr>
        <w:t>F</w:t>
      </w:r>
      <w:r w:rsidR="0042406F" w:rsidRPr="00076A94">
        <w:rPr>
          <w:rFonts w:ascii="Cambria Math" w:hAnsi="Cambria Math"/>
          <w:i/>
          <w:vertAlign w:val="subscript"/>
          <w:lang w:val="en-US"/>
        </w:rPr>
        <w:t>i</w:t>
      </w:r>
      <w:r w:rsidR="0042406F" w:rsidRPr="00076A94">
        <w:rPr>
          <w:lang w:val="en-US"/>
        </w:rPr>
        <w:t xml:space="preserve"> captures the time scale that the system needs to reach equilibrium</w:t>
      </w:r>
      <w:r w:rsidR="00C030D8" w:rsidRPr="00076A94">
        <w:rPr>
          <w:lang w:val="en-US"/>
        </w:rPr>
        <w:t xml:space="preserve"> (the size of variability </w:t>
      </w:r>
      <w:r w:rsidR="003A690D" w:rsidRPr="002E0832">
        <w:rPr>
          <w:rFonts w:ascii="Cambria Math" w:hAnsi="Cambria Math"/>
          <w:lang w:val="en-US"/>
        </w:rPr>
        <w:t>V</w:t>
      </w:r>
      <w:r w:rsidR="00C030D8" w:rsidRPr="00076A94">
        <w:rPr>
          <w:lang w:val="en-US"/>
        </w:rPr>
        <w:t xml:space="preserve"> may or may not allow </w:t>
      </w:r>
      <w:ins w:id="362" w:author="Usuario" w:date="2017-02-14T16:44:00Z">
        <w:r w:rsidR="00445F29" w:rsidRPr="00076A94">
          <w:rPr>
            <w:lang w:val="en-US"/>
          </w:rPr>
          <w:t xml:space="preserve">equilibrium </w:t>
        </w:r>
      </w:ins>
      <w:r w:rsidR="00C030D8" w:rsidRPr="00076A94">
        <w:rPr>
          <w:lang w:val="en-US"/>
        </w:rPr>
        <w:t xml:space="preserve">to </w:t>
      </w:r>
      <w:ins w:id="363" w:author="Usuario" w:date="2017-02-14T16:44:00Z">
        <w:r w:rsidR="00445F29">
          <w:rPr>
            <w:lang w:val="en-US"/>
          </w:rPr>
          <w:t xml:space="preserve">be </w:t>
        </w:r>
      </w:ins>
      <w:r w:rsidR="00C030D8" w:rsidRPr="00076A94">
        <w:rPr>
          <w:lang w:val="en-US"/>
        </w:rPr>
        <w:t>reach</w:t>
      </w:r>
      <w:ins w:id="364" w:author="Usuario" w:date="2017-02-14T16:44:00Z">
        <w:r w:rsidR="00445F29">
          <w:rPr>
            <w:lang w:val="en-US"/>
          </w:rPr>
          <w:t>ed</w:t>
        </w:r>
      </w:ins>
      <w:del w:id="365" w:author="Usuario" w:date="2017-02-14T16:44:00Z">
        <w:r w:rsidR="00C030D8" w:rsidRPr="00076A94" w:rsidDel="00445F29">
          <w:rPr>
            <w:lang w:val="en-US"/>
          </w:rPr>
          <w:delText xml:space="preserve"> it</w:delText>
        </w:r>
      </w:del>
      <w:r w:rsidR="00C030D8" w:rsidRPr="00076A94">
        <w:rPr>
          <w:lang w:val="en-US"/>
        </w:rPr>
        <w:t xml:space="preserve">). </w:t>
      </w:r>
      <w:r w:rsidR="00D50B2C" w:rsidRPr="00076A94">
        <w:rPr>
          <w:rFonts w:ascii="Cambria Math" w:hAnsi="Cambria Math"/>
          <w:lang w:val="en-US"/>
        </w:rPr>
        <w:t>F</w:t>
      </w:r>
      <w:r w:rsidR="00D50B2C" w:rsidRPr="00076A94">
        <w:rPr>
          <w:rFonts w:ascii="Cambria Math" w:hAnsi="Cambria Math"/>
          <w:i/>
          <w:vertAlign w:val="subscript"/>
          <w:lang w:val="en-US"/>
        </w:rPr>
        <w:t>i</w:t>
      </w:r>
      <w:r w:rsidR="00C030D8" w:rsidRPr="00076A94">
        <w:rPr>
          <w:lang w:val="en-US"/>
        </w:rPr>
        <w:t xml:space="preserve"> has dimensions of 1/time and roughly corresponds to the half-life of the system when decaying to the stable state. In fact, it is exactly the half-life if </w:t>
      </w:r>
      <w:r w:rsidR="0000472F" w:rsidRPr="002E0832">
        <w:rPr>
          <w:rFonts w:ascii="Cambria Math" w:hAnsi="Cambria Math"/>
          <w:lang w:val="en-US"/>
        </w:rPr>
        <w:sym w:font="Symbol" w:char="F062"/>
      </w:r>
      <w:r w:rsidR="00D50B2C" w:rsidRPr="00076A94">
        <w:rPr>
          <w:lang w:val="en-US"/>
        </w:rPr>
        <w:t xml:space="preserve"> </w:t>
      </w:r>
      <w:r w:rsidR="00C030D8" w:rsidRPr="00076A94">
        <w:rPr>
          <w:lang w:val="en-US"/>
        </w:rPr>
        <w:t xml:space="preserve">is one and </w:t>
      </w:r>
      <w:r w:rsidR="00D50B2C" w:rsidRPr="002E0832">
        <w:rPr>
          <w:rFonts w:ascii="Cambria Math" w:hAnsi="Cambria Math"/>
          <w:lang w:val="en-US"/>
        </w:rPr>
        <w:t>V</w:t>
      </w:r>
      <w:r w:rsidR="00C030D8" w:rsidRPr="00076A94">
        <w:rPr>
          <w:lang w:val="en-US"/>
        </w:rPr>
        <w:t xml:space="preserve"> is negligible</w:t>
      </w:r>
      <w:r w:rsidR="0042406F" w:rsidRPr="00076A94">
        <w:rPr>
          <w:lang w:val="en-US"/>
        </w:rPr>
        <w:t>.</w:t>
      </w:r>
      <w:r w:rsidR="00C01DDF" w:rsidRPr="00076A94">
        <w:rPr>
          <w:lang w:val="en-US"/>
        </w:rPr>
        <w:t xml:space="preserve"> </w:t>
      </w:r>
      <w:r w:rsidRPr="00076A94">
        <w:rPr>
          <w:lang w:val="en-US"/>
        </w:rPr>
        <w:t xml:space="preserve">In this model, when </w:t>
      </w:r>
      <w:r w:rsidR="00E230D5" w:rsidRPr="002E0832">
        <w:rPr>
          <w:rFonts w:ascii="Cambria Math" w:hAnsi="Cambria Math"/>
          <w:lang w:val="en-US"/>
        </w:rPr>
        <w:t>V</w:t>
      </w:r>
      <w:r w:rsidR="00D75972" w:rsidRPr="002E0832">
        <w:rPr>
          <w:lang w:val="en-US"/>
        </w:rPr>
        <w:t xml:space="preserve"> </w:t>
      </w:r>
      <w:r w:rsidR="00D75972" w:rsidRPr="00076A94">
        <w:rPr>
          <w:lang w:val="en-US"/>
        </w:rPr>
        <w:t>i</w:t>
      </w:r>
      <w:r w:rsidRPr="00076A94">
        <w:rPr>
          <w:lang w:val="en-US"/>
        </w:rPr>
        <w:t xml:space="preserve">s sufficiently low, abundances are stable in time. Differences in the variability </w:t>
      </w:r>
      <w:r w:rsidRPr="00076A94">
        <w:rPr>
          <w:i/>
          <w:lang w:val="en-US"/>
        </w:rPr>
        <w:t xml:space="preserve">V </w:t>
      </w:r>
      <w:r w:rsidRPr="00076A94">
        <w:rPr>
          <w:lang w:val="en-US"/>
        </w:rPr>
        <w:t>can induce a noise-induced phase transition in the relative abundances of taxa.</w:t>
      </w:r>
      <w:del w:id="366" w:author="Usuario" w:date="2017-02-15T15:37:00Z">
        <w:r w:rsidRPr="00076A94" w:rsidDel="00E1058C">
          <w:rPr>
            <w:lang w:val="en-US"/>
          </w:rPr>
          <w:delText xml:space="preserve"> The</w:delText>
        </w:r>
      </w:del>
      <w:del w:id="367" w:author="Usuario" w:date="2017-02-15T15:36:00Z">
        <w:r w:rsidRPr="00076A94" w:rsidDel="00E1058C">
          <w:rPr>
            <w:lang w:val="en-US"/>
          </w:rPr>
          <w:delText xml:space="preserve"> </w:delText>
        </w:r>
      </w:del>
      <w:del w:id="368" w:author="Usuario" w:date="2017-02-14T17:56:00Z">
        <w:r w:rsidRPr="00076A94" w:rsidDel="00403DB8">
          <w:rPr>
            <w:lang w:val="en-US"/>
          </w:rPr>
          <w:delText xml:space="preserve">temporal evolution of </w:delText>
        </w:r>
      </w:del>
      <w:del w:id="369" w:author="Usuario" w:date="2017-02-15T15:37:00Z">
        <w:r w:rsidRPr="00076A94" w:rsidDel="00E1058C">
          <w:rPr>
            <w:lang w:val="en-US"/>
          </w:rPr>
          <w:delText xml:space="preserve">the probability of a taxon having the abundance </w:delText>
        </w:r>
        <w:r w:rsidR="00F51F2D" w:rsidRPr="00076A94" w:rsidDel="00E1058C">
          <w:rPr>
            <w:rFonts w:ascii="Cambria Math" w:hAnsi="Cambria Math"/>
            <w:i/>
            <w:lang w:val="en-US"/>
          </w:rPr>
          <w:delText>x</w:delText>
        </w:r>
        <w:r w:rsidR="00F51F2D" w:rsidRPr="00076A94" w:rsidDel="00E1058C">
          <w:rPr>
            <w:rFonts w:ascii="Cambria Math" w:hAnsi="Cambria Math"/>
            <w:i/>
            <w:vertAlign w:val="subscript"/>
            <w:lang w:val="en-US"/>
          </w:rPr>
          <w:delText>i</w:delText>
        </w:r>
        <w:r w:rsidR="003A690D" w:rsidRPr="00076A94" w:rsidDel="00E1058C">
          <w:rPr>
            <w:i/>
            <w:lang w:val="en-US"/>
          </w:rPr>
          <w:delText xml:space="preserve">, </w:delText>
        </w:r>
        <w:r w:rsidR="00F51F2D" w:rsidRPr="00076A94" w:rsidDel="00E1058C">
          <w:rPr>
            <w:lang w:val="en-US"/>
          </w:rPr>
          <w:delText>given its fitness</w:delText>
        </w:r>
        <w:r w:rsidR="003A690D" w:rsidRPr="00076A94" w:rsidDel="00E1058C">
          <w:rPr>
            <w:lang w:val="en-US"/>
          </w:rPr>
          <w:delText>,</w:delText>
        </w:r>
        <w:r w:rsidR="00F51F2D" w:rsidRPr="00076A94" w:rsidDel="00E1058C">
          <w:rPr>
            <w:lang w:val="en-US"/>
          </w:rPr>
          <w:delText xml:space="preserve"> is governed by</w:delText>
        </w:r>
      </w:del>
      <w:del w:id="370" w:author="Usuario" w:date="2017-02-15T15:36:00Z">
        <w:r w:rsidR="00F51F2D" w:rsidRPr="00076A94" w:rsidDel="00E1058C">
          <w:rPr>
            <w:lang w:val="en-US"/>
          </w:rPr>
          <w:delText xml:space="preserve"> </w:delText>
        </w:r>
        <w:r w:rsidR="00F51F2D" w:rsidRPr="00076A94" w:rsidDel="00E1058C">
          <w:rPr>
            <w:lang w:val="en-US"/>
          </w:rPr>
          <w:lastRenderedPageBreak/>
          <w:delText>the Fokker–Planck equation</w:delText>
        </w:r>
      </w:del>
      <w:ins w:id="371" w:author="Usuario" w:date="2017-02-15T15:37:00Z">
        <w:r w:rsidR="00E1058C" w:rsidRPr="00E1058C">
          <w:rPr>
            <w:lang w:val="en-US"/>
          </w:rPr>
          <w:t xml:space="preserve"> </w:t>
        </w:r>
        <w:r w:rsidR="00E1058C" w:rsidRPr="00076A94">
          <w:rPr>
            <w:lang w:val="en-US"/>
          </w:rPr>
          <w:t>The</w:t>
        </w:r>
        <w:r w:rsidR="00E1058C">
          <w:rPr>
            <w:lang w:val="en-US"/>
          </w:rPr>
          <w:t xml:space="preserve"> Fokker-</w:t>
        </w:r>
        <w:r w:rsidR="00E1058C" w:rsidRPr="00076A94">
          <w:rPr>
            <w:lang w:val="en-US"/>
          </w:rPr>
          <w:t>Planck equation</w:t>
        </w:r>
        <w:r w:rsidR="00E1058C">
          <w:rPr>
            <w:lang w:val="en-US"/>
          </w:rPr>
          <w:t xml:space="preserve"> governs the</w:t>
        </w:r>
        <w:r w:rsidR="00E1058C" w:rsidRPr="00076A94" w:rsidDel="00403DB8">
          <w:rPr>
            <w:lang w:val="en-US"/>
          </w:rPr>
          <w:t xml:space="preserve"> </w:t>
        </w:r>
        <w:r w:rsidR="00E1058C">
          <w:rPr>
            <w:lang w:val="en-US"/>
          </w:rPr>
          <w:t xml:space="preserve">temporal changes in </w:t>
        </w:r>
        <w:r w:rsidR="00E1058C" w:rsidRPr="00076A94">
          <w:rPr>
            <w:lang w:val="en-US"/>
          </w:rPr>
          <w:t xml:space="preserve">the </w:t>
        </w:r>
      </w:ins>
      <w:ins w:id="372" w:author="Usuario" w:date="2017-02-15T15:39:00Z">
        <w:r w:rsidR="00E1058C">
          <w:rPr>
            <w:lang w:val="en-US"/>
          </w:rPr>
          <w:t xml:space="preserve">likelihood that </w:t>
        </w:r>
      </w:ins>
      <w:ins w:id="373" w:author="Usuario" w:date="2017-02-15T15:37:00Z">
        <w:r w:rsidR="00E1058C" w:rsidRPr="00076A94">
          <w:rPr>
            <w:lang w:val="en-US"/>
          </w:rPr>
          <w:t xml:space="preserve">a </w:t>
        </w:r>
      </w:ins>
      <w:ins w:id="374" w:author="Usuario" w:date="2017-02-15T15:39:00Z">
        <w:r w:rsidR="00E1058C">
          <w:rPr>
            <w:lang w:val="en-US"/>
          </w:rPr>
          <w:t xml:space="preserve">given </w:t>
        </w:r>
      </w:ins>
      <w:ins w:id="375" w:author="Usuario" w:date="2017-02-15T15:37:00Z">
        <w:r w:rsidR="00E1058C">
          <w:rPr>
            <w:lang w:val="en-US"/>
          </w:rPr>
          <w:t>taxon ha</w:t>
        </w:r>
      </w:ins>
      <w:ins w:id="376" w:author="Usuario" w:date="2017-02-15T15:39:00Z">
        <w:r w:rsidR="00E1058C">
          <w:rPr>
            <w:lang w:val="en-US"/>
          </w:rPr>
          <w:t>s</w:t>
        </w:r>
      </w:ins>
      <w:ins w:id="377" w:author="Usuario" w:date="2017-02-15T15:37:00Z">
        <w:r w:rsidR="00E1058C" w:rsidRPr="00076A94">
          <w:rPr>
            <w:lang w:val="en-US"/>
          </w:rPr>
          <w:t xml:space="preserve"> the abundance </w:t>
        </w:r>
        <w:r w:rsidR="00E1058C" w:rsidRPr="00076A94">
          <w:rPr>
            <w:rFonts w:ascii="Cambria Math" w:hAnsi="Cambria Math"/>
            <w:i/>
            <w:lang w:val="en-US"/>
          </w:rPr>
          <w:t>x</w:t>
        </w:r>
        <w:r w:rsidR="00E1058C" w:rsidRPr="00076A94">
          <w:rPr>
            <w:rFonts w:ascii="Cambria Math" w:hAnsi="Cambria Math"/>
            <w:i/>
            <w:vertAlign w:val="subscript"/>
            <w:lang w:val="en-US"/>
          </w:rPr>
          <w:t>i</w:t>
        </w:r>
        <w:r w:rsidR="00E1058C" w:rsidRPr="00076A94">
          <w:rPr>
            <w:i/>
            <w:lang w:val="en-US"/>
          </w:rPr>
          <w:t xml:space="preserve">, </w:t>
        </w:r>
        <w:r w:rsidR="00E1058C" w:rsidRPr="00076A94">
          <w:rPr>
            <w:lang w:val="en-US"/>
          </w:rPr>
          <w:t>given its fitness</w:t>
        </w:r>
      </w:ins>
      <w:r w:rsidR="00F51F2D" w:rsidRPr="00076A94">
        <w:rPr>
          <w:lang w:val="en-US"/>
        </w:rPr>
        <w:t xml:space="preserve">. </w:t>
      </w:r>
      <w:r w:rsidR="00E230D5" w:rsidRPr="00076A94">
        <w:rPr>
          <w:lang w:val="en-US"/>
        </w:rPr>
        <w:t xml:space="preserve">The results of solving this equation show that stability is best captured by a phase space determined by the fitness </w:t>
      </w:r>
      <w:r w:rsidR="00E230D5" w:rsidRPr="00076A94">
        <w:rPr>
          <w:i/>
          <w:lang w:val="en-US"/>
        </w:rPr>
        <w:t xml:space="preserve">F </w:t>
      </w:r>
      <w:r w:rsidR="00E230D5" w:rsidRPr="00076A94">
        <w:rPr>
          <w:lang w:val="en-US"/>
        </w:rPr>
        <w:t xml:space="preserve">and the amplitude of fluctuations </w:t>
      </w:r>
      <w:r w:rsidR="00E230D5" w:rsidRPr="002E0832">
        <w:rPr>
          <w:rFonts w:ascii="Cambria Math" w:hAnsi="Cambria Math"/>
          <w:lang w:val="en-US"/>
        </w:rPr>
        <w:t>V</w:t>
      </w:r>
      <w:r w:rsidR="00E230D5" w:rsidRPr="00076A94">
        <w:rPr>
          <w:i/>
          <w:lang w:val="en-US"/>
        </w:rPr>
        <w:t xml:space="preserve"> </w:t>
      </w:r>
      <w:r w:rsidR="00E230D5" w:rsidRPr="00076A94">
        <w:rPr>
          <w:lang w:val="en-US"/>
        </w:rPr>
        <w:t>(see Figure 3).</w:t>
      </w:r>
    </w:p>
    <w:p w14:paraId="793C1BBD" w14:textId="28E204A3" w:rsidR="009E41B9" w:rsidRPr="00076A94" w:rsidRDefault="009E41B9" w:rsidP="008D6AE0">
      <w:pPr>
        <w:pStyle w:val="ASM"/>
        <w:jc w:val="left"/>
        <w:rPr>
          <w:lang w:val="en-US"/>
        </w:rPr>
      </w:pPr>
      <w:r w:rsidRPr="00076A94">
        <w:rPr>
          <w:lang w:val="en-US"/>
        </w:rPr>
        <w:t xml:space="preserve">The model predicted two phases for the gut </w:t>
      </w:r>
      <w:proofErr w:type="spellStart"/>
      <w:r w:rsidRPr="00076A94">
        <w:rPr>
          <w:lang w:val="en-US"/>
        </w:rPr>
        <w:t>microbiome</w:t>
      </w:r>
      <w:proofErr w:type="spellEnd"/>
      <w:r w:rsidRPr="00076A94">
        <w:rPr>
          <w:lang w:val="en-US"/>
        </w:rPr>
        <w:t>: a stable phase with large variability that enabled some changes in the relative abundances of taxa; and an unstable phase with larger variability, above the phase transition, where the order of abundant taxa varies significantly over time.</w:t>
      </w:r>
      <w:r w:rsidR="00BD1659">
        <w:rPr>
          <w:lang w:val="en-US"/>
        </w:rPr>
        <w:t xml:space="preserve"> </w:t>
      </w:r>
      <w:r w:rsidR="00BD1659" w:rsidRPr="00BD1659">
        <w:rPr>
          <w:highlight w:val="green"/>
          <w:lang w:val="en-US"/>
        </w:rPr>
        <w:t xml:space="preserve">The phase transition is continuous (of second order), as is the crossing of the boundary. The state variable is the composition. Any disturbance modifies the composition of the </w:t>
      </w:r>
      <w:proofErr w:type="spellStart"/>
      <w:r w:rsidR="00BD1659" w:rsidRPr="00BD1659">
        <w:rPr>
          <w:highlight w:val="green"/>
          <w:lang w:val="en-US"/>
        </w:rPr>
        <w:t>microbiota</w:t>
      </w:r>
      <w:proofErr w:type="spellEnd"/>
      <w:r w:rsidR="00BD1659" w:rsidRPr="00BD1659">
        <w:rPr>
          <w:highlight w:val="green"/>
          <w:lang w:val="en-US"/>
        </w:rPr>
        <w:t>, with different com</w:t>
      </w:r>
      <w:r w:rsidR="00BD1659">
        <w:rPr>
          <w:highlight w:val="green"/>
          <w:lang w:val="en-US"/>
        </w:rPr>
        <w:t xml:space="preserve">positions encoding different </w:t>
      </w:r>
      <w:r w:rsidR="00BD1659" w:rsidRPr="00BD1659">
        <w:rPr>
          <w:rFonts w:ascii="Cambria Math" w:hAnsi="Cambria Math"/>
          <w:highlight w:val="green"/>
          <w:lang w:val="en-US"/>
        </w:rPr>
        <w:t>F</w:t>
      </w:r>
      <w:r w:rsidR="00BD1659" w:rsidRPr="00BD1659">
        <w:rPr>
          <w:highlight w:val="green"/>
          <w:lang w:val="en-US"/>
        </w:rPr>
        <w:t xml:space="preserve"> and </w:t>
      </w:r>
      <w:r w:rsidR="00BD1659" w:rsidRPr="00BD1659">
        <w:rPr>
          <w:rFonts w:ascii="Cambria Math" w:hAnsi="Cambria Math"/>
          <w:highlight w:val="green"/>
          <w:lang w:val="en-US"/>
        </w:rPr>
        <w:t>V</w:t>
      </w:r>
      <w:r w:rsidR="00BD1659" w:rsidRPr="00BD1659">
        <w:rPr>
          <w:highlight w:val="green"/>
          <w:lang w:val="en-US"/>
        </w:rPr>
        <w:t xml:space="preserve">. Our model can be solved analytically, which allows </w:t>
      </w:r>
      <w:ins w:id="378" w:author="Usuario" w:date="2017-02-14T16:49:00Z">
        <w:r w:rsidR="006F57A0">
          <w:rPr>
            <w:highlight w:val="green"/>
            <w:lang w:val="en-US"/>
          </w:rPr>
          <w:t>for</w:t>
        </w:r>
      </w:ins>
      <w:del w:id="379" w:author="Usuario" w:date="2017-02-14T16:49:00Z">
        <w:r w:rsidR="00BD1659" w:rsidRPr="00BD1659" w:rsidDel="006F57A0">
          <w:rPr>
            <w:highlight w:val="green"/>
            <w:lang w:val="en-US"/>
          </w:rPr>
          <w:delText>to</w:delText>
        </w:r>
      </w:del>
      <w:r w:rsidR="00BD1659" w:rsidRPr="00BD1659">
        <w:rPr>
          <w:highlight w:val="green"/>
          <w:lang w:val="en-US"/>
        </w:rPr>
        <w:t xml:space="preserve"> a simple understanding of the different regimes</w:t>
      </w:r>
      <w:del w:id="380" w:author="Usuario" w:date="2017-02-14T16:49:00Z">
        <w:r w:rsidR="00BD1659" w:rsidRPr="00BD1659" w:rsidDel="006F57A0">
          <w:rPr>
            <w:highlight w:val="green"/>
            <w:lang w:val="en-US"/>
          </w:rPr>
          <w:delText>,</w:delText>
        </w:r>
      </w:del>
      <w:r w:rsidR="00BD1659" w:rsidRPr="00BD1659">
        <w:rPr>
          <w:highlight w:val="green"/>
          <w:lang w:val="en-US"/>
        </w:rPr>
        <w:t xml:space="preserve"> and</w:t>
      </w:r>
      <w:ins w:id="381" w:author="Usuario" w:date="2017-02-14T16:49:00Z">
        <w:r w:rsidR="006F57A0">
          <w:rPr>
            <w:highlight w:val="green"/>
            <w:lang w:val="en-US"/>
          </w:rPr>
          <w:t>,</w:t>
        </w:r>
      </w:ins>
      <w:r w:rsidR="00BD1659" w:rsidRPr="00BD1659">
        <w:rPr>
          <w:highlight w:val="green"/>
          <w:lang w:val="en-US"/>
        </w:rPr>
        <w:t xml:space="preserve"> in particular, to calculate the formula </w:t>
      </w:r>
      <w:r w:rsidR="00BD1659">
        <w:rPr>
          <w:highlight w:val="green"/>
          <w:lang w:val="en-US"/>
        </w:rPr>
        <w:t xml:space="preserve">of the transition region. If </w:t>
      </w:r>
      <w:r w:rsidR="00BD1659" w:rsidRPr="00BD1659">
        <w:rPr>
          <w:rFonts w:ascii="Cambria Math" w:hAnsi="Cambria Math"/>
          <w:highlight w:val="green"/>
          <w:lang w:val="en-US"/>
        </w:rPr>
        <w:t>V</w:t>
      </w:r>
      <w:r w:rsidR="00BD1659" w:rsidRPr="00BD1659">
        <w:rPr>
          <w:highlight w:val="green"/>
          <w:lang w:val="en-US"/>
        </w:rPr>
        <w:t xml:space="preserve"> is su</w:t>
      </w:r>
      <w:r w:rsidR="002E0832">
        <w:rPr>
          <w:highlight w:val="green"/>
          <w:lang w:val="en-US"/>
        </w:rPr>
        <w:t xml:space="preserve">fficiently small compared to </w:t>
      </w:r>
      <w:r w:rsidR="002E0832" w:rsidRPr="002E0832">
        <w:rPr>
          <w:rFonts w:ascii="Cambria Math" w:hAnsi="Cambria Math"/>
          <w:highlight w:val="green"/>
          <w:lang w:val="en-US"/>
        </w:rPr>
        <w:t>F</w:t>
      </w:r>
      <w:r w:rsidR="00BD1659" w:rsidRPr="00BD1659">
        <w:rPr>
          <w:highlight w:val="green"/>
          <w:lang w:val="en-US"/>
        </w:rPr>
        <w:t xml:space="preserve">, </w:t>
      </w:r>
      <w:del w:id="382" w:author="Usuario" w:date="2017-02-14T16:50:00Z">
        <w:r w:rsidR="00BD1659" w:rsidRPr="00BD1659" w:rsidDel="006F57A0">
          <w:rPr>
            <w:highlight w:val="green"/>
            <w:lang w:val="en-US"/>
          </w:rPr>
          <w:delText xml:space="preserve">there is a maximum in the </w:delText>
        </w:r>
      </w:del>
      <w:r w:rsidR="00BD1659" w:rsidRPr="00BD1659">
        <w:rPr>
          <w:highlight w:val="green"/>
          <w:lang w:val="en-US"/>
        </w:rPr>
        <w:t xml:space="preserve">likelihood </w:t>
      </w:r>
      <w:ins w:id="383" w:author="Usuario" w:date="2017-02-14T16:50:00Z">
        <w:r w:rsidR="006F57A0">
          <w:rPr>
            <w:highlight w:val="green"/>
            <w:lang w:val="en-US"/>
          </w:rPr>
          <w:t>peak</w:t>
        </w:r>
      </w:ins>
      <w:ins w:id="384" w:author="Usuario" w:date="2017-02-14T16:51:00Z">
        <w:r w:rsidR="006F57A0">
          <w:rPr>
            <w:highlight w:val="green"/>
            <w:lang w:val="en-US"/>
          </w:rPr>
          <w:t xml:space="preserve">s </w:t>
        </w:r>
      </w:ins>
      <w:r w:rsidR="00BD1659" w:rsidRPr="00BD1659">
        <w:rPr>
          <w:highlight w:val="green"/>
          <w:lang w:val="en-US"/>
        </w:rPr>
        <w:t xml:space="preserve">in the physical region (relative compositions larger than zero and smaller than one), i.e., there is a best composition solution of the differential equation, which is the ordered solution. </w:t>
      </w:r>
      <w:del w:id="385" w:author="Usuario" w:date="2017-02-14T16:51:00Z">
        <w:r w:rsidR="00BD1659" w:rsidRPr="00BD1659" w:rsidDel="006F57A0">
          <w:rPr>
            <w:highlight w:val="green"/>
            <w:lang w:val="en-US"/>
          </w:rPr>
          <w:delText>On the contrary</w:delText>
        </w:r>
      </w:del>
      <w:ins w:id="386" w:author="Usuario" w:date="2017-02-14T16:51:00Z">
        <w:r w:rsidR="006F57A0">
          <w:rPr>
            <w:highlight w:val="green"/>
            <w:lang w:val="en-US"/>
          </w:rPr>
          <w:t>Conversely</w:t>
        </w:r>
      </w:ins>
      <w:r w:rsidR="00BD1659" w:rsidRPr="00BD1659">
        <w:rPr>
          <w:highlight w:val="green"/>
          <w:lang w:val="en-US"/>
        </w:rPr>
        <w:t xml:space="preserve">, if </w:t>
      </w:r>
      <w:r w:rsidR="002E0832" w:rsidRPr="00BD1659">
        <w:rPr>
          <w:rFonts w:ascii="Cambria Math" w:hAnsi="Cambria Math"/>
          <w:highlight w:val="green"/>
          <w:lang w:val="en-US"/>
        </w:rPr>
        <w:t>V</w:t>
      </w:r>
      <w:r w:rsidR="00BD1659" w:rsidRPr="00BD1659">
        <w:rPr>
          <w:highlight w:val="green"/>
          <w:lang w:val="en-US"/>
        </w:rPr>
        <w:t xml:space="preserve"> is sufficiently large compared to </w:t>
      </w:r>
      <w:r w:rsidR="002E0832" w:rsidRPr="002E0832">
        <w:rPr>
          <w:rFonts w:ascii="Cambria Math" w:hAnsi="Cambria Math"/>
          <w:highlight w:val="green"/>
          <w:lang w:val="en-US"/>
        </w:rPr>
        <w:t>F</w:t>
      </w:r>
      <w:ins w:id="387" w:author="Usuario" w:date="2017-02-14T16:56:00Z">
        <w:r w:rsidR="006F57A0">
          <w:rPr>
            <w:rFonts w:ascii="Cambria Math" w:hAnsi="Cambria Math"/>
            <w:highlight w:val="green"/>
            <w:lang w:val="en-US"/>
          </w:rPr>
          <w:t>,</w:t>
        </w:r>
      </w:ins>
      <w:r w:rsidR="00BD1659" w:rsidRPr="00BD1659">
        <w:rPr>
          <w:highlight w:val="green"/>
          <w:lang w:val="en-US"/>
        </w:rPr>
        <w:t xml:space="preserve"> </w:t>
      </w:r>
      <w:del w:id="388" w:author="Usuario" w:date="2017-02-14T16:56:00Z">
        <w:r w:rsidR="00BD1659" w:rsidRPr="00BD1659" w:rsidDel="006F57A0">
          <w:rPr>
            <w:highlight w:val="green"/>
            <w:lang w:val="en-US"/>
          </w:rPr>
          <w:delText xml:space="preserve">the maximum in </w:delText>
        </w:r>
      </w:del>
      <w:r w:rsidR="00BD1659" w:rsidRPr="00BD1659">
        <w:rPr>
          <w:highlight w:val="green"/>
          <w:lang w:val="en-US"/>
        </w:rPr>
        <w:t xml:space="preserve">the likelihood </w:t>
      </w:r>
      <w:ins w:id="389" w:author="Usuario" w:date="2017-02-14T16:56:00Z">
        <w:r w:rsidR="006F57A0">
          <w:rPr>
            <w:highlight w:val="green"/>
            <w:lang w:val="en-US"/>
          </w:rPr>
          <w:t>peaks</w:t>
        </w:r>
      </w:ins>
      <w:del w:id="390" w:author="Usuario" w:date="2017-02-14T16:56:00Z">
        <w:r w:rsidR="00BD1659" w:rsidRPr="00BD1659" w:rsidDel="006F57A0">
          <w:rPr>
            <w:highlight w:val="green"/>
            <w:lang w:val="en-US"/>
          </w:rPr>
          <w:delText>is</w:delText>
        </w:r>
      </w:del>
      <w:r w:rsidR="00BD1659" w:rsidRPr="00BD1659">
        <w:rPr>
          <w:highlight w:val="green"/>
          <w:lang w:val="en-US"/>
        </w:rPr>
        <w:t xml:space="preserve"> outside the physical region, i.e., the best composition solution of the differential equation is at the boundaries (either zero or one) and all physical solutions have comparable likelihoods, </w:t>
      </w:r>
      <w:ins w:id="391" w:author="Usuario" w:date="2017-02-14T16:57:00Z">
        <w:r w:rsidR="006F57A0">
          <w:rPr>
            <w:highlight w:val="green"/>
            <w:lang w:val="en-US"/>
          </w:rPr>
          <w:t xml:space="preserve">i.e., </w:t>
        </w:r>
      </w:ins>
      <w:del w:id="392" w:author="Usuario" w:date="2017-02-14T16:57:00Z">
        <w:r w:rsidR="00BD1659" w:rsidRPr="00BD1659" w:rsidDel="006F57A0">
          <w:rPr>
            <w:highlight w:val="green"/>
            <w:lang w:val="en-US"/>
          </w:rPr>
          <w:delText>which is</w:delText>
        </w:r>
      </w:del>
      <w:r w:rsidR="00BD1659" w:rsidRPr="00BD1659">
        <w:rPr>
          <w:highlight w:val="green"/>
          <w:lang w:val="en-US"/>
        </w:rPr>
        <w:t xml:space="preserve"> the nois</w:t>
      </w:r>
      <w:ins w:id="393" w:author="Usuario" w:date="2017-02-14T17:39:00Z">
        <w:r w:rsidR="00246870">
          <w:rPr>
            <w:highlight w:val="green"/>
            <w:lang w:val="en-US"/>
          </w:rPr>
          <w:t>e-induced</w:t>
        </w:r>
      </w:ins>
      <w:del w:id="394" w:author="Usuario" w:date="2017-02-14T17:39:00Z">
        <w:r w:rsidR="00BD1659" w:rsidRPr="00BD1659" w:rsidDel="00246870">
          <w:rPr>
            <w:highlight w:val="green"/>
            <w:lang w:val="en-US"/>
          </w:rPr>
          <w:delText>y</w:delText>
        </w:r>
      </w:del>
      <w:r w:rsidR="00BD1659" w:rsidRPr="00BD1659">
        <w:rPr>
          <w:highlight w:val="green"/>
          <w:lang w:val="en-US"/>
        </w:rPr>
        <w:t xml:space="preserve"> phase.</w:t>
      </w:r>
      <w:r w:rsidRPr="00076A94">
        <w:rPr>
          <w:lang w:val="en-US"/>
        </w:rPr>
        <w:t xml:space="preserve"> The </w:t>
      </w:r>
      <w:proofErr w:type="spellStart"/>
      <w:r w:rsidRPr="00076A94">
        <w:rPr>
          <w:lang w:val="en-US"/>
        </w:rPr>
        <w:t>microbiome</w:t>
      </w:r>
      <w:proofErr w:type="spellEnd"/>
      <w:r w:rsidRPr="00076A94">
        <w:rPr>
          <w:lang w:val="en-US"/>
        </w:rPr>
        <w:t xml:space="preserve"> of healthy </w:t>
      </w:r>
      <w:del w:id="395" w:author="Usuario" w:date="2017-02-14T20:15:00Z">
        <w:r w:rsidRPr="00076A94" w:rsidDel="00321D7F">
          <w:rPr>
            <w:lang w:val="en-US"/>
          </w:rPr>
          <w:delText>individual</w:delText>
        </w:r>
      </w:del>
      <w:ins w:id="396" w:author="Usuario" w:date="2017-02-14T20:15:00Z">
        <w:r w:rsidR="00321D7F">
          <w:rPr>
            <w:lang w:val="en-US"/>
          </w:rPr>
          <w:t>subject</w:t>
        </w:r>
      </w:ins>
      <w:r w:rsidRPr="00076A94">
        <w:rPr>
          <w:lang w:val="en-US"/>
        </w:rPr>
        <w:t xml:space="preserve">s was found to be in the stable phase, while the </w:t>
      </w:r>
      <w:proofErr w:type="spellStart"/>
      <w:r w:rsidRPr="00076A94">
        <w:rPr>
          <w:lang w:val="en-US"/>
        </w:rPr>
        <w:t>microbiome</w:t>
      </w:r>
      <w:proofErr w:type="spellEnd"/>
      <w:r w:rsidRPr="00076A94">
        <w:rPr>
          <w:lang w:val="en-US"/>
        </w:rPr>
        <w:t xml:space="preserve"> of several other </w:t>
      </w:r>
      <w:del w:id="397" w:author="Usuario" w:date="2017-02-14T20:15:00Z">
        <w:r w:rsidRPr="00076A94" w:rsidDel="00321D7F">
          <w:rPr>
            <w:lang w:val="en-US"/>
          </w:rPr>
          <w:delText>individual</w:delText>
        </w:r>
      </w:del>
      <w:ins w:id="398" w:author="Usuario" w:date="2017-02-14T20:15:00Z">
        <w:r w:rsidR="00321D7F">
          <w:rPr>
            <w:lang w:val="en-US"/>
          </w:rPr>
          <w:t>subject</w:t>
        </w:r>
      </w:ins>
      <w:r w:rsidRPr="00076A94">
        <w:rPr>
          <w:lang w:val="en-US"/>
        </w:rPr>
        <w:t xml:space="preserve">s was </w:t>
      </w:r>
      <w:del w:id="399" w:author="Usuario" w:date="2017-02-14T17:39:00Z">
        <w:r w:rsidRPr="00076A94" w:rsidDel="00246870">
          <w:rPr>
            <w:lang w:val="en-US"/>
          </w:rPr>
          <w:delText xml:space="preserve">shown to be </w:delText>
        </w:r>
      </w:del>
      <w:r w:rsidRPr="00076A94">
        <w:rPr>
          <w:lang w:val="en-US"/>
        </w:rPr>
        <w:t xml:space="preserve">in the unstable phase. In particular, </w:t>
      </w:r>
      <w:del w:id="400" w:author="Usuario" w:date="2017-02-14T20:15:00Z">
        <w:r w:rsidRPr="00076A94" w:rsidDel="00321D7F">
          <w:rPr>
            <w:lang w:val="en-US"/>
          </w:rPr>
          <w:delText>individual</w:delText>
        </w:r>
      </w:del>
      <w:ins w:id="401" w:author="Usuario" w:date="2017-02-14T20:15:00Z">
        <w:r w:rsidR="00321D7F">
          <w:rPr>
            <w:lang w:val="en-US"/>
          </w:rPr>
          <w:t>subject</w:t>
        </w:r>
      </w:ins>
      <w:r w:rsidRPr="00076A94">
        <w:rPr>
          <w:lang w:val="en-US"/>
        </w:rPr>
        <w:t xml:space="preserve">s taking antibiotics and the IBS–diagnosed patient </w:t>
      </w:r>
      <w:proofErr w:type="spellStart"/>
      <w:r w:rsidRPr="00076A94">
        <w:rPr>
          <w:lang w:val="en-US"/>
        </w:rPr>
        <w:t>P2</w:t>
      </w:r>
      <w:proofErr w:type="spellEnd"/>
      <w:r w:rsidRPr="00076A94">
        <w:rPr>
          <w:lang w:val="en-US"/>
        </w:rPr>
        <w:t xml:space="preserve"> had the most severe symptoms. In this phase diagram, each </w:t>
      </w:r>
      <w:proofErr w:type="spellStart"/>
      <w:r w:rsidRPr="00076A94">
        <w:rPr>
          <w:lang w:val="en-US"/>
        </w:rPr>
        <w:t>microbiota</w:t>
      </w:r>
      <w:proofErr w:type="spellEnd"/>
      <w:r w:rsidRPr="00076A94">
        <w:rPr>
          <w:lang w:val="en-US"/>
        </w:rPr>
        <w:t xml:space="preserve"> state is represented by a point at its measured variability </w:t>
      </w:r>
      <w:r w:rsidRPr="002E0832">
        <w:rPr>
          <w:rFonts w:ascii="Cambria Math" w:hAnsi="Cambria Math"/>
          <w:lang w:val="en-US"/>
        </w:rPr>
        <w:t>V</w:t>
      </w:r>
      <w:r w:rsidRPr="00076A94">
        <w:rPr>
          <w:i/>
          <w:lang w:val="en-US"/>
        </w:rPr>
        <w:t xml:space="preserve"> </w:t>
      </w:r>
      <w:r w:rsidRPr="00076A94">
        <w:rPr>
          <w:lang w:val="en-US"/>
        </w:rPr>
        <w:t xml:space="preserve">and inferred fitness </w:t>
      </w:r>
      <w:r w:rsidRPr="002E0832">
        <w:rPr>
          <w:rFonts w:ascii="Cambria Math" w:hAnsi="Cambria Math"/>
          <w:lang w:val="en-US"/>
        </w:rPr>
        <w:t>F</w:t>
      </w:r>
      <w:r w:rsidRPr="00076A94">
        <w:rPr>
          <w:lang w:val="en-US"/>
        </w:rPr>
        <w:t xml:space="preserve">. The model predicted high average fitness for all taxa, i.e., taxa </w:t>
      </w:r>
      <w:proofErr w:type="gramStart"/>
      <w:r w:rsidRPr="00076A94">
        <w:rPr>
          <w:lang w:val="en-US"/>
        </w:rPr>
        <w:t>were</w:t>
      </w:r>
      <w:proofErr w:type="gramEnd"/>
      <w:r w:rsidRPr="00076A94">
        <w:rPr>
          <w:lang w:val="en-US"/>
        </w:rPr>
        <w:t xml:space="preserve"> narrowly distributed in </w:t>
      </w:r>
      <w:r w:rsidRPr="002E0832">
        <w:rPr>
          <w:rFonts w:ascii="Cambria Math" w:hAnsi="Cambria Math"/>
          <w:lang w:val="en-US"/>
        </w:rPr>
        <w:t>F</w:t>
      </w:r>
      <w:r w:rsidRPr="00076A94">
        <w:rPr>
          <w:lang w:val="en-US"/>
        </w:rPr>
        <w:t>. The fitness parameter was chosen with different values for demonstrative purposes. Fitness was larger for the healthiest subjects and smaller for the IBS–diagnosed patients.</w:t>
      </w:r>
    </w:p>
    <w:p w14:paraId="47107B22" w14:textId="12010C96" w:rsidR="00F51F2D" w:rsidRPr="00076A94" w:rsidRDefault="00F51F2D" w:rsidP="008D6AE0">
      <w:pPr>
        <w:pStyle w:val="ASM"/>
        <w:jc w:val="left"/>
        <w:rPr>
          <w:sz w:val="28"/>
          <w:szCs w:val="28"/>
          <w:lang w:val="en-US"/>
        </w:rPr>
      </w:pPr>
      <w:r w:rsidRPr="00076A94">
        <w:rPr>
          <w:b/>
          <w:bCs/>
          <w:sz w:val="28"/>
          <w:szCs w:val="28"/>
          <w:lang w:val="en-US"/>
        </w:rPr>
        <w:t>Rank stability of the taxa</w:t>
      </w:r>
    </w:p>
    <w:p w14:paraId="717B5333" w14:textId="5BD2D916" w:rsidR="002E1B34" w:rsidRPr="00076A94" w:rsidRDefault="002E1B34" w:rsidP="002E1B34">
      <w:pPr>
        <w:pStyle w:val="ASM"/>
        <w:jc w:val="left"/>
        <w:rPr>
          <w:lang w:val="en-US"/>
        </w:rPr>
      </w:pPr>
      <w:r w:rsidRPr="00076A94">
        <w:rPr>
          <w:lang w:val="en-US"/>
        </w:rPr>
        <w:lastRenderedPageBreak/>
        <w:t>The rank dynamics and stability plots in Figure</w:t>
      </w:r>
      <w:ins w:id="402" w:author="Usuario" w:date="2017-02-15T15:42:00Z">
        <w:r w:rsidR="0084529D">
          <w:rPr>
            <w:lang w:val="en-US"/>
          </w:rPr>
          <w:t>s</w:t>
        </w:r>
      </w:ins>
      <w:r w:rsidRPr="00076A94">
        <w:rPr>
          <w:lang w:val="en-US"/>
        </w:rPr>
        <w:t xml:space="preserve"> 4 and 5 show the variations in rank over time for the most dominant taxa and their calculated Rank Stability Index (RSI, as discussed in Material and Methods) for the gut </w:t>
      </w:r>
      <w:proofErr w:type="spellStart"/>
      <w:r w:rsidRPr="00076A94">
        <w:rPr>
          <w:lang w:val="en-US"/>
        </w:rPr>
        <w:t>microbiome</w:t>
      </w:r>
      <w:proofErr w:type="spellEnd"/>
      <w:r w:rsidRPr="00076A94">
        <w:rPr>
          <w:lang w:val="en-US"/>
        </w:rPr>
        <w:t xml:space="preserve"> taxa of a healthy subject, </w:t>
      </w:r>
      <w:ins w:id="403" w:author="Usuario" w:date="2017-02-14T17:42:00Z">
        <w:r w:rsidR="00246870">
          <w:rPr>
            <w:lang w:val="en-US"/>
          </w:rPr>
          <w:t xml:space="preserve">namely </w:t>
        </w:r>
      </w:ins>
      <w:del w:id="404" w:author="Usuario" w:date="2017-02-14T17:42:00Z">
        <w:r w:rsidRPr="00076A94" w:rsidDel="00246870">
          <w:rPr>
            <w:lang w:val="en-US"/>
          </w:rPr>
          <w:delText>the</w:delText>
        </w:r>
      </w:del>
      <w:r w:rsidRPr="00076A94">
        <w:rPr>
          <w:lang w:val="en-US"/>
        </w:rPr>
        <w:t xml:space="preserve"> </w:t>
      </w:r>
      <w:del w:id="405" w:author="Usuario" w:date="2017-02-14T20:15:00Z">
        <w:r w:rsidRPr="00076A94" w:rsidDel="00321D7F">
          <w:rPr>
            <w:lang w:val="en-US"/>
          </w:rPr>
          <w:delText>individual</w:delText>
        </w:r>
      </w:del>
      <w:ins w:id="406" w:author="Usuario" w:date="2017-02-14T20:15:00Z">
        <w:r w:rsidR="00321D7F">
          <w:rPr>
            <w:lang w:val="en-US"/>
          </w:rPr>
          <w:t>subject</w:t>
        </w:r>
      </w:ins>
      <w:r w:rsidRPr="00076A94">
        <w:rPr>
          <w:lang w:val="en-US"/>
        </w:rPr>
        <w:t xml:space="preserve"> </w:t>
      </w:r>
      <w:r w:rsidRPr="00076A94">
        <w:rPr>
          <w:i/>
          <w:lang w:val="en-US"/>
        </w:rPr>
        <w:t xml:space="preserve">A </w:t>
      </w:r>
      <w:r w:rsidRPr="00076A94">
        <w:rPr>
          <w:lang w:val="en-US"/>
        </w:rPr>
        <w:t>in the host lifestyle study (</w:t>
      </w:r>
      <w:r w:rsidR="006165D1">
        <w:fldChar w:fldCharType="begin"/>
      </w:r>
      <w:r w:rsidR="006165D1" w:rsidRPr="006165D1">
        <w:rPr>
          <w:lang w:val="en-US"/>
          <w:rPrChange w:id="407" w:author="Usuario" w:date="2017-02-08T10:01:00Z">
            <w:rPr/>
          </w:rPrChange>
        </w:rPr>
        <w:instrText xml:space="preserve"> HYPERLINK \l "_bookmark49" </w:instrText>
      </w:r>
      <w:r w:rsidR="006165D1">
        <w:fldChar w:fldCharType="separate"/>
      </w:r>
      <w:r w:rsidR="00580B26">
        <w:rPr>
          <w:rStyle w:val="Hipervnculo"/>
          <w:i/>
          <w:lang w:val="en-US"/>
        </w:rPr>
        <w:t>53</w:t>
      </w:r>
      <w:r w:rsidR="006165D1">
        <w:rPr>
          <w:rStyle w:val="Hipervnculo"/>
          <w:i/>
          <w:lang w:val="en-US"/>
        </w:rPr>
        <w:fldChar w:fldCharType="end"/>
      </w:r>
      <w:r w:rsidRPr="00076A94">
        <w:rPr>
          <w:lang w:val="en-US"/>
        </w:rPr>
        <w:t xml:space="preserve">). </w:t>
      </w:r>
      <w:del w:id="408" w:author="Usuario" w:date="2017-02-14T17:42:00Z">
        <w:r w:rsidRPr="00076A94" w:rsidDel="00246870">
          <w:rPr>
            <w:lang w:val="en-US"/>
          </w:rPr>
          <w:delText xml:space="preserve">The </w:delText>
        </w:r>
      </w:del>
      <w:r w:rsidRPr="00076A94">
        <w:rPr>
          <w:lang w:val="en-US"/>
        </w:rPr>
        <w:t xml:space="preserve">Figure 4 covers the period when the </w:t>
      </w:r>
      <w:del w:id="409" w:author="Usuario" w:date="2017-02-14T20:15:00Z">
        <w:r w:rsidRPr="00076A94" w:rsidDel="00321D7F">
          <w:rPr>
            <w:lang w:val="en-US"/>
          </w:rPr>
          <w:delText>individual</w:delText>
        </w:r>
      </w:del>
      <w:ins w:id="410" w:author="Usuario" w:date="2017-02-14T20:15:00Z">
        <w:r w:rsidR="00321D7F">
          <w:rPr>
            <w:lang w:val="en-US"/>
          </w:rPr>
          <w:t>subject</w:t>
        </w:r>
      </w:ins>
      <w:r w:rsidRPr="00076A94">
        <w:rPr>
          <w:lang w:val="en-US"/>
        </w:rPr>
        <w:t xml:space="preserve"> is travelling abroad and</w:t>
      </w:r>
      <w:del w:id="411" w:author="Usuario" w:date="2017-02-14T17:42:00Z">
        <w:r w:rsidRPr="00076A94" w:rsidDel="00246870">
          <w:rPr>
            <w:lang w:val="en-US"/>
          </w:rPr>
          <w:delText xml:space="preserve"> the</w:delText>
        </w:r>
      </w:del>
      <w:r w:rsidRPr="00076A94">
        <w:rPr>
          <w:lang w:val="en-US"/>
        </w:rPr>
        <w:t xml:space="preserve"> Figure 5 covers the subsequent period. The taxa </w:t>
      </w:r>
      <w:ins w:id="412" w:author="Usuario" w:date="2017-02-14T17:42:00Z">
        <w:r w:rsidR="00246870">
          <w:rPr>
            <w:lang w:val="en-US"/>
          </w:rPr>
          <w:t>are</w:t>
        </w:r>
      </w:ins>
      <w:del w:id="413" w:author="Usuario" w:date="2017-02-14T17:42:00Z">
        <w:r w:rsidRPr="00076A94" w:rsidDel="00246870">
          <w:rPr>
            <w:lang w:val="en-US"/>
          </w:rPr>
          <w:delText>were</w:delText>
        </w:r>
      </w:del>
      <w:r w:rsidRPr="00076A94">
        <w:rPr>
          <w:lang w:val="en-US"/>
        </w:rPr>
        <w:t xml:space="preserve"> listed </w:t>
      </w:r>
      <w:del w:id="414" w:author="Usuario" w:date="2017-02-14T17:42:00Z">
        <w:r w:rsidRPr="00076A94" w:rsidDel="00246870">
          <w:rPr>
            <w:lang w:val="en-US"/>
          </w:rPr>
          <w:delText>ordered by</w:delText>
        </w:r>
      </w:del>
      <w:ins w:id="415" w:author="Usuario" w:date="2017-02-14T17:42:00Z">
        <w:r w:rsidR="00246870">
          <w:rPr>
            <w:lang w:val="en-US"/>
          </w:rPr>
          <w:t>according to</w:t>
        </w:r>
      </w:ins>
      <w:r w:rsidRPr="00076A94">
        <w:rPr>
          <w:lang w:val="en-US"/>
        </w:rPr>
        <w:t xml:space="preserve"> their accumulated frequency over the time series, with the y-axis being the overall dominan</w:t>
      </w:r>
      <w:ins w:id="416" w:author="Usuario" w:date="2017-02-14T17:43:00Z">
        <w:r w:rsidR="00246870">
          <w:rPr>
            <w:lang w:val="en-US"/>
          </w:rPr>
          <w:t>t</w:t>
        </w:r>
      </w:ins>
      <w:del w:id="417" w:author="Usuario" w:date="2017-02-14T17:43:00Z">
        <w:r w:rsidRPr="00076A94" w:rsidDel="00246870">
          <w:rPr>
            <w:lang w:val="en-US"/>
          </w:rPr>
          <w:delText>ce</w:delText>
        </w:r>
      </w:del>
      <w:r w:rsidRPr="00076A94">
        <w:rPr>
          <w:lang w:val="en-US"/>
        </w:rPr>
        <w:t xml:space="preserve"> axis for each sample set. Generally speaking, we observed that the most dominant taxa had the highest rank stability.</w:t>
      </w:r>
    </w:p>
    <w:p w14:paraId="2333C450" w14:textId="1653AF24" w:rsidR="002E1B34" w:rsidRPr="00076A94" w:rsidRDefault="002E1B34" w:rsidP="002E1B34">
      <w:pPr>
        <w:pStyle w:val="ASM"/>
        <w:jc w:val="left"/>
        <w:rPr>
          <w:lang w:val="en-US"/>
        </w:rPr>
      </w:pPr>
      <w:r w:rsidRPr="00076A94">
        <w:rPr>
          <w:lang w:val="en-US"/>
        </w:rPr>
        <w:t>For the trip abroad in Figure 4, beyond the differences in dominance</w:t>
      </w:r>
      <w:ins w:id="418" w:author="Usuario" w:date="2017-02-14T17:43:00Z">
        <w:r w:rsidR="00246870">
          <w:rPr>
            <w:lang w:val="en-US"/>
          </w:rPr>
          <w:t xml:space="preserve"> of</w:t>
        </w:r>
      </w:ins>
      <w:del w:id="419" w:author="Usuario" w:date="2017-02-14T17:43:00Z">
        <w:r w:rsidRPr="00076A94" w:rsidDel="00246870">
          <w:rPr>
            <w:lang w:val="en-US"/>
          </w:rPr>
          <w:delText xml:space="preserve"> for the</w:delText>
        </w:r>
      </w:del>
      <w:r w:rsidRPr="00076A94">
        <w:rPr>
          <w:lang w:val="en-US"/>
        </w:rPr>
        <w:t xml:space="preserve"> particular taxa, we </w:t>
      </w:r>
      <w:del w:id="420" w:author="Usuario" w:date="2017-02-14T17:43:00Z">
        <w:r w:rsidRPr="00076A94" w:rsidDel="00246870">
          <w:rPr>
            <w:lang w:val="en-US"/>
          </w:rPr>
          <w:delText xml:space="preserve">still </w:delText>
        </w:r>
      </w:del>
      <w:r w:rsidRPr="00076A94">
        <w:rPr>
          <w:lang w:val="en-US"/>
        </w:rPr>
        <w:t xml:space="preserve">observed that the most dominant were the </w:t>
      </w:r>
      <w:ins w:id="421" w:author="Usuario" w:date="2017-02-14T17:43:00Z">
        <w:r w:rsidR="00246870">
          <w:rPr>
            <w:lang w:val="en-US"/>
          </w:rPr>
          <w:t xml:space="preserve">also </w:t>
        </w:r>
      </w:ins>
      <w:r w:rsidRPr="00076A94">
        <w:rPr>
          <w:lang w:val="en-US"/>
        </w:rPr>
        <w:t>most rank</w:t>
      </w:r>
      <w:ins w:id="422" w:author="Usuario" w:date="2017-02-14T17:43:00Z">
        <w:r w:rsidR="00246870">
          <w:rPr>
            <w:lang w:val="en-US"/>
          </w:rPr>
          <w:t>-</w:t>
        </w:r>
      </w:ins>
      <w:del w:id="423" w:author="Usuario" w:date="2017-02-14T17:43:00Z">
        <w:r w:rsidRPr="00076A94" w:rsidDel="00246870">
          <w:rPr>
            <w:lang w:val="en-US"/>
          </w:rPr>
          <w:delText xml:space="preserve"> </w:delText>
        </w:r>
      </w:del>
      <w:r w:rsidRPr="00076A94">
        <w:rPr>
          <w:lang w:val="en-US"/>
        </w:rPr>
        <w:t xml:space="preserve">stable. Moreover, the medium- ranked taxa were quite rank unstable, mostly due to transient (often one or two consecutive samples) </w:t>
      </w:r>
      <w:del w:id="424" w:author="Usuario" w:date="2017-02-14T17:44:00Z">
        <w:r w:rsidRPr="00076A94" w:rsidDel="00246870">
          <w:rPr>
            <w:lang w:val="en-US"/>
          </w:rPr>
          <w:delText xml:space="preserve">yet </w:delText>
        </w:r>
      </w:del>
      <w:ins w:id="425" w:author="Usuario" w:date="2017-02-14T17:44:00Z">
        <w:r w:rsidR="00246870">
          <w:rPr>
            <w:lang w:val="en-US"/>
          </w:rPr>
          <w:t>albeit</w:t>
        </w:r>
        <w:r w:rsidR="00246870" w:rsidRPr="00076A94">
          <w:rPr>
            <w:lang w:val="en-US"/>
          </w:rPr>
          <w:t xml:space="preserve"> </w:t>
        </w:r>
      </w:ins>
      <w:r w:rsidRPr="00076A94">
        <w:rPr>
          <w:lang w:val="en-US"/>
        </w:rPr>
        <w:t xml:space="preserve">dramatic </w:t>
      </w:r>
      <w:del w:id="426" w:author="Usuario" w:date="2017-02-14T17:44:00Z">
        <w:r w:rsidRPr="00076A94" w:rsidDel="00246870">
          <w:rPr>
            <w:lang w:val="en-US"/>
          </w:rPr>
          <w:delText xml:space="preserve">drops </w:delText>
        </w:r>
      </w:del>
      <w:ins w:id="427" w:author="Usuario" w:date="2017-02-14T17:44:00Z">
        <w:r w:rsidR="00246870">
          <w:rPr>
            <w:lang w:val="en-US"/>
          </w:rPr>
          <w:t>declines</w:t>
        </w:r>
        <w:r w:rsidR="00246870" w:rsidRPr="00076A94">
          <w:rPr>
            <w:lang w:val="en-US"/>
          </w:rPr>
          <w:t xml:space="preserve"> </w:t>
        </w:r>
      </w:ins>
      <w:r w:rsidRPr="00076A94">
        <w:rPr>
          <w:lang w:val="en-US"/>
        </w:rPr>
        <w:t>in their relative abundance, which usually occurred more than twice during their time series.</w:t>
      </w:r>
    </w:p>
    <w:p w14:paraId="13FF0369" w14:textId="2EF60AF7" w:rsidR="002E1B34" w:rsidRPr="00076A94" w:rsidRDefault="002E1B34" w:rsidP="002E1B34">
      <w:pPr>
        <w:pStyle w:val="ASM"/>
        <w:jc w:val="left"/>
        <w:rPr>
          <w:lang w:val="en-US"/>
        </w:rPr>
      </w:pPr>
      <w:r w:rsidRPr="00076A94">
        <w:rPr>
          <w:lang w:val="en-US"/>
        </w:rPr>
        <w:t>Nevertheless, in the</w:t>
      </w:r>
      <w:del w:id="428" w:author="Usuario" w:date="2017-02-14T17:44:00Z">
        <w:r w:rsidRPr="00076A94" w:rsidDel="007872DB">
          <w:rPr>
            <w:lang w:val="en-US"/>
          </w:rPr>
          <w:delText xml:space="preserve"> particular</w:delText>
        </w:r>
      </w:del>
      <w:r w:rsidRPr="00076A94">
        <w:rPr>
          <w:lang w:val="en-US"/>
        </w:rPr>
        <w:t xml:space="preserve"> case of the next period</w:t>
      </w:r>
      <w:ins w:id="429" w:author="Usuario" w:date="2017-02-14T17:44:00Z">
        <w:r w:rsidR="007872DB">
          <w:rPr>
            <w:lang w:val="en-US"/>
          </w:rPr>
          <w:t xml:space="preserve"> (</w:t>
        </w:r>
        <w:r w:rsidR="007872DB" w:rsidRPr="00076A94">
          <w:rPr>
            <w:lang w:val="en-US"/>
          </w:rPr>
          <w:t>Figure 5</w:t>
        </w:r>
        <w:r w:rsidR="007872DB">
          <w:rPr>
            <w:lang w:val="en-US"/>
          </w:rPr>
          <w:t>)</w:t>
        </w:r>
      </w:ins>
      <w:r w:rsidRPr="00076A94">
        <w:rPr>
          <w:lang w:val="en-US"/>
        </w:rPr>
        <w:t xml:space="preserve">, the one subsequent to the trip, </w:t>
      </w:r>
      <w:del w:id="430" w:author="Usuario" w:date="2017-02-14T17:45:00Z">
        <w:r w:rsidRPr="00076A94" w:rsidDel="007872DB">
          <w:rPr>
            <w:lang w:val="en-US"/>
          </w:rPr>
          <w:delText xml:space="preserve">in </w:delText>
        </w:r>
      </w:del>
      <w:del w:id="431" w:author="Usuario" w:date="2017-02-14T17:44:00Z">
        <w:r w:rsidRPr="00076A94" w:rsidDel="007872DB">
          <w:rPr>
            <w:lang w:val="en-US"/>
          </w:rPr>
          <w:delText xml:space="preserve">Figure 5, </w:delText>
        </w:r>
      </w:del>
      <w:r w:rsidRPr="00076A94">
        <w:rPr>
          <w:lang w:val="en-US"/>
        </w:rPr>
        <w:t>some taxa showed higher stability than other more dominant taxa, forming</w:t>
      </w:r>
      <w:del w:id="432" w:author="Usuario" w:date="2017-02-14T17:45:00Z">
        <w:r w:rsidRPr="00076A94" w:rsidDel="004A58E6">
          <w:rPr>
            <w:lang w:val="en-US"/>
          </w:rPr>
          <w:delText xml:space="preserve"> a kind of</w:delText>
        </w:r>
      </w:del>
      <w:r w:rsidRPr="00076A94">
        <w:rPr>
          <w:lang w:val="en-US"/>
        </w:rPr>
        <w:t xml:space="preserve"> </w:t>
      </w:r>
      <w:r w:rsidRPr="00076A94">
        <w:rPr>
          <w:i/>
          <w:lang w:val="en-US"/>
        </w:rPr>
        <w:t xml:space="preserve">rank stability islands </w:t>
      </w:r>
      <w:r w:rsidRPr="00076A94">
        <w:rPr>
          <w:lang w:val="en-US"/>
        </w:rPr>
        <w:t>for medium</w:t>
      </w:r>
      <w:ins w:id="433" w:author="Usuario" w:date="2017-02-14T17:45:00Z">
        <w:r w:rsidR="004A58E6">
          <w:rPr>
            <w:lang w:val="en-US"/>
          </w:rPr>
          <w:t>-</w:t>
        </w:r>
      </w:ins>
      <w:del w:id="434" w:author="Usuario" w:date="2017-02-14T17:45:00Z">
        <w:r w:rsidRPr="00076A94" w:rsidDel="004A58E6">
          <w:rPr>
            <w:lang w:val="en-US"/>
          </w:rPr>
          <w:delText>–</w:delText>
        </w:r>
      </w:del>
      <w:r w:rsidRPr="00076A94">
        <w:rPr>
          <w:lang w:val="en-US"/>
        </w:rPr>
        <w:t xml:space="preserve">ranked taxa, </w:t>
      </w:r>
      <w:del w:id="435" w:author="Usuario" w:date="2017-02-14T17:45:00Z">
        <w:r w:rsidRPr="00076A94" w:rsidDel="004A58E6">
          <w:rPr>
            <w:lang w:val="en-US"/>
          </w:rPr>
          <w:delText>since they show a</w:delText>
        </w:r>
      </w:del>
      <w:ins w:id="436" w:author="Usuario" w:date="2017-02-14T17:45:00Z">
        <w:r w:rsidR="004A58E6">
          <w:rPr>
            <w:lang w:val="en-US"/>
          </w:rPr>
          <w:t>displaying</w:t>
        </w:r>
      </w:ins>
      <w:r w:rsidRPr="00076A94">
        <w:rPr>
          <w:lang w:val="en-US"/>
        </w:rPr>
        <w:t xml:space="preserve"> </w:t>
      </w:r>
      <w:ins w:id="437" w:author="Usuario" w:date="2017-02-15T15:44:00Z">
        <w:r w:rsidR="0084529D">
          <w:rPr>
            <w:lang w:val="en-US"/>
          </w:rPr>
          <w:t xml:space="preserve">a </w:t>
        </w:r>
      </w:ins>
      <w:r w:rsidRPr="00076A94">
        <w:rPr>
          <w:lang w:val="en-US"/>
        </w:rPr>
        <w:t xml:space="preserve">moderately stable index (RSI roughly over 70%). In particular, this </w:t>
      </w:r>
      <w:ins w:id="438" w:author="Usuario" w:date="2017-02-14T17:45:00Z">
        <w:r w:rsidR="004A58E6">
          <w:rPr>
            <w:lang w:val="en-US"/>
          </w:rPr>
          <w:t>was</w:t>
        </w:r>
      </w:ins>
      <w:del w:id="439" w:author="Usuario" w:date="2017-02-14T17:45:00Z">
        <w:r w:rsidRPr="00076A94" w:rsidDel="004A58E6">
          <w:rPr>
            <w:lang w:val="en-US"/>
          </w:rPr>
          <w:delText>is</w:delText>
        </w:r>
      </w:del>
      <w:r w:rsidRPr="00076A94">
        <w:rPr>
          <w:lang w:val="en-US"/>
        </w:rPr>
        <w:t xml:space="preserve"> the case for the genera </w:t>
      </w:r>
      <w:proofErr w:type="spellStart"/>
      <w:r w:rsidRPr="00076A94">
        <w:rPr>
          <w:i/>
          <w:lang w:val="en-US"/>
        </w:rPr>
        <w:t>Actinomyces</w:t>
      </w:r>
      <w:proofErr w:type="spellEnd"/>
      <w:r w:rsidRPr="00076A94">
        <w:rPr>
          <w:lang w:val="en-US"/>
        </w:rPr>
        <w:t xml:space="preserve">, </w:t>
      </w:r>
      <w:proofErr w:type="spellStart"/>
      <w:r w:rsidRPr="00076A94">
        <w:rPr>
          <w:i/>
          <w:lang w:val="en-US"/>
        </w:rPr>
        <w:t>Leuconostoc</w:t>
      </w:r>
      <w:proofErr w:type="spellEnd"/>
      <w:r w:rsidRPr="00076A94">
        <w:rPr>
          <w:lang w:val="en-US"/>
        </w:rPr>
        <w:t xml:space="preserve">, </w:t>
      </w:r>
      <w:proofErr w:type="spellStart"/>
      <w:r w:rsidRPr="00076A94">
        <w:rPr>
          <w:i/>
          <w:lang w:val="en-US"/>
        </w:rPr>
        <w:t>Lachnobacterium</w:t>
      </w:r>
      <w:proofErr w:type="spellEnd"/>
      <w:r w:rsidRPr="00076A94">
        <w:rPr>
          <w:lang w:val="en-US"/>
        </w:rPr>
        <w:t xml:space="preserve">, </w:t>
      </w:r>
      <w:proofErr w:type="spellStart"/>
      <w:r w:rsidRPr="00076A94">
        <w:rPr>
          <w:i/>
          <w:lang w:val="en-US"/>
        </w:rPr>
        <w:t>Eggerthella</w:t>
      </w:r>
      <w:proofErr w:type="spellEnd"/>
      <w:r w:rsidRPr="00076A94">
        <w:rPr>
          <w:lang w:val="en-US"/>
        </w:rPr>
        <w:t xml:space="preserve">, </w:t>
      </w:r>
      <w:r w:rsidRPr="00076A94">
        <w:rPr>
          <w:i/>
          <w:lang w:val="en-US"/>
        </w:rPr>
        <w:t xml:space="preserve">Clostridium </w:t>
      </w:r>
      <w:r w:rsidRPr="00076A94">
        <w:rPr>
          <w:lang w:val="en-US"/>
        </w:rPr>
        <w:t xml:space="preserve">and </w:t>
      </w:r>
      <w:proofErr w:type="spellStart"/>
      <w:r w:rsidRPr="00076A94">
        <w:rPr>
          <w:i/>
          <w:lang w:val="en-US"/>
        </w:rPr>
        <w:t>Collinsella</w:t>
      </w:r>
      <w:proofErr w:type="spellEnd"/>
      <w:r w:rsidRPr="00076A94">
        <w:rPr>
          <w:lang w:val="en-US"/>
        </w:rPr>
        <w:t xml:space="preserve">. For </w:t>
      </w:r>
      <w:ins w:id="440" w:author="Usuario" w:date="2017-02-14T17:46:00Z">
        <w:r w:rsidR="004A58E6">
          <w:rPr>
            <w:lang w:val="en-US"/>
          </w:rPr>
          <w:t xml:space="preserve">the aforementioned </w:t>
        </w:r>
      </w:ins>
      <w:del w:id="441" w:author="Usuario" w:date="2017-02-14T17:46:00Z">
        <w:r w:rsidRPr="00076A94" w:rsidDel="004A58E6">
          <w:rPr>
            <w:lang w:val="en-US"/>
          </w:rPr>
          <w:delText>those</w:delText>
        </w:r>
      </w:del>
      <w:r w:rsidRPr="00076A94">
        <w:rPr>
          <w:lang w:val="en-US"/>
        </w:rPr>
        <w:t xml:space="preserve"> genera, both the overall rank and the RSI were clearly lower during the trip (RSI under 70%). </w:t>
      </w:r>
      <w:proofErr w:type="spellStart"/>
      <w:r w:rsidRPr="00076A94">
        <w:rPr>
          <w:i/>
          <w:lang w:val="en-US"/>
        </w:rPr>
        <w:t>Actinomyces</w:t>
      </w:r>
      <w:proofErr w:type="spellEnd"/>
      <w:r w:rsidRPr="00076A94">
        <w:rPr>
          <w:i/>
          <w:lang w:val="en-US"/>
        </w:rPr>
        <w:t xml:space="preserve"> </w:t>
      </w:r>
      <w:r w:rsidRPr="00076A94">
        <w:rPr>
          <w:lang w:val="en-US"/>
        </w:rPr>
        <w:t xml:space="preserve">and </w:t>
      </w:r>
      <w:proofErr w:type="spellStart"/>
      <w:r w:rsidRPr="00076A94">
        <w:rPr>
          <w:i/>
          <w:lang w:val="en-US"/>
        </w:rPr>
        <w:t>Lachnobacterium</w:t>
      </w:r>
      <w:proofErr w:type="spellEnd"/>
      <w:r w:rsidRPr="00076A94">
        <w:rPr>
          <w:i/>
          <w:lang w:val="en-US"/>
        </w:rPr>
        <w:t xml:space="preserve"> </w:t>
      </w:r>
      <w:r w:rsidRPr="00076A94">
        <w:rPr>
          <w:lang w:val="en-US"/>
        </w:rPr>
        <w:t>are</w:t>
      </w:r>
      <w:del w:id="442" w:author="Usuario" w:date="2017-02-14T17:46:00Z">
        <w:r w:rsidRPr="00076A94" w:rsidDel="004A58E6">
          <w:rPr>
            <w:lang w:val="en-US"/>
          </w:rPr>
          <w:delText xml:space="preserve"> even</w:delText>
        </w:r>
      </w:del>
      <w:r w:rsidRPr="00076A94">
        <w:rPr>
          <w:lang w:val="en-US"/>
        </w:rPr>
        <w:t xml:space="preserve"> not shown in Figure 4 because they sank to positions 56 and 77, respectively. </w:t>
      </w:r>
      <w:del w:id="443" w:author="Usuario" w:date="2017-02-14T17:46:00Z">
        <w:r w:rsidRPr="00076A94" w:rsidDel="004A58E6">
          <w:rPr>
            <w:lang w:val="en-US"/>
          </w:rPr>
          <w:delText>On the contrary</w:delText>
        </w:r>
      </w:del>
      <w:ins w:id="444" w:author="Usuario" w:date="2017-02-14T17:46:00Z">
        <w:r w:rsidR="004A58E6">
          <w:rPr>
            <w:lang w:val="en-US"/>
          </w:rPr>
          <w:t>By contrast</w:t>
        </w:r>
      </w:ins>
      <w:r w:rsidRPr="00076A94">
        <w:rPr>
          <w:lang w:val="en-US"/>
        </w:rPr>
        <w:t xml:space="preserve">, </w:t>
      </w:r>
      <w:proofErr w:type="spellStart"/>
      <w:r w:rsidRPr="00076A94">
        <w:rPr>
          <w:i/>
          <w:lang w:val="en-US"/>
        </w:rPr>
        <w:t>Leuconostoc</w:t>
      </w:r>
      <w:proofErr w:type="spellEnd"/>
      <w:r w:rsidRPr="00076A94">
        <w:rPr>
          <w:i/>
          <w:lang w:val="en-US"/>
        </w:rPr>
        <w:t xml:space="preserve"> </w:t>
      </w:r>
      <w:r w:rsidRPr="00076A94">
        <w:rPr>
          <w:lang w:val="en-US"/>
        </w:rPr>
        <w:t xml:space="preserve">was the least sensitive to the </w:t>
      </w:r>
      <w:ins w:id="445" w:author="Usuario" w:date="2017-02-14T17:46:00Z">
        <w:r w:rsidR="004A58E6" w:rsidRPr="00076A94">
          <w:rPr>
            <w:lang w:val="en-US"/>
          </w:rPr>
          <w:t xml:space="preserve">lifestyle </w:t>
        </w:r>
      </w:ins>
      <w:r w:rsidRPr="00076A94">
        <w:rPr>
          <w:lang w:val="en-US"/>
        </w:rPr>
        <w:t>change</w:t>
      </w:r>
      <w:del w:id="446" w:author="Usuario" w:date="2017-02-14T17:46:00Z">
        <w:r w:rsidRPr="00076A94" w:rsidDel="004A58E6">
          <w:rPr>
            <w:lang w:val="en-US"/>
          </w:rPr>
          <w:delText xml:space="preserve"> of lifestyle</w:delText>
        </w:r>
      </w:del>
      <w:r w:rsidRPr="00076A94">
        <w:rPr>
          <w:lang w:val="en-US"/>
        </w:rPr>
        <w:t xml:space="preserve">. </w:t>
      </w:r>
      <w:del w:id="447" w:author="Usuario" w:date="2017-02-14T17:47:00Z">
        <w:r w:rsidRPr="00076A94" w:rsidDel="004A58E6">
          <w:rPr>
            <w:lang w:val="en-US"/>
          </w:rPr>
          <w:delText>In addition, it is worth mentioning that</w:delText>
        </w:r>
      </w:del>
      <w:ins w:id="448" w:author="Usuario" w:date="2017-02-14T17:47:00Z">
        <w:r w:rsidR="004A58E6">
          <w:rPr>
            <w:lang w:val="en-US"/>
          </w:rPr>
          <w:t>Interestingly</w:t>
        </w:r>
      </w:ins>
      <w:r w:rsidRPr="00076A94">
        <w:rPr>
          <w:lang w:val="en-US"/>
        </w:rPr>
        <w:t xml:space="preserve"> </w:t>
      </w:r>
      <w:proofErr w:type="spellStart"/>
      <w:r w:rsidRPr="00076A94">
        <w:rPr>
          <w:i/>
          <w:lang w:val="en-US"/>
        </w:rPr>
        <w:t>Lachnobacterium</w:t>
      </w:r>
      <w:proofErr w:type="spellEnd"/>
      <w:r w:rsidRPr="00076A94">
        <w:rPr>
          <w:i/>
          <w:lang w:val="en-US"/>
        </w:rPr>
        <w:t xml:space="preserve"> </w:t>
      </w:r>
      <w:r w:rsidRPr="00076A94">
        <w:rPr>
          <w:lang w:val="en-US"/>
        </w:rPr>
        <w:t xml:space="preserve">showed anti-correlation over time </w:t>
      </w:r>
      <w:del w:id="449" w:author="Usuario" w:date="2017-02-14T17:47:00Z">
        <w:r w:rsidRPr="00076A94" w:rsidDel="004A58E6">
          <w:rPr>
            <w:lang w:val="en-US"/>
          </w:rPr>
          <w:delText xml:space="preserve">against </w:delText>
        </w:r>
      </w:del>
      <w:ins w:id="450" w:author="Usuario" w:date="2017-02-14T17:47:00Z">
        <w:r w:rsidR="004A58E6">
          <w:rPr>
            <w:lang w:val="en-US"/>
          </w:rPr>
          <w:t>compared to</w:t>
        </w:r>
        <w:r w:rsidR="004A58E6" w:rsidRPr="00076A94">
          <w:rPr>
            <w:lang w:val="en-US"/>
          </w:rPr>
          <w:t xml:space="preserve"> </w:t>
        </w:r>
      </w:ins>
      <w:r w:rsidRPr="00076A94">
        <w:rPr>
          <w:lang w:val="en-US"/>
        </w:rPr>
        <w:t>the vast majority of the taxa classified in this study.</w:t>
      </w:r>
    </w:p>
    <w:p w14:paraId="6152306B" w14:textId="4103C1AC" w:rsidR="002E1B34" w:rsidRPr="00076A94" w:rsidRDefault="002E1B34" w:rsidP="002E1B34">
      <w:pPr>
        <w:pStyle w:val="ASM"/>
        <w:jc w:val="left"/>
        <w:rPr>
          <w:lang w:val="en-US"/>
        </w:rPr>
      </w:pPr>
      <w:r w:rsidRPr="00076A94">
        <w:rPr>
          <w:lang w:val="en-US"/>
        </w:rPr>
        <w:t xml:space="preserve">We also found those </w:t>
      </w:r>
      <w:r w:rsidRPr="00076A94">
        <w:rPr>
          <w:i/>
          <w:lang w:val="en-US"/>
        </w:rPr>
        <w:t xml:space="preserve">rank stability islands </w:t>
      </w:r>
      <w:r w:rsidRPr="00076A94">
        <w:rPr>
          <w:lang w:val="en-US"/>
        </w:rPr>
        <w:t>for medium-ranke</w:t>
      </w:r>
      <w:r w:rsidR="006A4B4F" w:rsidRPr="00076A94">
        <w:rPr>
          <w:lang w:val="en-US"/>
        </w:rPr>
        <w:t>d taxa in the other periods be</w:t>
      </w:r>
      <w:r w:rsidRPr="00076A94">
        <w:rPr>
          <w:lang w:val="en-US"/>
        </w:rPr>
        <w:t>longing to</w:t>
      </w:r>
      <w:del w:id="451" w:author="Usuario" w:date="2017-02-15T15:44:00Z">
        <w:r w:rsidRPr="00076A94" w:rsidDel="0084529D">
          <w:rPr>
            <w:lang w:val="en-US"/>
          </w:rPr>
          <w:delText xml:space="preserve"> the</w:delText>
        </w:r>
      </w:del>
      <w:r w:rsidRPr="00076A94">
        <w:rPr>
          <w:lang w:val="en-US"/>
        </w:rPr>
        <w:t xml:space="preserve"> </w:t>
      </w:r>
      <w:del w:id="452" w:author="Usuario" w:date="2017-02-14T20:15:00Z">
        <w:r w:rsidRPr="00076A94" w:rsidDel="00321D7F">
          <w:rPr>
            <w:lang w:val="en-US"/>
          </w:rPr>
          <w:delText>individual</w:delText>
        </w:r>
      </w:del>
      <w:ins w:id="453" w:author="Usuario" w:date="2017-02-14T20:15:00Z">
        <w:r w:rsidR="00321D7F">
          <w:rPr>
            <w:lang w:val="en-US"/>
          </w:rPr>
          <w:t>subject</w:t>
        </w:r>
      </w:ins>
      <w:r w:rsidRPr="00076A94">
        <w:rPr>
          <w:lang w:val="en-US"/>
        </w:rPr>
        <w:t xml:space="preserve"> </w:t>
      </w:r>
      <w:r w:rsidRPr="00076A94">
        <w:rPr>
          <w:i/>
          <w:lang w:val="en-US"/>
        </w:rPr>
        <w:t xml:space="preserve">A </w:t>
      </w:r>
      <w:r w:rsidRPr="00076A94">
        <w:rPr>
          <w:lang w:val="en-US"/>
        </w:rPr>
        <w:t>in the host lifestyle study (</w:t>
      </w:r>
      <w:r w:rsidR="006165D1">
        <w:fldChar w:fldCharType="begin"/>
      </w:r>
      <w:r w:rsidR="006165D1" w:rsidRPr="006165D1">
        <w:rPr>
          <w:lang w:val="en-US"/>
          <w:rPrChange w:id="454" w:author="Usuario" w:date="2017-02-08T10:01:00Z">
            <w:rPr/>
          </w:rPrChange>
        </w:rPr>
        <w:instrText xml:space="preserve"> HYPERLINK \l "_bookmark49" </w:instrText>
      </w:r>
      <w:r w:rsidR="006165D1">
        <w:fldChar w:fldCharType="separate"/>
      </w:r>
      <w:r w:rsidR="00580B26">
        <w:rPr>
          <w:rStyle w:val="Hipervnculo"/>
          <w:i/>
          <w:lang w:val="en-US"/>
        </w:rPr>
        <w:t>53</w:t>
      </w:r>
      <w:r w:rsidR="006165D1">
        <w:rPr>
          <w:rStyle w:val="Hipervnculo"/>
          <w:i/>
          <w:lang w:val="en-US"/>
        </w:rPr>
        <w:fldChar w:fldCharType="end"/>
      </w:r>
      <w:r w:rsidRPr="00076A94">
        <w:rPr>
          <w:lang w:val="en-US"/>
        </w:rPr>
        <w:t xml:space="preserve">) (see Supplementary Figure </w:t>
      </w:r>
      <w:proofErr w:type="spellStart"/>
      <w:r w:rsidR="001445A3" w:rsidRPr="00076A94">
        <w:rPr>
          <w:lang w:val="en-US"/>
        </w:rPr>
        <w:t>S</w:t>
      </w:r>
      <w:r w:rsidRPr="00076A94">
        <w:rPr>
          <w:lang w:val="en-US"/>
        </w:rPr>
        <w:t>1</w:t>
      </w:r>
      <w:proofErr w:type="spellEnd"/>
      <w:r w:rsidRPr="00076A94">
        <w:rPr>
          <w:lang w:val="en-US"/>
        </w:rPr>
        <w:t xml:space="preserve"> and Supplementary Figure </w:t>
      </w:r>
      <w:proofErr w:type="spellStart"/>
      <w:r w:rsidR="001445A3" w:rsidRPr="00076A94">
        <w:rPr>
          <w:lang w:val="en-US"/>
        </w:rPr>
        <w:t>S</w:t>
      </w:r>
      <w:r w:rsidRPr="00076A94">
        <w:rPr>
          <w:lang w:val="en-US"/>
        </w:rPr>
        <w:t>2</w:t>
      </w:r>
      <w:proofErr w:type="spellEnd"/>
      <w:r w:rsidRPr="00076A94">
        <w:rPr>
          <w:lang w:val="en-US"/>
        </w:rPr>
        <w:t xml:space="preserve"> for the corresponding rank plots). See Supplementary Table </w:t>
      </w:r>
      <w:proofErr w:type="spellStart"/>
      <w:r w:rsidRPr="00076A94">
        <w:rPr>
          <w:lang w:val="en-US"/>
        </w:rPr>
        <w:t>S</w:t>
      </w:r>
      <w:r w:rsidR="001B5F0A" w:rsidRPr="00076A94">
        <w:rPr>
          <w:lang w:val="en-US"/>
        </w:rPr>
        <w:t>5</w:t>
      </w:r>
      <w:proofErr w:type="spellEnd"/>
      <w:r w:rsidRPr="00076A94">
        <w:rPr>
          <w:lang w:val="en-US"/>
        </w:rPr>
        <w:t xml:space="preserve"> </w:t>
      </w:r>
      <w:r w:rsidRPr="00076A94">
        <w:rPr>
          <w:lang w:val="en-US"/>
        </w:rPr>
        <w:lastRenderedPageBreak/>
        <w:t xml:space="preserve">for details about the rank and RSI for the above-mentioned taxa over the different periods </w:t>
      </w:r>
      <w:r w:rsidR="004B68A2" w:rsidRPr="00076A94">
        <w:rPr>
          <w:lang w:val="en-US"/>
        </w:rPr>
        <w:t>con</w:t>
      </w:r>
      <w:r w:rsidRPr="00076A94">
        <w:rPr>
          <w:lang w:val="en-US"/>
        </w:rPr>
        <w:t>sidered.</w:t>
      </w:r>
    </w:p>
    <w:p w14:paraId="724C5F5B" w14:textId="6BC8AE76" w:rsidR="00F51F2D" w:rsidRPr="00076A94" w:rsidRDefault="00F51F2D" w:rsidP="008D6AE0">
      <w:pPr>
        <w:pStyle w:val="ASM"/>
        <w:jc w:val="left"/>
        <w:rPr>
          <w:sz w:val="28"/>
          <w:lang w:val="en-US"/>
        </w:rPr>
      </w:pPr>
      <w:r w:rsidRPr="00076A94">
        <w:rPr>
          <w:b/>
          <w:bCs/>
          <w:sz w:val="28"/>
          <w:lang w:val="en-US"/>
        </w:rPr>
        <w:t>Time dependence of model parameters</w:t>
      </w:r>
    </w:p>
    <w:p w14:paraId="317240DA" w14:textId="3DCD872D" w:rsidR="005C2B64" w:rsidRPr="00076A94" w:rsidRDefault="004B68A2" w:rsidP="008D6AE0">
      <w:pPr>
        <w:pStyle w:val="ASM"/>
        <w:jc w:val="left"/>
        <w:rPr>
          <w:lang w:val="en-US"/>
        </w:rPr>
      </w:pPr>
      <w:r w:rsidRPr="00076A94">
        <w:rPr>
          <w:lang w:val="en-US"/>
        </w:rPr>
        <w:t xml:space="preserve">Finally, we studied the time dependence of the variability </w:t>
      </w:r>
      <w:r w:rsidRPr="00076A94">
        <w:rPr>
          <w:rFonts w:ascii="Cambria Math" w:hAnsi="Cambria Math"/>
          <w:i/>
          <w:lang w:val="en-US"/>
        </w:rPr>
        <w:t>V</w:t>
      </w:r>
      <w:r w:rsidRPr="00076A94">
        <w:rPr>
          <w:i/>
          <w:lang w:val="en-US"/>
        </w:rPr>
        <w:t xml:space="preserve"> </w:t>
      </w:r>
      <w:r w:rsidRPr="00076A94">
        <w:rPr>
          <w:lang w:val="en-US"/>
        </w:rPr>
        <w:t xml:space="preserve">and power law index </w:t>
      </w:r>
      <w:r w:rsidRPr="00076A94">
        <w:rPr>
          <w:rFonts w:ascii="Cambria Math" w:hAnsi="Cambria Math"/>
          <w:i/>
          <w:lang w:val="en-US"/>
        </w:rPr>
        <w:sym w:font="Symbol" w:char="F062"/>
      </w:r>
      <w:r w:rsidRPr="00076A94">
        <w:rPr>
          <w:rFonts w:ascii="Cambria Math" w:hAnsi="Cambria Math"/>
          <w:i/>
          <w:lang w:val="en-US"/>
        </w:rPr>
        <w:t xml:space="preserve"> </w:t>
      </w:r>
      <w:r w:rsidRPr="00076A94">
        <w:rPr>
          <w:lang w:val="en-US"/>
        </w:rPr>
        <w:t xml:space="preserve">(see Model in Material and Methods) by using a sliding window approach. The total number of time points was divided into subsets of five points, where the following subset was defined by adding the next </w:t>
      </w:r>
      <w:del w:id="455" w:author="Usuario" w:date="2017-02-15T15:45:00Z">
        <w:r w:rsidRPr="00076A94" w:rsidDel="0084529D">
          <w:rPr>
            <w:lang w:val="en-US"/>
          </w:rPr>
          <w:delText xml:space="preserve">time </w:delText>
        </w:r>
      </w:del>
      <w:r w:rsidRPr="00076A94">
        <w:rPr>
          <w:lang w:val="en-US"/>
        </w:rPr>
        <w:t xml:space="preserve">sampling </w:t>
      </w:r>
      <w:ins w:id="456" w:author="Usuario" w:date="2017-02-15T15:45:00Z">
        <w:r w:rsidR="0084529D" w:rsidRPr="00076A94">
          <w:rPr>
            <w:lang w:val="en-US"/>
          </w:rPr>
          <w:t>time</w:t>
        </w:r>
        <w:r w:rsidR="0084529D" w:rsidRPr="00076A94">
          <w:rPr>
            <w:lang w:val="en-US"/>
          </w:rPr>
          <w:t xml:space="preserve"> </w:t>
        </w:r>
      </w:ins>
      <w:r w:rsidRPr="00076A94">
        <w:rPr>
          <w:lang w:val="en-US"/>
        </w:rPr>
        <w:t xml:space="preserve">and eliminating the earliest one. Both parameters were calculated for each subset against the average time lapse.  Figure 6 shows the variability </w:t>
      </w:r>
      <w:r w:rsidRPr="00076A94">
        <w:rPr>
          <w:rFonts w:ascii="Cambria Math" w:hAnsi="Cambria Math"/>
          <w:i/>
          <w:lang w:val="en-US"/>
        </w:rPr>
        <w:t>V</w:t>
      </w:r>
      <w:r w:rsidRPr="00076A94">
        <w:rPr>
          <w:i/>
          <w:lang w:val="en-US"/>
        </w:rPr>
        <w:t xml:space="preserve"> </w:t>
      </w:r>
      <w:r w:rsidRPr="00076A94">
        <w:rPr>
          <w:lang w:val="en-US"/>
        </w:rPr>
        <w:t xml:space="preserve">as a function of time for </w:t>
      </w:r>
      <w:r w:rsidR="00CF7423">
        <w:rPr>
          <w:lang w:val="en-US"/>
        </w:rPr>
        <w:t>the</w:t>
      </w:r>
      <w:r w:rsidRPr="00076A94">
        <w:rPr>
          <w:lang w:val="en-US"/>
        </w:rPr>
        <w:t xml:space="preserve"> two </w:t>
      </w:r>
      <w:del w:id="457" w:author="Usuario" w:date="2017-02-14T20:15:00Z">
        <w:r w:rsidRPr="00076A94" w:rsidDel="00321D7F">
          <w:rPr>
            <w:lang w:val="en-US"/>
          </w:rPr>
          <w:delText>individual</w:delText>
        </w:r>
      </w:del>
      <w:ins w:id="458" w:author="Usuario" w:date="2017-02-14T20:15:00Z">
        <w:r w:rsidR="00321D7F">
          <w:rPr>
            <w:lang w:val="en-US"/>
          </w:rPr>
          <w:t>subject</w:t>
        </w:r>
      </w:ins>
      <w:r w:rsidRPr="00076A94">
        <w:rPr>
          <w:lang w:val="en-US"/>
        </w:rPr>
        <w:t xml:space="preserve">s in </w:t>
      </w:r>
      <w:proofErr w:type="spellStart"/>
      <w:r w:rsidRPr="00076A94">
        <w:rPr>
          <w:lang w:val="en-US"/>
        </w:rPr>
        <w:t>Caporaso’s</w:t>
      </w:r>
      <w:proofErr w:type="spellEnd"/>
      <w:r w:rsidRPr="00076A94">
        <w:rPr>
          <w:lang w:val="en-US"/>
        </w:rPr>
        <w:t xml:space="preserve"> study (</w:t>
      </w:r>
      <w:r w:rsidR="006165D1">
        <w:fldChar w:fldCharType="begin"/>
      </w:r>
      <w:r w:rsidR="006165D1" w:rsidRPr="006165D1">
        <w:rPr>
          <w:lang w:val="en-US"/>
          <w:rPrChange w:id="459" w:author="Usuario" w:date="2017-02-08T10:01:00Z">
            <w:rPr/>
          </w:rPrChange>
        </w:rPr>
        <w:instrText xml:space="preserve"> HYPERLINK \l "_bookmark44" </w:instrText>
      </w:r>
      <w:r w:rsidR="006165D1">
        <w:fldChar w:fldCharType="separate"/>
      </w:r>
      <w:r w:rsidR="00580B26">
        <w:rPr>
          <w:rStyle w:val="Hipervnculo"/>
          <w:i/>
          <w:lang w:val="en-US"/>
        </w:rPr>
        <w:t>48</w:t>
      </w:r>
      <w:r w:rsidR="006165D1">
        <w:rPr>
          <w:rStyle w:val="Hipervnculo"/>
          <w:i/>
          <w:lang w:val="en-US"/>
        </w:rPr>
        <w:fldChar w:fldCharType="end"/>
      </w:r>
      <w:r w:rsidRPr="00076A94">
        <w:rPr>
          <w:lang w:val="en-US"/>
        </w:rPr>
        <w:t xml:space="preserve">) corresponding to the gut </w:t>
      </w:r>
      <w:proofErr w:type="spellStart"/>
      <w:r w:rsidRPr="00076A94">
        <w:rPr>
          <w:lang w:val="en-US"/>
        </w:rPr>
        <w:t>microbiota</w:t>
      </w:r>
      <w:proofErr w:type="spellEnd"/>
      <w:r w:rsidRPr="00076A94">
        <w:rPr>
          <w:lang w:val="en-US"/>
        </w:rPr>
        <w:t xml:space="preserve"> of a male (upper plot) and a female (lower plot). Both samples showed changes in the variability </w:t>
      </w:r>
      <w:r w:rsidRPr="00076A94">
        <w:rPr>
          <w:rFonts w:ascii="Cambria Math" w:hAnsi="Cambria Math"/>
          <w:i/>
          <w:lang w:val="en-US"/>
        </w:rPr>
        <w:t>V</w:t>
      </w:r>
      <w:r w:rsidRPr="00076A94">
        <w:rPr>
          <w:lang w:val="en-US"/>
        </w:rPr>
        <w:t xml:space="preserve"> with quasi–periodic behavior peaking at about 10 days. Variability grew more for the gut </w:t>
      </w:r>
      <w:proofErr w:type="spellStart"/>
      <w:r w:rsidRPr="00076A94">
        <w:rPr>
          <w:lang w:val="en-US"/>
        </w:rPr>
        <w:t>microbiota</w:t>
      </w:r>
      <w:proofErr w:type="spellEnd"/>
      <w:r w:rsidRPr="00076A94">
        <w:rPr>
          <w:lang w:val="en-US"/>
        </w:rPr>
        <w:t xml:space="preserve"> of the male and shared a minimal value of around 0.1 with the gut </w:t>
      </w:r>
      <w:proofErr w:type="spellStart"/>
      <w:r w:rsidRPr="00076A94">
        <w:rPr>
          <w:lang w:val="en-US"/>
        </w:rPr>
        <w:t>microbiota</w:t>
      </w:r>
      <w:proofErr w:type="spellEnd"/>
      <w:r w:rsidRPr="00076A94">
        <w:rPr>
          <w:lang w:val="en-US"/>
        </w:rPr>
        <w:t xml:space="preserve"> of the female.</w:t>
      </w:r>
      <w:r w:rsidR="00F51F2D" w:rsidRPr="00076A94">
        <w:rPr>
          <w:lang w:val="en-US"/>
        </w:rPr>
        <w:t xml:space="preserve"> </w:t>
      </w:r>
    </w:p>
    <w:p w14:paraId="4C68CA00" w14:textId="5BFD2FAD" w:rsidR="004B68A2" w:rsidRPr="00076A94" w:rsidRDefault="004B68A2" w:rsidP="004B68A2">
      <w:pPr>
        <w:pStyle w:val="ASM"/>
        <w:jc w:val="left"/>
        <w:rPr>
          <w:lang w:val="en-US"/>
        </w:rPr>
      </w:pPr>
      <w:r w:rsidRPr="00076A94">
        <w:rPr>
          <w:lang w:val="en-US"/>
        </w:rPr>
        <w:t xml:space="preserve">Figure 7 shows </w:t>
      </w:r>
      <w:del w:id="460" w:author="Usuario" w:date="2017-02-14T17:55:00Z">
        <w:r w:rsidRPr="00076A94" w:rsidDel="00403DB8">
          <w:rPr>
            <w:lang w:val="en-US"/>
          </w:rPr>
          <w:delText>the time evolution</w:delText>
        </w:r>
      </w:del>
      <w:ins w:id="461" w:author="Usuario" w:date="2017-02-14T17:55:00Z">
        <w:r w:rsidR="00403DB8">
          <w:rPr>
            <w:lang w:val="en-US"/>
          </w:rPr>
          <w:t>time-course changes</w:t>
        </w:r>
      </w:ins>
      <w:r w:rsidRPr="00076A94">
        <w:rPr>
          <w:lang w:val="en-US"/>
        </w:rPr>
        <w:t xml:space="preserve"> </w:t>
      </w:r>
      <w:ins w:id="462" w:author="Usuario" w:date="2017-02-14T17:55:00Z">
        <w:r w:rsidR="00403DB8">
          <w:rPr>
            <w:lang w:val="en-US"/>
          </w:rPr>
          <w:t>in</w:t>
        </w:r>
      </w:ins>
      <w:del w:id="463" w:author="Usuario" w:date="2017-02-14T17:55:00Z">
        <w:r w:rsidRPr="00076A94" w:rsidDel="00403DB8">
          <w:rPr>
            <w:lang w:val="en-US"/>
          </w:rPr>
          <w:delText>of</w:delText>
        </w:r>
      </w:del>
      <w:r w:rsidRPr="00076A94">
        <w:rPr>
          <w:lang w:val="en-US"/>
        </w:rPr>
        <w:t xml:space="preserve"> </w:t>
      </w:r>
      <w:r w:rsidRPr="00076A94">
        <w:rPr>
          <w:rFonts w:ascii="Cambria Math" w:hAnsi="Cambria Math"/>
          <w:i/>
          <w:lang w:val="en-US"/>
        </w:rPr>
        <w:t>V</w:t>
      </w:r>
      <w:r w:rsidRPr="00076A94">
        <w:rPr>
          <w:i/>
          <w:lang w:val="en-US"/>
        </w:rPr>
        <w:t xml:space="preserve"> </w:t>
      </w:r>
      <w:r w:rsidRPr="00076A94">
        <w:rPr>
          <w:lang w:val="en-US"/>
        </w:rPr>
        <w:t xml:space="preserve">for patient </w:t>
      </w:r>
      <w:proofErr w:type="spellStart"/>
      <w:r w:rsidRPr="00076A94">
        <w:rPr>
          <w:i/>
          <w:lang w:val="en-US"/>
        </w:rPr>
        <w:t>P2</w:t>
      </w:r>
      <w:proofErr w:type="spellEnd"/>
      <w:r w:rsidRPr="00076A94">
        <w:rPr>
          <w:i/>
          <w:lang w:val="en-US"/>
        </w:rPr>
        <w:t xml:space="preserve"> </w:t>
      </w:r>
      <w:r w:rsidRPr="00076A94">
        <w:rPr>
          <w:lang w:val="en-US"/>
        </w:rPr>
        <w:t>in the IBS study (</w:t>
      </w:r>
      <w:r w:rsidR="006165D1">
        <w:fldChar w:fldCharType="begin"/>
      </w:r>
      <w:r w:rsidR="006165D1" w:rsidRPr="006165D1">
        <w:rPr>
          <w:lang w:val="en-US"/>
          <w:rPrChange w:id="464" w:author="Usuario" w:date="2017-02-08T10:01:00Z">
            <w:rPr/>
          </w:rPrChange>
        </w:rPr>
        <w:instrText xml:space="preserve"> HYPERLINK \l "_bookmark13" </w:instrText>
      </w:r>
      <w:r w:rsidR="006165D1">
        <w:fldChar w:fldCharType="separate"/>
      </w:r>
      <w:r w:rsidRPr="00076A94">
        <w:rPr>
          <w:rStyle w:val="Hipervnculo"/>
          <w:i/>
          <w:lang w:val="en-US"/>
        </w:rPr>
        <w:t>12</w:t>
      </w:r>
      <w:r w:rsidR="006165D1">
        <w:rPr>
          <w:rStyle w:val="Hipervnculo"/>
          <w:i/>
          <w:lang w:val="en-US"/>
        </w:rPr>
        <w:fldChar w:fldCharType="end"/>
      </w:r>
      <w:r w:rsidRPr="00076A94">
        <w:rPr>
          <w:lang w:val="en-US"/>
        </w:rPr>
        <w:t xml:space="preserve">) (upper plot) and patient </w:t>
      </w:r>
      <w:r w:rsidRPr="00076A94">
        <w:rPr>
          <w:i/>
          <w:lang w:val="en-US"/>
        </w:rPr>
        <w:t xml:space="preserve">D </w:t>
      </w:r>
      <w:r w:rsidRPr="00076A94">
        <w:rPr>
          <w:lang w:val="en-US"/>
        </w:rPr>
        <w:t>in the antibiotics study (</w:t>
      </w:r>
      <w:r w:rsidR="006165D1">
        <w:fldChar w:fldCharType="begin"/>
      </w:r>
      <w:r w:rsidR="006165D1" w:rsidRPr="006165D1">
        <w:rPr>
          <w:lang w:val="en-US"/>
          <w:rPrChange w:id="465" w:author="Usuario" w:date="2017-02-08T10:01:00Z">
            <w:rPr/>
          </w:rPrChange>
        </w:rPr>
        <w:instrText xml:space="preserve"> HYPERLINK \l "_bookmark45" </w:instrText>
      </w:r>
      <w:r w:rsidR="006165D1">
        <w:fldChar w:fldCharType="separate"/>
      </w:r>
      <w:r w:rsidR="00580B26">
        <w:rPr>
          <w:rStyle w:val="Hipervnculo"/>
          <w:i/>
          <w:lang w:val="en-US"/>
        </w:rPr>
        <w:t>49</w:t>
      </w:r>
      <w:r w:rsidR="006165D1">
        <w:rPr>
          <w:rStyle w:val="Hipervnculo"/>
          <w:i/>
          <w:lang w:val="en-US"/>
        </w:rPr>
        <w:fldChar w:fldCharType="end"/>
      </w:r>
      <w:r w:rsidRPr="00076A94">
        <w:rPr>
          <w:lang w:val="en-US"/>
        </w:rPr>
        <w:t xml:space="preserve">) (lower plot). The variability of the gut </w:t>
      </w:r>
      <w:proofErr w:type="spellStart"/>
      <w:r w:rsidRPr="00076A94">
        <w:rPr>
          <w:lang w:val="en-US"/>
        </w:rPr>
        <w:t>microbiota</w:t>
      </w:r>
      <w:proofErr w:type="spellEnd"/>
      <w:r w:rsidRPr="00076A94">
        <w:rPr>
          <w:lang w:val="en-US"/>
        </w:rPr>
        <w:t xml:space="preserve"> of </w:t>
      </w:r>
      <w:proofErr w:type="spellStart"/>
      <w:r w:rsidRPr="00076A94">
        <w:rPr>
          <w:i/>
          <w:lang w:val="en-US"/>
        </w:rPr>
        <w:t>P2</w:t>
      </w:r>
      <w:proofErr w:type="spellEnd"/>
      <w:r w:rsidRPr="00076A94">
        <w:rPr>
          <w:i/>
          <w:lang w:val="en-US"/>
        </w:rPr>
        <w:t xml:space="preserve"> </w:t>
      </w:r>
      <w:r w:rsidRPr="00076A94">
        <w:rPr>
          <w:lang w:val="en-US"/>
        </w:rPr>
        <w:t xml:space="preserve">decreased from over 0.3 to below 0.2, showing a slow tendency to increase the order of the system. Antibiotic intake led to a quick increase in variability </w:t>
      </w:r>
      <w:commentRangeStart w:id="466"/>
      <w:r w:rsidRPr="00076A94">
        <w:rPr>
          <w:lang w:val="en-US"/>
        </w:rPr>
        <w:t xml:space="preserve">which lasted for a few days to recover ordering. </w:t>
      </w:r>
      <w:commentRangeEnd w:id="466"/>
      <w:r w:rsidR="00403DB8">
        <w:rPr>
          <w:rStyle w:val="Refdecomentario"/>
        </w:rPr>
        <w:commentReference w:id="466"/>
      </w:r>
      <w:r w:rsidRPr="00076A94">
        <w:rPr>
          <w:lang w:val="en-US"/>
        </w:rPr>
        <w:t>The second antibiotic treatment showed some memory traits (lower increase of variability) with a slower recovery.</w:t>
      </w:r>
    </w:p>
    <w:p w14:paraId="6EF06E32" w14:textId="5B63C74F" w:rsidR="00F51F2D" w:rsidRPr="00076A94" w:rsidRDefault="00F51F2D" w:rsidP="008D6AE0">
      <w:pPr>
        <w:pStyle w:val="ASM"/>
        <w:jc w:val="left"/>
        <w:rPr>
          <w:sz w:val="36"/>
          <w:szCs w:val="36"/>
          <w:lang w:val="en-US"/>
        </w:rPr>
      </w:pPr>
      <w:r w:rsidRPr="00076A94">
        <w:rPr>
          <w:b/>
          <w:bCs/>
          <w:sz w:val="36"/>
          <w:szCs w:val="36"/>
          <w:lang w:val="en-US"/>
        </w:rPr>
        <w:t>Discussion</w:t>
      </w:r>
    </w:p>
    <w:p w14:paraId="18C06502" w14:textId="2FEF858B" w:rsidR="00F51F2D" w:rsidRPr="00076A94" w:rsidRDefault="004B68A2" w:rsidP="008D6AE0">
      <w:pPr>
        <w:pStyle w:val="ASM"/>
        <w:jc w:val="left"/>
        <w:rPr>
          <w:lang w:val="en-US"/>
        </w:rPr>
      </w:pPr>
      <w:del w:id="467" w:author="Usuario" w:date="2017-02-14T18:06:00Z">
        <w:r w:rsidRPr="00076A94" w:rsidDel="009D27CC">
          <w:rPr>
            <w:lang w:val="en-US"/>
          </w:rPr>
          <w:delText xml:space="preserve">One of the </w:delText>
        </w:r>
      </w:del>
      <w:del w:id="468" w:author="Usuario" w:date="2017-02-14T18:05:00Z">
        <w:r w:rsidRPr="00076A94" w:rsidDel="009D27CC">
          <w:rPr>
            <w:lang w:val="en-US"/>
          </w:rPr>
          <w:delText>mains features of this work is to have demonstrated</w:delText>
        </w:r>
      </w:del>
      <w:del w:id="469" w:author="Usuario" w:date="2017-02-14T18:06:00Z">
        <w:r w:rsidRPr="00076A94" w:rsidDel="009D27CC">
          <w:rPr>
            <w:lang w:val="en-US"/>
          </w:rPr>
          <w:delText xml:space="preserve"> that, independently of its condition, microbiota </w:delText>
        </w:r>
      </w:del>
      <w:ins w:id="470" w:author="Usuario" w:date="2017-02-14T18:06:00Z">
        <w:r w:rsidR="009D27CC" w:rsidRPr="00076A94">
          <w:rPr>
            <w:lang w:val="en-US"/>
          </w:rPr>
          <w:t xml:space="preserve">One of the </w:t>
        </w:r>
        <w:r w:rsidR="009D27CC">
          <w:rPr>
            <w:lang w:val="en-US"/>
          </w:rPr>
          <w:t>highlights of this study is</w:t>
        </w:r>
        <w:r w:rsidR="009D27CC" w:rsidRPr="00076A94">
          <w:rPr>
            <w:lang w:val="en-US"/>
          </w:rPr>
          <w:t xml:space="preserve"> that</w:t>
        </w:r>
        <w:r w:rsidR="009D27CC">
          <w:rPr>
            <w:lang w:val="en-US"/>
          </w:rPr>
          <w:t xml:space="preserve"> is shows</w:t>
        </w:r>
        <w:r w:rsidR="009D27CC" w:rsidRPr="00076A94">
          <w:rPr>
            <w:lang w:val="en-US"/>
          </w:rPr>
          <w:t xml:space="preserve">, independently of its condition, </w:t>
        </w:r>
        <w:r w:rsidR="009D27CC">
          <w:rPr>
            <w:lang w:val="en-US"/>
          </w:rPr>
          <w:t xml:space="preserve">that </w:t>
        </w:r>
        <w:proofErr w:type="spellStart"/>
        <w:r w:rsidR="009D27CC" w:rsidRPr="00076A94">
          <w:rPr>
            <w:lang w:val="en-US"/>
          </w:rPr>
          <w:t>microbiota</w:t>
        </w:r>
        <w:proofErr w:type="spellEnd"/>
        <w:r w:rsidR="009D27CC" w:rsidRPr="00076A94">
          <w:rPr>
            <w:lang w:val="en-US"/>
          </w:rPr>
          <w:t xml:space="preserve"> </w:t>
        </w:r>
      </w:ins>
      <w:r w:rsidRPr="00076A94">
        <w:rPr>
          <w:lang w:val="en-US"/>
        </w:rPr>
        <w:t xml:space="preserve">follows Taylor’s law. We have seen that </w:t>
      </w:r>
      <w:ins w:id="471" w:author="Usuario" w:date="2017-02-14T18:07:00Z">
        <w:r w:rsidR="009D27CC" w:rsidRPr="00076A94">
          <w:rPr>
            <w:lang w:val="en-US"/>
          </w:rPr>
          <w:t xml:space="preserve">in each case </w:t>
        </w:r>
      </w:ins>
      <w:r w:rsidRPr="00076A94">
        <w:rPr>
          <w:lang w:val="en-US"/>
        </w:rPr>
        <w:t xml:space="preserve">the value of the scaling index </w:t>
      </w:r>
      <w:del w:id="472" w:author="Usuario" w:date="2017-02-14T18:06:00Z">
        <w:r w:rsidRPr="00076A94" w:rsidDel="009D27CC">
          <w:rPr>
            <w:lang w:val="en-US"/>
          </w:rPr>
          <w:delText xml:space="preserve">in each case </w:delText>
        </w:r>
      </w:del>
      <w:r w:rsidRPr="00076A94">
        <w:rPr>
          <w:lang w:val="en-US"/>
        </w:rPr>
        <w:t xml:space="preserve">is always less than the unity (using standard deviation as the </w:t>
      </w:r>
      <w:ins w:id="473" w:author="Usuario" w:date="2017-02-14T18:07:00Z">
        <w:r w:rsidR="009D27CC" w:rsidRPr="00076A94">
          <w:rPr>
            <w:lang w:val="en-US"/>
          </w:rPr>
          <w:t xml:space="preserve">dispersion </w:t>
        </w:r>
      </w:ins>
      <w:r w:rsidRPr="00076A94">
        <w:rPr>
          <w:lang w:val="en-US"/>
        </w:rPr>
        <w:t>measurement</w:t>
      </w:r>
      <w:del w:id="474" w:author="Usuario" w:date="2017-02-14T18:07:00Z">
        <w:r w:rsidRPr="00076A94" w:rsidDel="009D27CC">
          <w:rPr>
            <w:lang w:val="en-US"/>
          </w:rPr>
          <w:delText xml:space="preserve"> for dispersion</w:delText>
        </w:r>
      </w:del>
      <w:r w:rsidRPr="00076A94">
        <w:rPr>
          <w:lang w:val="en-US"/>
        </w:rPr>
        <w:t xml:space="preserve">), which provides us with information about the community structure. This means that, in relative terms, the most abundant elements in the population are less </w:t>
      </w:r>
      <w:r w:rsidR="00F51F2D" w:rsidRPr="00076A94">
        <w:rPr>
          <w:lang w:val="en-US"/>
        </w:rPr>
        <w:t xml:space="preserve">volatile to </w:t>
      </w:r>
      <w:r w:rsidRPr="00076A94">
        <w:rPr>
          <w:lang w:val="en-US"/>
        </w:rPr>
        <w:t xml:space="preserve">perturbations than the less abundant ones. The explanation for </w:t>
      </w:r>
      <w:r w:rsidRPr="00076A94">
        <w:rPr>
          <w:lang w:val="en-US"/>
        </w:rPr>
        <w:lastRenderedPageBreak/>
        <w:t>this universal pattern is not clear although some hypotheses have been tested in other studies, such as the presence of negative interactions in the population (</w:t>
      </w:r>
      <w:r w:rsidR="006165D1">
        <w:fldChar w:fldCharType="begin"/>
      </w:r>
      <w:r w:rsidR="006165D1" w:rsidRPr="006165D1">
        <w:rPr>
          <w:lang w:val="en-US"/>
          <w:rPrChange w:id="475" w:author="Usuario" w:date="2017-02-08T10:01:00Z">
            <w:rPr/>
          </w:rPrChange>
        </w:rPr>
        <w:instrText xml:space="preserve"> HYPERLINK \l "_bookmark53" </w:instrText>
      </w:r>
      <w:r w:rsidR="006165D1">
        <w:fldChar w:fldCharType="separate"/>
      </w:r>
      <w:r w:rsidR="00580B26">
        <w:rPr>
          <w:rStyle w:val="Hipervnculo"/>
          <w:i/>
          <w:lang w:val="en-US"/>
        </w:rPr>
        <w:t>58</w:t>
      </w:r>
      <w:r w:rsidR="006165D1">
        <w:rPr>
          <w:rStyle w:val="Hipervnculo"/>
          <w:i/>
          <w:lang w:val="en-US"/>
        </w:rPr>
        <w:fldChar w:fldCharType="end"/>
      </w:r>
      <w:r w:rsidRPr="00076A94">
        <w:rPr>
          <w:lang w:val="en-US"/>
        </w:rPr>
        <w:t>), and a demonstration that this may depend on reproductive correlation (</w:t>
      </w:r>
      <w:r w:rsidR="006165D1">
        <w:fldChar w:fldCharType="begin"/>
      </w:r>
      <w:r w:rsidR="006165D1" w:rsidRPr="006165D1">
        <w:rPr>
          <w:lang w:val="en-US"/>
          <w:rPrChange w:id="476" w:author="Usuario" w:date="2017-02-08T10:01:00Z">
            <w:rPr/>
          </w:rPrChange>
        </w:rPr>
        <w:instrText xml:space="preserve"> HYPERLINK \l "_bookmark54" </w:instrText>
      </w:r>
      <w:r w:rsidR="006165D1">
        <w:fldChar w:fldCharType="separate"/>
      </w:r>
      <w:r w:rsidR="00580B26">
        <w:rPr>
          <w:rStyle w:val="Hipervnculo"/>
          <w:i/>
          <w:lang w:val="en-US"/>
        </w:rPr>
        <w:t>59</w:t>
      </w:r>
      <w:r w:rsidR="006165D1">
        <w:rPr>
          <w:rStyle w:val="Hipervnculo"/>
          <w:i/>
          <w:lang w:val="en-US"/>
        </w:rPr>
        <w:fldChar w:fldCharType="end"/>
      </w:r>
      <w:r w:rsidRPr="00076A94">
        <w:rPr>
          <w:lang w:val="en-US"/>
        </w:rPr>
        <w:t xml:space="preserve">). Nevertheless, none of these explanations are sufficient when </w:t>
      </w:r>
      <w:ins w:id="477" w:author="Usuario" w:date="2017-02-14T18:15:00Z">
        <w:r w:rsidR="002C4E28">
          <w:rPr>
            <w:lang w:val="en-US"/>
          </w:rPr>
          <w:t>it comes to</w:t>
        </w:r>
      </w:ins>
      <w:del w:id="478" w:author="Usuario" w:date="2017-02-14T18:15:00Z">
        <w:r w:rsidRPr="00076A94" w:rsidDel="002C4E28">
          <w:rPr>
            <w:lang w:val="en-US"/>
          </w:rPr>
          <w:delText xml:space="preserve">we are </w:delText>
        </w:r>
      </w:del>
      <w:del w:id="479" w:author="Usuario" w:date="2017-02-14T18:14:00Z">
        <w:r w:rsidRPr="00076A94" w:rsidDel="002C4E28">
          <w:rPr>
            <w:lang w:val="en-US"/>
          </w:rPr>
          <w:delText>talking about</w:delText>
        </w:r>
      </w:del>
      <w:r w:rsidRPr="00076A94">
        <w:rPr>
          <w:lang w:val="en-US"/>
        </w:rPr>
        <w:t xml:space="preserve"> </w:t>
      </w:r>
      <w:proofErr w:type="spellStart"/>
      <w:r w:rsidRPr="00076A94">
        <w:rPr>
          <w:lang w:val="en-US"/>
        </w:rPr>
        <w:t>microbiota</w:t>
      </w:r>
      <w:proofErr w:type="spellEnd"/>
      <w:r w:rsidRPr="00076A94">
        <w:rPr>
          <w:lang w:val="en-US"/>
        </w:rPr>
        <w:t xml:space="preserve">, as the </w:t>
      </w:r>
      <w:ins w:id="480" w:author="Usuario" w:date="2017-02-14T18:15:00Z">
        <w:r w:rsidR="002C4E28" w:rsidRPr="00076A94">
          <w:rPr>
            <w:lang w:val="en-US"/>
          </w:rPr>
          <w:t xml:space="preserve">term </w:t>
        </w:r>
      </w:ins>
      <w:r w:rsidRPr="00076A94">
        <w:rPr>
          <w:lang w:val="en-US"/>
        </w:rPr>
        <w:t xml:space="preserve">reproduction </w:t>
      </w:r>
      <w:del w:id="481" w:author="Usuario" w:date="2017-02-14T18:15:00Z">
        <w:r w:rsidRPr="00076A94" w:rsidDel="002C4E28">
          <w:rPr>
            <w:lang w:val="en-US"/>
          </w:rPr>
          <w:delText xml:space="preserve">term </w:delText>
        </w:r>
      </w:del>
      <w:r w:rsidRPr="00076A94">
        <w:rPr>
          <w:lang w:val="en-US"/>
        </w:rPr>
        <w:t>is diffuse</w:t>
      </w:r>
      <w:del w:id="482" w:author="Usuario" w:date="2017-02-15T15:48:00Z">
        <w:r w:rsidRPr="00076A94" w:rsidDel="0084529D">
          <w:rPr>
            <w:lang w:val="en-US"/>
          </w:rPr>
          <w:delText>,</w:delText>
        </w:r>
      </w:del>
      <w:r w:rsidRPr="00076A94">
        <w:rPr>
          <w:lang w:val="en-US"/>
        </w:rPr>
        <w:t xml:space="preserve"> the interactions between its components are not only based on competition (</w:t>
      </w:r>
      <w:r w:rsidR="006165D1">
        <w:fldChar w:fldCharType="begin"/>
      </w:r>
      <w:r w:rsidR="006165D1" w:rsidRPr="006165D1">
        <w:rPr>
          <w:lang w:val="en-US"/>
          <w:rPrChange w:id="483" w:author="Usuario" w:date="2017-02-08T10:01:00Z">
            <w:rPr/>
          </w:rPrChange>
        </w:rPr>
        <w:instrText xml:space="preserve"> HYPERLINK \l "_bookmark55" </w:instrText>
      </w:r>
      <w:r w:rsidR="006165D1">
        <w:fldChar w:fldCharType="separate"/>
      </w:r>
      <w:r w:rsidR="00580B26">
        <w:rPr>
          <w:rStyle w:val="Hipervnculo"/>
          <w:i/>
          <w:lang w:val="en-US"/>
        </w:rPr>
        <w:t>60</w:t>
      </w:r>
      <w:r w:rsidR="006165D1">
        <w:rPr>
          <w:rStyle w:val="Hipervnculo"/>
          <w:i/>
          <w:lang w:val="en-US"/>
        </w:rPr>
        <w:fldChar w:fldCharType="end"/>
      </w:r>
      <w:r w:rsidRPr="00076A94">
        <w:rPr>
          <w:lang w:val="en-US"/>
        </w:rPr>
        <w:t>–</w:t>
      </w:r>
      <w:r w:rsidR="006165D1">
        <w:fldChar w:fldCharType="begin"/>
      </w:r>
      <w:r w:rsidR="006165D1" w:rsidRPr="006165D1">
        <w:rPr>
          <w:lang w:val="en-US"/>
          <w:rPrChange w:id="484" w:author="Usuario" w:date="2017-02-08T10:01:00Z">
            <w:rPr/>
          </w:rPrChange>
        </w:rPr>
        <w:instrText xml:space="preserve"> HYPERLINK \l "_bookmark56" </w:instrText>
      </w:r>
      <w:r w:rsidR="006165D1">
        <w:fldChar w:fldCharType="separate"/>
      </w:r>
      <w:r w:rsidR="00580B26">
        <w:rPr>
          <w:rStyle w:val="Hipervnculo"/>
          <w:i/>
          <w:lang w:val="en-US"/>
        </w:rPr>
        <w:t>62</w:t>
      </w:r>
      <w:r w:rsidR="006165D1">
        <w:rPr>
          <w:rStyle w:val="Hipervnculo"/>
          <w:i/>
          <w:lang w:val="en-US"/>
        </w:rPr>
        <w:fldChar w:fldCharType="end"/>
      </w:r>
      <w:r w:rsidRPr="00076A94">
        <w:rPr>
          <w:lang w:val="en-US"/>
        </w:rPr>
        <w:t>)</w:t>
      </w:r>
      <w:ins w:id="485" w:author="Usuario" w:date="2017-02-14T18:18:00Z">
        <w:r w:rsidR="00E130AD">
          <w:rPr>
            <w:lang w:val="en-US"/>
          </w:rPr>
          <w:t>.</w:t>
        </w:r>
      </w:ins>
      <w:del w:id="486" w:author="Usuario" w:date="2017-02-14T18:18:00Z">
        <w:r w:rsidRPr="00076A94" w:rsidDel="00E130AD">
          <w:rPr>
            <w:lang w:val="en-US"/>
          </w:rPr>
          <w:delText>,</w:delText>
        </w:r>
      </w:del>
      <w:r w:rsidRPr="00076A94">
        <w:rPr>
          <w:lang w:val="en-US"/>
        </w:rPr>
        <w:t xml:space="preserve"> </w:t>
      </w:r>
      <w:ins w:id="487" w:author="Usuario" w:date="2017-02-14T18:18:00Z">
        <w:r w:rsidR="00E130AD">
          <w:rPr>
            <w:lang w:val="en-US"/>
          </w:rPr>
          <w:t xml:space="preserve">Moreover, </w:t>
        </w:r>
      </w:ins>
      <w:del w:id="488" w:author="Usuario" w:date="2017-02-14T18:18:00Z">
        <w:r w:rsidRPr="00076A94" w:rsidDel="00E130AD">
          <w:rPr>
            <w:lang w:val="en-US"/>
          </w:rPr>
          <w:delText>and that</w:delText>
        </w:r>
      </w:del>
      <w:r w:rsidRPr="00076A94">
        <w:rPr>
          <w:lang w:val="en-US"/>
        </w:rPr>
        <w:t xml:space="preserve"> even </w:t>
      </w:r>
      <w:del w:id="489" w:author="Usuario" w:date="2017-02-14T18:19:00Z">
        <w:r w:rsidRPr="00076A94" w:rsidDel="00E130AD">
          <w:rPr>
            <w:lang w:val="en-US"/>
          </w:rPr>
          <w:delText>that kind of</w:delText>
        </w:r>
      </w:del>
      <w:ins w:id="490" w:author="Usuario" w:date="2017-02-14T18:19:00Z">
        <w:r w:rsidR="00E130AD">
          <w:rPr>
            <w:lang w:val="en-US"/>
          </w:rPr>
          <w:t>such</w:t>
        </w:r>
      </w:ins>
      <w:r w:rsidRPr="00076A94">
        <w:rPr>
          <w:lang w:val="en-US"/>
        </w:rPr>
        <w:t xml:space="preserve"> negative interaction may not effectively yield values less than the unity when referring to a bacterial species (</w:t>
      </w:r>
      <w:r w:rsidR="006165D1">
        <w:fldChar w:fldCharType="begin"/>
      </w:r>
      <w:r w:rsidR="006165D1" w:rsidRPr="006165D1">
        <w:rPr>
          <w:lang w:val="en-US"/>
          <w:rPrChange w:id="491" w:author="Usuario" w:date="2017-02-08T10:01:00Z">
            <w:rPr/>
          </w:rPrChange>
        </w:rPr>
        <w:instrText xml:space="preserve"> HYPERLINK \l "_bookmark39" </w:instrText>
      </w:r>
      <w:r w:rsidR="006165D1">
        <w:fldChar w:fldCharType="separate"/>
      </w:r>
      <w:r w:rsidR="00953959" w:rsidRPr="00076A94">
        <w:rPr>
          <w:rStyle w:val="Hipervnculo"/>
          <w:i/>
          <w:lang w:val="en-US"/>
        </w:rPr>
        <w:t>41</w:t>
      </w:r>
      <w:r w:rsidR="006165D1">
        <w:rPr>
          <w:rStyle w:val="Hipervnculo"/>
          <w:i/>
          <w:lang w:val="en-US"/>
        </w:rPr>
        <w:fldChar w:fldCharType="end"/>
      </w:r>
      <w:r w:rsidRPr="00076A94">
        <w:rPr>
          <w:lang w:val="en-US"/>
        </w:rPr>
        <w:t xml:space="preserve">). </w:t>
      </w:r>
      <w:del w:id="492" w:author="Usuario" w:date="2017-02-14T18:19:00Z">
        <w:r w:rsidRPr="00076A94" w:rsidDel="00E130AD">
          <w:rPr>
            <w:lang w:val="en-US"/>
          </w:rPr>
          <w:delText>Anyhow</w:delText>
        </w:r>
      </w:del>
      <w:ins w:id="493" w:author="Usuario" w:date="2017-02-14T18:19:00Z">
        <w:r w:rsidR="00E130AD" w:rsidRPr="00076A94">
          <w:rPr>
            <w:lang w:val="en-US"/>
          </w:rPr>
          <w:t>Nonetheless</w:t>
        </w:r>
      </w:ins>
      <w:r w:rsidRPr="00076A94">
        <w:rPr>
          <w:lang w:val="en-US"/>
        </w:rPr>
        <w:t xml:space="preserve">, the values obtained in all cases were very similar </w:t>
      </w:r>
      <w:ins w:id="494" w:author="Usuario" w:date="2017-02-14T18:19:00Z">
        <w:r w:rsidR="00E130AD">
          <w:rPr>
            <w:lang w:val="en-US"/>
          </w:rPr>
          <w:t>to each other</w:t>
        </w:r>
      </w:ins>
      <w:del w:id="495" w:author="Usuario" w:date="2017-02-14T18:19:00Z">
        <w:r w:rsidRPr="00076A94" w:rsidDel="00E130AD">
          <w:rPr>
            <w:lang w:val="en-US"/>
          </w:rPr>
          <w:delText>from one to another</w:delText>
        </w:r>
      </w:del>
      <w:r w:rsidRPr="00076A94">
        <w:rPr>
          <w:lang w:val="en-US"/>
        </w:rPr>
        <w:t xml:space="preserve">, which </w:t>
      </w:r>
      <w:ins w:id="496" w:author="Usuario" w:date="2017-02-14T18:19:00Z">
        <w:r w:rsidR="00E130AD">
          <w:rPr>
            <w:lang w:val="en-US"/>
          </w:rPr>
          <w:t>may</w:t>
        </w:r>
      </w:ins>
      <w:del w:id="497" w:author="Usuario" w:date="2017-02-14T18:19:00Z">
        <w:r w:rsidRPr="00076A94" w:rsidDel="00E130AD">
          <w:rPr>
            <w:lang w:val="en-US"/>
          </w:rPr>
          <w:delText>could</w:delText>
        </w:r>
      </w:del>
      <w:r w:rsidRPr="00076A94">
        <w:rPr>
          <w:lang w:val="en-US"/>
        </w:rPr>
        <w:t xml:space="preserve"> suggest that the community structure is preserved throughout the different scenarios</w:t>
      </w:r>
      <w:del w:id="498" w:author="Usuario" w:date="2017-02-14T18:20:00Z">
        <w:r w:rsidRPr="00076A94" w:rsidDel="00E130AD">
          <w:rPr>
            <w:lang w:val="en-US"/>
          </w:rPr>
          <w:delText xml:space="preserve"> we</w:delText>
        </w:r>
      </w:del>
      <w:r w:rsidRPr="00076A94">
        <w:rPr>
          <w:lang w:val="en-US"/>
        </w:rPr>
        <w:t xml:space="preserve"> studied</w:t>
      </w:r>
      <w:ins w:id="499" w:author="Usuario" w:date="2017-02-14T18:20:00Z">
        <w:r w:rsidR="00E130AD">
          <w:rPr>
            <w:lang w:val="en-US"/>
          </w:rPr>
          <w:t xml:space="preserve"> herein</w:t>
        </w:r>
      </w:ins>
      <w:r w:rsidRPr="00076A94">
        <w:rPr>
          <w:lang w:val="en-US"/>
        </w:rPr>
        <w:t>.</w:t>
      </w:r>
    </w:p>
    <w:p w14:paraId="214D6D2E" w14:textId="68CC6B25" w:rsidR="00FC3FE5" w:rsidRPr="00076A94" w:rsidRDefault="00FC3FE5" w:rsidP="008D6AE0">
      <w:pPr>
        <w:pStyle w:val="ASM"/>
        <w:jc w:val="left"/>
        <w:rPr>
          <w:lang w:val="en-US"/>
        </w:rPr>
      </w:pPr>
      <w:r w:rsidRPr="00076A94">
        <w:rPr>
          <w:lang w:val="en-US"/>
        </w:rPr>
        <w:t>The second parameter provides information about noise and can be directly linked to the variability or fluctuation amplitude of the population over time. It is a direct estimator of the stability of the system under study. As we have shown above, the healthy subset of each study has lower variability than the non</w:t>
      </w:r>
      <w:ins w:id="500" w:author="Usuario" w:date="2017-02-14T18:21:00Z">
        <w:r w:rsidR="009350F3">
          <w:rPr>
            <w:lang w:val="en-US"/>
          </w:rPr>
          <w:t>-</w:t>
        </w:r>
      </w:ins>
      <w:del w:id="501" w:author="Usuario" w:date="2017-02-14T18:21:00Z">
        <w:r w:rsidRPr="00076A94" w:rsidDel="009350F3">
          <w:rPr>
            <w:lang w:val="en-US"/>
          </w:rPr>
          <w:delText>–</w:delText>
        </w:r>
      </w:del>
      <w:r w:rsidRPr="00076A94">
        <w:rPr>
          <w:lang w:val="en-US"/>
        </w:rPr>
        <w:t xml:space="preserve">healthy subset, when dealing with adult </w:t>
      </w:r>
      <w:del w:id="502" w:author="Usuario" w:date="2017-02-14T20:15:00Z">
        <w:r w:rsidRPr="00076A94" w:rsidDel="00321D7F">
          <w:rPr>
            <w:lang w:val="en-US"/>
          </w:rPr>
          <w:delText>individual</w:delText>
        </w:r>
      </w:del>
      <w:ins w:id="503" w:author="Usuario" w:date="2017-02-14T20:15:00Z">
        <w:r w:rsidR="00321D7F">
          <w:rPr>
            <w:lang w:val="en-US"/>
          </w:rPr>
          <w:t>subject</w:t>
        </w:r>
      </w:ins>
      <w:r w:rsidRPr="00076A94">
        <w:rPr>
          <w:lang w:val="en-US"/>
        </w:rPr>
        <w:t>s. Interestingly, the variability parameter was higher in the healthy subset in the study of</w:t>
      </w:r>
      <w:del w:id="504" w:author="Usuario" w:date="2017-02-14T18:21:00Z">
        <w:r w:rsidRPr="00076A94" w:rsidDel="009350F3">
          <w:rPr>
            <w:lang w:val="en-US"/>
          </w:rPr>
          <w:delText xml:space="preserve"> the</w:delText>
        </w:r>
      </w:del>
      <w:r w:rsidRPr="00076A94">
        <w:rPr>
          <w:lang w:val="en-US"/>
        </w:rPr>
        <w:t xml:space="preserve"> discordant twins suffering from kwashiorkor disease (</w:t>
      </w:r>
      <w:r w:rsidR="006165D1">
        <w:fldChar w:fldCharType="begin"/>
      </w:r>
      <w:r w:rsidR="006165D1" w:rsidRPr="006165D1">
        <w:rPr>
          <w:lang w:val="en-US"/>
          <w:rPrChange w:id="505" w:author="Usuario" w:date="2017-02-08T10:01:00Z">
            <w:rPr/>
          </w:rPrChange>
        </w:rPr>
        <w:instrText xml:space="preserve"> HYPERLINK \l "_bookmark47" </w:instrText>
      </w:r>
      <w:r w:rsidR="006165D1">
        <w:fldChar w:fldCharType="separate"/>
      </w:r>
      <w:r w:rsidR="00580B26">
        <w:rPr>
          <w:rStyle w:val="Hipervnculo"/>
          <w:i/>
          <w:lang w:val="en-US"/>
        </w:rPr>
        <w:t>51</w:t>
      </w:r>
      <w:r w:rsidR="006165D1">
        <w:rPr>
          <w:rStyle w:val="Hipervnculo"/>
          <w:i/>
          <w:lang w:val="en-US"/>
        </w:rPr>
        <w:fldChar w:fldCharType="end"/>
      </w:r>
      <w:r w:rsidRPr="00076A94">
        <w:rPr>
          <w:lang w:val="en-US"/>
        </w:rPr>
        <w:t xml:space="preserve">). In this </w:t>
      </w:r>
      <w:ins w:id="506" w:author="Usuario" w:date="2017-02-15T15:49:00Z">
        <w:r w:rsidR="0084529D">
          <w:rPr>
            <w:lang w:val="en-US"/>
          </w:rPr>
          <w:t>respect</w:t>
        </w:r>
      </w:ins>
      <w:del w:id="507" w:author="Usuario" w:date="2017-02-15T15:49:00Z">
        <w:r w:rsidRPr="00076A94" w:rsidDel="0084529D">
          <w:rPr>
            <w:lang w:val="en-US"/>
          </w:rPr>
          <w:delText>regard</w:delText>
        </w:r>
      </w:del>
      <w:r w:rsidRPr="00076A94">
        <w:rPr>
          <w:lang w:val="en-US"/>
        </w:rPr>
        <w:t xml:space="preserve">, </w:t>
      </w:r>
      <w:del w:id="508" w:author="Usuario" w:date="2017-02-14T18:22:00Z">
        <w:r w:rsidRPr="00076A94" w:rsidDel="009350F3">
          <w:rPr>
            <w:lang w:val="en-US"/>
          </w:rPr>
          <w:delText xml:space="preserve">it has been </w:delText>
        </w:r>
      </w:del>
      <w:ins w:id="509" w:author="Usuario" w:date="2017-02-14T18:22:00Z">
        <w:r w:rsidR="009350F3">
          <w:rPr>
            <w:lang w:val="en-US"/>
          </w:rPr>
          <w:t>research</w:t>
        </w:r>
        <w:r w:rsidR="009350F3" w:rsidRPr="00076A94">
          <w:rPr>
            <w:lang w:val="en-US"/>
          </w:rPr>
          <w:t xml:space="preserve"> has </w:t>
        </w:r>
      </w:ins>
      <w:r w:rsidRPr="00076A94">
        <w:rPr>
          <w:lang w:val="en-US"/>
        </w:rPr>
        <w:t xml:space="preserve">shown that infant </w:t>
      </w:r>
      <w:proofErr w:type="spellStart"/>
      <w:r w:rsidRPr="00076A94">
        <w:rPr>
          <w:lang w:val="en-US"/>
        </w:rPr>
        <w:t>microbiota</w:t>
      </w:r>
      <w:proofErr w:type="spellEnd"/>
      <w:r w:rsidRPr="00076A94">
        <w:rPr>
          <w:lang w:val="en-US"/>
        </w:rPr>
        <w:t xml:space="preserve"> needs to develop toward a definite, adult state (</w:t>
      </w:r>
      <w:r w:rsidR="006165D1">
        <w:fldChar w:fldCharType="begin"/>
      </w:r>
      <w:r w:rsidR="006165D1" w:rsidRPr="006165D1">
        <w:rPr>
          <w:lang w:val="en-US"/>
          <w:rPrChange w:id="510" w:author="Usuario" w:date="2017-02-08T10:01:00Z">
            <w:rPr/>
          </w:rPrChange>
        </w:rPr>
        <w:instrText xml:space="preserve"> HYPERLINK \l "_bookmark57" </w:instrText>
      </w:r>
      <w:r w:rsidR="006165D1">
        <w:fldChar w:fldCharType="separate"/>
      </w:r>
      <w:r w:rsidR="00580B26">
        <w:rPr>
          <w:rStyle w:val="Hipervnculo"/>
          <w:i/>
          <w:lang w:val="en-US"/>
        </w:rPr>
        <w:t>63</w:t>
      </w:r>
      <w:r w:rsidR="006165D1">
        <w:rPr>
          <w:rStyle w:val="Hipervnculo"/>
          <w:i/>
          <w:lang w:val="en-US"/>
        </w:rPr>
        <w:fldChar w:fldCharType="end"/>
      </w:r>
      <w:r w:rsidRPr="00076A94">
        <w:rPr>
          <w:lang w:val="en-US"/>
        </w:rPr>
        <w:t xml:space="preserve">). This implies that temporal variability is greater in children </w:t>
      </w:r>
      <w:ins w:id="511" w:author="Usuario" w:date="2017-02-15T15:50:00Z">
        <w:r w:rsidR="0084529D">
          <w:rPr>
            <w:lang w:val="en-US"/>
          </w:rPr>
          <w:t>than in</w:t>
        </w:r>
      </w:ins>
      <w:del w:id="512" w:author="Usuario" w:date="2017-02-15T15:50:00Z">
        <w:r w:rsidRPr="00076A94" w:rsidDel="0084529D">
          <w:rPr>
            <w:lang w:val="en-US"/>
          </w:rPr>
          <w:delText>compared to</w:delText>
        </w:r>
      </w:del>
      <w:r w:rsidRPr="00076A94">
        <w:rPr>
          <w:lang w:val="en-US"/>
        </w:rPr>
        <w:t xml:space="preserve"> a healthy adult</w:t>
      </w:r>
      <w:del w:id="513" w:author="Usuario" w:date="2017-02-14T18:22:00Z">
        <w:r w:rsidRPr="00076A94" w:rsidDel="009350F3">
          <w:rPr>
            <w:lang w:val="en-US"/>
          </w:rPr>
          <w:delText xml:space="preserve"> state</w:delText>
        </w:r>
      </w:del>
      <w:r w:rsidRPr="00076A94">
        <w:rPr>
          <w:lang w:val="en-US"/>
        </w:rPr>
        <w:t xml:space="preserve">, which should be temporally stable. Thus, our results could </w:t>
      </w:r>
      <w:del w:id="514" w:author="Usuario" w:date="2017-02-14T18:23:00Z">
        <w:r w:rsidRPr="00076A94" w:rsidDel="009350F3">
          <w:rPr>
            <w:lang w:val="en-US"/>
          </w:rPr>
          <w:delText>point to the need for</w:delText>
        </w:r>
      </w:del>
      <w:ins w:id="515" w:author="Usuario" w:date="2017-02-14T18:23:00Z">
        <w:r w:rsidR="009350F3">
          <w:rPr>
            <w:lang w:val="en-US"/>
          </w:rPr>
          <w:t>indicate</w:t>
        </w:r>
      </w:ins>
      <w:r w:rsidRPr="00076A94">
        <w:rPr>
          <w:lang w:val="en-US"/>
        </w:rPr>
        <w:t xml:space="preserve"> this variability </w:t>
      </w:r>
      <w:ins w:id="516" w:author="Usuario" w:date="2017-02-14T18:24:00Z">
        <w:r w:rsidR="009350F3">
          <w:rPr>
            <w:lang w:val="en-US"/>
          </w:rPr>
          <w:t xml:space="preserve">is necessary </w:t>
        </w:r>
      </w:ins>
      <w:r w:rsidRPr="00076A94">
        <w:rPr>
          <w:lang w:val="en-US"/>
        </w:rPr>
        <w:t xml:space="preserve">in order to reach that adult state. Furthermore, as we wanted to see how this variability </w:t>
      </w:r>
      <w:ins w:id="517" w:author="Usuario" w:date="2017-02-14T18:25:00Z">
        <w:r w:rsidR="00AD3BC5">
          <w:rPr>
            <w:lang w:val="en-US"/>
          </w:rPr>
          <w:t>shifted</w:t>
        </w:r>
      </w:ins>
      <w:del w:id="518" w:author="Usuario" w:date="2017-02-14T18:25:00Z">
        <w:r w:rsidRPr="00076A94" w:rsidDel="00AD3BC5">
          <w:rPr>
            <w:lang w:val="en-US"/>
          </w:rPr>
          <w:delText>behaved</w:delText>
        </w:r>
      </w:del>
      <w:r w:rsidRPr="00076A94">
        <w:rPr>
          <w:lang w:val="en-US"/>
        </w:rPr>
        <w:t xml:space="preserve"> over time, we calculated the </w:t>
      </w:r>
      <w:del w:id="519" w:author="Usuario" w:date="2017-02-14T17:56:00Z">
        <w:r w:rsidRPr="00076A94" w:rsidDel="00403DB8">
          <w:rPr>
            <w:lang w:val="en-US"/>
          </w:rPr>
          <w:delText xml:space="preserve">evolution </w:delText>
        </w:r>
      </w:del>
      <w:ins w:id="520" w:author="Usuario" w:date="2017-02-14T17:56:00Z">
        <w:r w:rsidR="00403DB8">
          <w:rPr>
            <w:lang w:val="en-US"/>
          </w:rPr>
          <w:t>changes in</w:t>
        </w:r>
      </w:ins>
      <w:del w:id="521" w:author="Usuario" w:date="2017-02-14T17:56:00Z">
        <w:r w:rsidRPr="00076A94" w:rsidDel="00403DB8">
          <w:rPr>
            <w:lang w:val="en-US"/>
          </w:rPr>
          <w:delText>of</w:delText>
        </w:r>
      </w:del>
      <w:r w:rsidRPr="00076A94">
        <w:rPr>
          <w:lang w:val="en-US"/>
        </w:rPr>
        <w:t xml:space="preserve"> this parameter </w:t>
      </w:r>
      <w:commentRangeStart w:id="522"/>
      <w:r w:rsidRPr="00076A94">
        <w:rPr>
          <w:lang w:val="en-US"/>
        </w:rPr>
        <w:t>for the samples which had enough time sampling</w:t>
      </w:r>
      <w:commentRangeEnd w:id="522"/>
      <w:r w:rsidR="00AD3BC5">
        <w:rPr>
          <w:rStyle w:val="Refdecomentario"/>
        </w:rPr>
        <w:commentReference w:id="522"/>
      </w:r>
      <w:r w:rsidRPr="00076A94">
        <w:rPr>
          <w:lang w:val="en-US"/>
        </w:rPr>
        <w:t xml:space="preserve">. As shown in Figure 6, the variability of </w:t>
      </w:r>
      <w:proofErr w:type="spellStart"/>
      <w:r w:rsidRPr="00076A94">
        <w:rPr>
          <w:lang w:val="en-US"/>
        </w:rPr>
        <w:t>microbiota</w:t>
      </w:r>
      <w:proofErr w:type="spellEnd"/>
      <w:r w:rsidRPr="00076A94">
        <w:rPr>
          <w:lang w:val="en-US"/>
        </w:rPr>
        <w:t xml:space="preserve"> fluctuated over time. </w:t>
      </w:r>
      <w:del w:id="523" w:author="Usuario" w:date="2017-02-14T18:26:00Z">
        <w:r w:rsidRPr="00076A94" w:rsidDel="00035E94">
          <w:rPr>
            <w:lang w:val="en-US"/>
          </w:rPr>
          <w:delText>It is interesting to note in</w:delText>
        </w:r>
      </w:del>
      <w:ins w:id="524" w:author="Usuario" w:date="2017-02-14T18:26:00Z">
        <w:r w:rsidR="00035E94">
          <w:rPr>
            <w:lang w:val="en-US"/>
          </w:rPr>
          <w:t>Interestingly</w:t>
        </w:r>
      </w:ins>
      <w:r w:rsidRPr="00076A94">
        <w:rPr>
          <w:lang w:val="en-US"/>
        </w:rPr>
        <w:t xml:space="preserve"> Figure 7 </w:t>
      </w:r>
      <w:ins w:id="525" w:author="Usuario" w:date="2017-02-14T18:26:00Z">
        <w:r w:rsidR="00035E94">
          <w:rPr>
            <w:lang w:val="en-US"/>
          </w:rPr>
          <w:t xml:space="preserve">shows </w:t>
        </w:r>
      </w:ins>
      <w:r w:rsidRPr="00076A94">
        <w:rPr>
          <w:lang w:val="en-US"/>
        </w:rPr>
        <w:t xml:space="preserve">how this parameter </w:t>
      </w:r>
      <w:del w:id="526" w:author="Usuario" w:date="2017-02-14T18:27:00Z">
        <w:r w:rsidRPr="00076A94" w:rsidDel="00035E94">
          <w:rPr>
            <w:lang w:val="en-US"/>
          </w:rPr>
          <w:delText>captured</w:delText>
        </w:r>
      </w:del>
      <w:ins w:id="527" w:author="Usuario" w:date="2017-02-14T18:27:00Z">
        <w:r w:rsidR="00035E94">
          <w:rPr>
            <w:lang w:val="en-US"/>
          </w:rPr>
          <w:t>reflected</w:t>
        </w:r>
      </w:ins>
      <w:r w:rsidRPr="00076A94">
        <w:rPr>
          <w:lang w:val="en-US"/>
        </w:rPr>
        <w:t xml:space="preserve"> the two antibiotic intakes in one of the patients </w:t>
      </w:r>
      <w:ins w:id="528" w:author="Usuario" w:date="2017-02-14T18:27:00Z">
        <w:r w:rsidR="00035E94">
          <w:rPr>
            <w:lang w:val="en-US"/>
          </w:rPr>
          <w:t>in</w:t>
        </w:r>
      </w:ins>
      <w:del w:id="529" w:author="Usuario" w:date="2017-02-14T18:27:00Z">
        <w:r w:rsidRPr="00076A94" w:rsidDel="00035E94">
          <w:rPr>
            <w:lang w:val="en-US"/>
          </w:rPr>
          <w:delText>from</w:delText>
        </w:r>
      </w:del>
      <w:r w:rsidRPr="00076A94">
        <w:rPr>
          <w:lang w:val="en-US"/>
        </w:rPr>
        <w:t xml:space="preserve"> the study by </w:t>
      </w:r>
      <w:proofErr w:type="spellStart"/>
      <w:r w:rsidRPr="00076A94">
        <w:rPr>
          <w:lang w:val="en-US"/>
        </w:rPr>
        <w:t>Dethlefsen</w:t>
      </w:r>
      <w:proofErr w:type="spellEnd"/>
      <w:r w:rsidRPr="00076A94">
        <w:rPr>
          <w:lang w:val="en-US"/>
        </w:rPr>
        <w:t xml:space="preserve"> and </w:t>
      </w:r>
      <w:proofErr w:type="spellStart"/>
      <w:r w:rsidRPr="00076A94">
        <w:rPr>
          <w:lang w:val="en-US"/>
        </w:rPr>
        <w:t>Relman</w:t>
      </w:r>
      <w:proofErr w:type="spellEnd"/>
      <w:r w:rsidRPr="00076A94">
        <w:rPr>
          <w:lang w:val="en-US"/>
        </w:rPr>
        <w:t xml:space="preserve"> (</w:t>
      </w:r>
      <w:r w:rsidR="006165D1">
        <w:fldChar w:fldCharType="begin"/>
      </w:r>
      <w:r w:rsidR="006165D1" w:rsidRPr="006165D1">
        <w:rPr>
          <w:lang w:val="en-US"/>
          <w:rPrChange w:id="530" w:author="Usuario" w:date="2017-02-08T10:01:00Z">
            <w:rPr/>
          </w:rPrChange>
        </w:rPr>
        <w:instrText xml:space="preserve"> HYPERLINK \l "_bookmark45" </w:instrText>
      </w:r>
      <w:r w:rsidR="006165D1">
        <w:fldChar w:fldCharType="separate"/>
      </w:r>
      <w:r w:rsidR="00580B26">
        <w:rPr>
          <w:rStyle w:val="Hipervnculo"/>
          <w:i/>
          <w:lang w:val="en-US"/>
        </w:rPr>
        <w:t>49</w:t>
      </w:r>
      <w:r w:rsidR="006165D1">
        <w:rPr>
          <w:rStyle w:val="Hipervnculo"/>
          <w:i/>
          <w:lang w:val="en-US"/>
        </w:rPr>
        <w:fldChar w:fldCharType="end"/>
      </w:r>
      <w:r w:rsidRPr="00076A94">
        <w:rPr>
          <w:lang w:val="en-US"/>
        </w:rPr>
        <w:t>)</w:t>
      </w:r>
      <w:del w:id="531" w:author="Usuario" w:date="2017-02-14T18:29:00Z">
        <w:r w:rsidRPr="00076A94" w:rsidDel="00035E94">
          <w:rPr>
            <w:lang w:val="en-US"/>
          </w:rPr>
          <w:delText>,</w:delText>
        </w:r>
      </w:del>
      <w:r w:rsidRPr="00076A94">
        <w:rPr>
          <w:lang w:val="en-US"/>
        </w:rPr>
        <w:t xml:space="preserve"> </w:t>
      </w:r>
      <w:del w:id="532" w:author="Usuario" w:date="2017-02-14T18:29:00Z">
        <w:r w:rsidRPr="00076A94" w:rsidDel="00035E94">
          <w:rPr>
            <w:lang w:val="en-US"/>
          </w:rPr>
          <w:delText>especially in that there seems to be some kind of a</w:delText>
        </w:r>
      </w:del>
      <w:del w:id="533" w:author="Usuario" w:date="2017-02-14T18:30:00Z">
        <w:r w:rsidRPr="00076A94" w:rsidDel="00035E94">
          <w:rPr>
            <w:lang w:val="en-US"/>
          </w:rPr>
          <w:delText xml:space="preserve"> resilience process in the microbiota due to the lower variability increase in the second antibiotic intake.</w:delText>
        </w:r>
      </w:del>
      <w:ins w:id="534" w:author="Usuario" w:date="2017-02-14T18:30:00Z">
        <w:r w:rsidR="00035E94" w:rsidRPr="00035E94">
          <w:rPr>
            <w:lang w:val="en-US"/>
          </w:rPr>
          <w:t xml:space="preserve"> </w:t>
        </w:r>
        <w:commentRangeStart w:id="535"/>
        <w:r w:rsidR="00035E94">
          <w:rPr>
            <w:lang w:val="en-US"/>
          </w:rPr>
          <w:t>particularly the apparent</w:t>
        </w:r>
        <w:r w:rsidR="00035E94" w:rsidRPr="00076A94">
          <w:rPr>
            <w:lang w:val="en-US"/>
          </w:rPr>
          <w:t xml:space="preserve"> resilience </w:t>
        </w:r>
        <w:r w:rsidR="00035E94">
          <w:rPr>
            <w:lang w:val="en-US"/>
          </w:rPr>
          <w:t xml:space="preserve">of the </w:t>
        </w:r>
        <w:proofErr w:type="spellStart"/>
        <w:r w:rsidR="00035E94">
          <w:rPr>
            <w:lang w:val="en-US"/>
          </w:rPr>
          <w:t>microbiota</w:t>
        </w:r>
        <w:proofErr w:type="spellEnd"/>
        <w:r w:rsidR="00035E94">
          <w:rPr>
            <w:lang w:val="en-US"/>
          </w:rPr>
          <w:t xml:space="preserve"> due to the </w:t>
        </w:r>
      </w:ins>
      <w:ins w:id="536" w:author="Usuario" w:date="2017-02-14T18:31:00Z">
        <w:r w:rsidR="00035E94">
          <w:rPr>
            <w:lang w:val="en-US"/>
          </w:rPr>
          <w:t>reduced</w:t>
        </w:r>
      </w:ins>
      <w:ins w:id="537" w:author="Usuario" w:date="2017-02-14T18:30:00Z">
        <w:r w:rsidR="00035E94" w:rsidRPr="00076A94">
          <w:rPr>
            <w:lang w:val="en-US"/>
          </w:rPr>
          <w:t xml:space="preserve"> increase in </w:t>
        </w:r>
      </w:ins>
      <w:ins w:id="538" w:author="Usuario" w:date="2017-02-14T18:31:00Z">
        <w:r w:rsidR="00035E94" w:rsidRPr="00076A94">
          <w:rPr>
            <w:lang w:val="en-US"/>
          </w:rPr>
          <w:t xml:space="preserve">variability </w:t>
        </w:r>
        <w:r w:rsidR="00035E94">
          <w:rPr>
            <w:lang w:val="en-US"/>
          </w:rPr>
          <w:t xml:space="preserve">during </w:t>
        </w:r>
      </w:ins>
      <w:ins w:id="539" w:author="Usuario" w:date="2017-02-14T18:30:00Z">
        <w:r w:rsidR="00035E94" w:rsidRPr="00076A94">
          <w:rPr>
            <w:lang w:val="en-US"/>
          </w:rPr>
          <w:t>the second antibiotic intake.</w:t>
        </w:r>
      </w:ins>
      <w:commentRangeEnd w:id="535"/>
      <w:ins w:id="540" w:author="Usuario" w:date="2017-02-14T18:31:00Z">
        <w:r w:rsidR="00035E94">
          <w:rPr>
            <w:rStyle w:val="Refdecomentario"/>
          </w:rPr>
          <w:commentReference w:id="535"/>
        </w:r>
      </w:ins>
    </w:p>
    <w:p w14:paraId="73DD9083" w14:textId="0F9735A4" w:rsidR="00917718" w:rsidRPr="00076A94" w:rsidRDefault="00FC3FE5" w:rsidP="008D6AE0">
      <w:pPr>
        <w:pStyle w:val="ASM"/>
        <w:jc w:val="left"/>
        <w:rPr>
          <w:lang w:val="en-US"/>
        </w:rPr>
      </w:pPr>
      <w:r w:rsidRPr="00076A94">
        <w:rPr>
          <w:lang w:val="en-US"/>
        </w:rPr>
        <w:lastRenderedPageBreak/>
        <w:t xml:space="preserve">The primary hypothesis of this work is that, in adults, having a healthy </w:t>
      </w:r>
      <w:proofErr w:type="spellStart"/>
      <w:r w:rsidRPr="00076A94">
        <w:rPr>
          <w:lang w:val="en-US"/>
        </w:rPr>
        <w:t>microbiota</w:t>
      </w:r>
      <w:proofErr w:type="spellEnd"/>
      <w:r w:rsidRPr="00076A94">
        <w:rPr>
          <w:lang w:val="en-US"/>
        </w:rPr>
        <w:t xml:space="preserve"> means that the </w:t>
      </w:r>
      <w:ins w:id="541" w:author="Usuario" w:date="2017-02-15T15:51:00Z">
        <w:r w:rsidR="007D7B2D">
          <w:rPr>
            <w:lang w:val="en-US"/>
          </w:rPr>
          <w:t xml:space="preserve">microbial </w:t>
        </w:r>
      </w:ins>
      <w:r w:rsidRPr="00076A94">
        <w:rPr>
          <w:lang w:val="en-US"/>
        </w:rPr>
        <w:t>population is stable over time</w:t>
      </w:r>
      <w:ins w:id="542" w:author="Usuario" w:date="2017-02-14T18:39:00Z">
        <w:r w:rsidR="00AB079F">
          <w:rPr>
            <w:lang w:val="en-US"/>
          </w:rPr>
          <w:t xml:space="preserve">. </w:t>
        </w:r>
      </w:ins>
      <w:del w:id="543" w:author="Usuario" w:date="2017-02-14T18:39:00Z">
        <w:r w:rsidRPr="00076A94" w:rsidDel="00AB079F">
          <w:rPr>
            <w:lang w:val="en-US"/>
          </w:rPr>
          <w:delText xml:space="preserve"> and </w:delText>
        </w:r>
      </w:del>
      <w:del w:id="544" w:author="Usuario" w:date="2017-02-14T18:40:00Z">
        <w:r w:rsidRPr="00076A94" w:rsidDel="00AB079F">
          <w:rPr>
            <w:lang w:val="en-US"/>
          </w:rPr>
          <w:delText xml:space="preserve">does not </w:delText>
        </w:r>
      </w:del>
      <w:del w:id="545" w:author="Usuario" w:date="2017-02-14T18:36:00Z">
        <w:r w:rsidRPr="00076A94" w:rsidDel="00AB079F">
          <w:rPr>
            <w:lang w:val="en-US"/>
          </w:rPr>
          <w:delText>move into</w:delText>
        </w:r>
      </w:del>
      <w:del w:id="546" w:author="Usuario" w:date="2017-02-14T18:37:00Z">
        <w:r w:rsidRPr="00076A94" w:rsidDel="00AB079F">
          <w:rPr>
            <w:lang w:val="en-US"/>
          </w:rPr>
          <w:delText xml:space="preserve"> a state where it is highly susceptible </w:delText>
        </w:r>
      </w:del>
      <w:del w:id="547" w:author="Usuario" w:date="2017-02-14T18:43:00Z">
        <w:r w:rsidRPr="00076A94" w:rsidDel="00AB079F">
          <w:rPr>
            <w:lang w:val="en-US"/>
          </w:rPr>
          <w:delText xml:space="preserve">to external or internal perturbations, causing </w:delText>
        </w:r>
      </w:del>
      <w:del w:id="548" w:author="Usuario" w:date="2017-02-14T18:38:00Z">
        <w:r w:rsidRPr="00076A94" w:rsidDel="00AB079F">
          <w:rPr>
            <w:lang w:val="en-US"/>
          </w:rPr>
          <w:delText>a dysbiotic state in the microbiota</w:delText>
        </w:r>
      </w:del>
      <w:ins w:id="549" w:author="Usuario" w:date="2017-02-14T18:43:00Z">
        <w:r w:rsidR="00AB079F" w:rsidRPr="00AB079F">
          <w:rPr>
            <w:lang w:val="en-US"/>
          </w:rPr>
          <w:t xml:space="preserve"> </w:t>
        </w:r>
        <w:r w:rsidR="00AB079F">
          <w:rPr>
            <w:lang w:val="en-US"/>
          </w:rPr>
          <w:t xml:space="preserve">This stability means the </w:t>
        </w:r>
        <w:proofErr w:type="spellStart"/>
        <w:r w:rsidR="00AB079F">
          <w:rPr>
            <w:lang w:val="en-US"/>
          </w:rPr>
          <w:t>microbiota</w:t>
        </w:r>
        <w:proofErr w:type="spellEnd"/>
        <w:r w:rsidR="00AB079F">
          <w:rPr>
            <w:lang w:val="en-US"/>
          </w:rPr>
          <w:t xml:space="preserve"> </w:t>
        </w:r>
        <w:r w:rsidR="00AB079F" w:rsidRPr="00076A94">
          <w:rPr>
            <w:lang w:val="en-US"/>
          </w:rPr>
          <w:t xml:space="preserve">does not </w:t>
        </w:r>
        <w:r w:rsidR="00AB079F">
          <w:rPr>
            <w:lang w:val="en-US"/>
          </w:rPr>
          <w:t xml:space="preserve">shift and become </w:t>
        </w:r>
        <w:r w:rsidR="00AB079F" w:rsidRPr="00076A94">
          <w:rPr>
            <w:lang w:val="en-US"/>
          </w:rPr>
          <w:t xml:space="preserve">susceptible to external or internal perturbations causing </w:t>
        </w:r>
        <w:proofErr w:type="spellStart"/>
        <w:r w:rsidR="00AB079F">
          <w:rPr>
            <w:lang w:val="en-US"/>
          </w:rPr>
          <w:t>dysbiosis</w:t>
        </w:r>
      </w:ins>
      <w:proofErr w:type="spellEnd"/>
      <w:r w:rsidRPr="00076A94">
        <w:rPr>
          <w:lang w:val="en-US"/>
        </w:rPr>
        <w:t xml:space="preserve">. In order to use the valuable information provided by the empirical law of Taylor’s work, </w:t>
      </w:r>
      <w:ins w:id="550" w:author="Usuario" w:date="2017-02-14T18:43:00Z">
        <w:r w:rsidR="00AB079F">
          <w:rPr>
            <w:lang w:val="en-US"/>
          </w:rPr>
          <w:t xml:space="preserve">herein </w:t>
        </w:r>
      </w:ins>
      <w:r w:rsidRPr="00076A94">
        <w:rPr>
          <w:lang w:val="en-US"/>
        </w:rPr>
        <w:t xml:space="preserve">we </w:t>
      </w:r>
      <w:ins w:id="551" w:author="Usuario" w:date="2017-02-14T18:43:00Z">
        <w:r w:rsidR="00AB079F">
          <w:rPr>
            <w:lang w:val="en-US"/>
          </w:rPr>
          <w:t xml:space="preserve">have </w:t>
        </w:r>
      </w:ins>
      <w:r w:rsidRPr="00076A94">
        <w:rPr>
          <w:lang w:val="en-US"/>
        </w:rPr>
        <w:t xml:space="preserve">proposed the use of </w:t>
      </w:r>
      <w:proofErr w:type="spellStart"/>
      <w:r w:rsidRPr="00076A94">
        <w:rPr>
          <w:lang w:val="en-US"/>
        </w:rPr>
        <w:t>Langevin’s</w:t>
      </w:r>
      <w:proofErr w:type="spellEnd"/>
      <w:r w:rsidRPr="00076A94">
        <w:rPr>
          <w:lang w:val="en-US"/>
        </w:rPr>
        <w:t xml:space="preserve"> equation to model how </w:t>
      </w:r>
      <w:del w:id="552" w:author="Usuario" w:date="2017-02-14T19:47:00Z">
        <w:r w:rsidRPr="00076A94" w:rsidDel="00987E0C">
          <w:rPr>
            <w:lang w:val="en-US"/>
          </w:rPr>
          <w:delText xml:space="preserve">ranking stability </w:delText>
        </w:r>
      </w:del>
      <w:ins w:id="553" w:author="Usuario" w:date="2017-02-14T19:47:00Z">
        <w:r w:rsidR="00987E0C">
          <w:rPr>
            <w:lang w:val="en-US"/>
          </w:rPr>
          <w:t xml:space="preserve">stability ranking </w:t>
        </w:r>
      </w:ins>
      <w:ins w:id="554" w:author="Usuario" w:date="2017-02-14T18:44:00Z">
        <w:r w:rsidR="00AB079F">
          <w:rPr>
            <w:lang w:val="en-US"/>
          </w:rPr>
          <w:t>changed</w:t>
        </w:r>
      </w:ins>
      <w:ins w:id="555" w:author="Usuario" w:date="2017-02-14T19:47:00Z">
        <w:r w:rsidR="00987E0C">
          <w:rPr>
            <w:lang w:val="en-US"/>
          </w:rPr>
          <w:t xml:space="preserve"> </w:t>
        </w:r>
      </w:ins>
      <w:del w:id="556" w:author="Usuario" w:date="2017-02-14T18:44:00Z">
        <w:r w:rsidRPr="00076A94" w:rsidDel="00AB079F">
          <w:rPr>
            <w:lang w:val="en-US"/>
          </w:rPr>
          <w:delText>e</w:delText>
        </w:r>
      </w:del>
      <w:del w:id="557" w:author="Usuario" w:date="2017-02-14T18:43:00Z">
        <w:r w:rsidRPr="00076A94" w:rsidDel="00AB079F">
          <w:rPr>
            <w:lang w:val="en-US"/>
          </w:rPr>
          <w:delText>volved</w:delText>
        </w:r>
      </w:del>
      <w:r w:rsidRPr="00076A94">
        <w:rPr>
          <w:lang w:val="en-US"/>
        </w:rPr>
        <w:t xml:space="preserve"> over time. While the system noise component can be directly measured as its variability, the other main term needs to be inferred from the model. This term, which we </w:t>
      </w:r>
      <w:ins w:id="558" w:author="Usuario" w:date="2017-02-15T15:51:00Z">
        <w:r w:rsidR="007D7B2D">
          <w:rPr>
            <w:lang w:val="en-US"/>
          </w:rPr>
          <w:t xml:space="preserve">have </w:t>
        </w:r>
      </w:ins>
      <w:r w:rsidRPr="00076A94">
        <w:rPr>
          <w:lang w:val="en-US"/>
        </w:rPr>
        <w:t xml:space="preserve">named "fitness", </w:t>
      </w:r>
      <w:del w:id="559" w:author="Usuario" w:date="2017-02-14T18:52:00Z">
        <w:r w:rsidRPr="00076A94" w:rsidDel="0074498B">
          <w:rPr>
            <w:lang w:val="en-US"/>
          </w:rPr>
          <w:delText xml:space="preserve">is the one that </w:delText>
        </w:r>
      </w:del>
      <w:r w:rsidRPr="00076A94">
        <w:rPr>
          <w:lang w:val="en-US"/>
        </w:rPr>
        <w:t xml:space="preserve">enables the system to </w:t>
      </w:r>
      <w:ins w:id="560" w:author="Usuario" w:date="2017-02-15T15:52:00Z">
        <w:r w:rsidR="007D7B2D">
          <w:rPr>
            <w:lang w:val="en-US"/>
          </w:rPr>
          <w:t>remain</w:t>
        </w:r>
      </w:ins>
      <w:del w:id="561" w:author="Usuario" w:date="2017-02-15T15:52:00Z">
        <w:r w:rsidRPr="00076A94" w:rsidDel="007D7B2D">
          <w:rPr>
            <w:lang w:val="en-US"/>
          </w:rPr>
          <w:delText>be</w:delText>
        </w:r>
      </w:del>
      <w:r w:rsidRPr="00076A94">
        <w:rPr>
          <w:lang w:val="en-US"/>
        </w:rPr>
        <w:t xml:space="preserve"> stable </w:t>
      </w:r>
      <w:ins w:id="562" w:author="Usuario" w:date="2017-02-15T15:52:00Z">
        <w:r w:rsidR="007D7B2D">
          <w:rPr>
            <w:lang w:val="en-US"/>
          </w:rPr>
          <w:t>when confronted with</w:t>
        </w:r>
      </w:ins>
      <w:del w:id="563" w:author="Usuario" w:date="2017-02-15T15:52:00Z">
        <w:r w:rsidRPr="00076A94" w:rsidDel="007D7B2D">
          <w:rPr>
            <w:lang w:val="en-US"/>
          </w:rPr>
          <w:delText>in the face of</w:delText>
        </w:r>
      </w:del>
      <w:r w:rsidRPr="00076A94">
        <w:rPr>
          <w:lang w:val="en-US"/>
        </w:rPr>
        <w:t xml:space="preserve"> potential perturbations. In ecological terms, this could represent the nature of interactions </w:t>
      </w:r>
      <w:del w:id="564" w:author="Usuario" w:date="2017-02-14T18:52:00Z">
        <w:r w:rsidRPr="00076A94" w:rsidDel="0074498B">
          <w:rPr>
            <w:lang w:val="en-US"/>
          </w:rPr>
          <w:delText xml:space="preserve">that are </w:delText>
        </w:r>
      </w:del>
      <w:r w:rsidRPr="00076A94">
        <w:rPr>
          <w:lang w:val="en-US"/>
        </w:rPr>
        <w:t xml:space="preserve">present among bacteria, between bacteria and other minority populations, such as fungi or </w:t>
      </w:r>
      <w:proofErr w:type="spellStart"/>
      <w:r w:rsidRPr="00076A94">
        <w:rPr>
          <w:lang w:val="en-US"/>
        </w:rPr>
        <w:t>archaea</w:t>
      </w:r>
      <w:proofErr w:type="spellEnd"/>
      <w:r w:rsidRPr="00076A94">
        <w:rPr>
          <w:lang w:val="en-US"/>
        </w:rPr>
        <w:t xml:space="preserve">, between bacteria and the viral component in </w:t>
      </w:r>
      <w:proofErr w:type="spellStart"/>
      <w:r w:rsidRPr="00076A94">
        <w:rPr>
          <w:lang w:val="en-US"/>
        </w:rPr>
        <w:t>microbiota</w:t>
      </w:r>
      <w:proofErr w:type="spellEnd"/>
      <w:r w:rsidRPr="00076A94">
        <w:rPr>
          <w:lang w:val="en-US"/>
        </w:rPr>
        <w:t xml:space="preserve">, and interactions between the host and the whole </w:t>
      </w:r>
      <w:proofErr w:type="spellStart"/>
      <w:r w:rsidRPr="00076A94">
        <w:rPr>
          <w:lang w:val="en-US"/>
        </w:rPr>
        <w:t>microbiota</w:t>
      </w:r>
      <w:proofErr w:type="spellEnd"/>
      <w:r w:rsidRPr="00076A94">
        <w:rPr>
          <w:lang w:val="en-US"/>
        </w:rPr>
        <w:t xml:space="preserve">. As this is a first step to model the temporal stability of </w:t>
      </w:r>
      <w:proofErr w:type="spellStart"/>
      <w:r w:rsidRPr="00076A94">
        <w:rPr>
          <w:lang w:val="en-US"/>
        </w:rPr>
        <w:t>microbiota</w:t>
      </w:r>
      <w:proofErr w:type="spellEnd"/>
      <w:r w:rsidRPr="00076A94">
        <w:rPr>
          <w:lang w:val="en-US"/>
        </w:rPr>
        <w:t>, and given its complex nature, we calculated fitness using the Fluctuation Dissipation Theorem as a first approximation (</w:t>
      </w:r>
      <w:r w:rsidR="006165D1">
        <w:fldChar w:fldCharType="begin"/>
      </w:r>
      <w:r w:rsidR="006165D1" w:rsidRPr="006165D1">
        <w:rPr>
          <w:lang w:val="en-US"/>
          <w:rPrChange w:id="565" w:author="Usuario" w:date="2017-02-08T10:01:00Z">
            <w:rPr/>
          </w:rPrChange>
        </w:rPr>
        <w:instrText xml:space="preserve"> HYPERLINK \l "_bookmark58" </w:instrText>
      </w:r>
      <w:r w:rsidR="006165D1">
        <w:fldChar w:fldCharType="separate"/>
      </w:r>
      <w:r w:rsidR="00580B26">
        <w:rPr>
          <w:rStyle w:val="Hipervnculo"/>
          <w:i/>
          <w:lang w:val="en-US"/>
        </w:rPr>
        <w:t>64</w:t>
      </w:r>
      <w:r w:rsidR="006165D1">
        <w:rPr>
          <w:rStyle w:val="Hipervnculo"/>
          <w:i/>
          <w:lang w:val="en-US"/>
        </w:rPr>
        <w:fldChar w:fldCharType="end"/>
      </w:r>
      <w:r w:rsidRPr="00076A94">
        <w:rPr>
          <w:lang w:val="en-US"/>
        </w:rPr>
        <w:t>).</w:t>
      </w:r>
      <w:del w:id="566" w:author="Usuario" w:date="2017-02-14T18:54:00Z">
        <w:r w:rsidRPr="00076A94" w:rsidDel="0074498B">
          <w:rPr>
            <w:lang w:val="en-US"/>
          </w:rPr>
          <w:delText xml:space="preserve"> Thus, the fitness of microbiota </w:delText>
        </w:r>
      </w:del>
      <w:del w:id="567" w:author="Usuario" w:date="2017-02-14T18:53:00Z">
        <w:r w:rsidRPr="00076A94" w:rsidDel="0074498B">
          <w:rPr>
            <w:lang w:val="en-US"/>
          </w:rPr>
          <w:delText>will still need to be modeled in future works in order to make the model</w:delText>
        </w:r>
      </w:del>
      <w:del w:id="568" w:author="Usuario" w:date="2017-02-14T18:54:00Z">
        <w:r w:rsidRPr="00076A94" w:rsidDel="0074498B">
          <w:rPr>
            <w:lang w:val="en-US"/>
          </w:rPr>
          <w:delText xml:space="preserve"> more accurate and give it a higher predictive power</w:delText>
        </w:r>
      </w:del>
      <w:ins w:id="569" w:author="Usuario" w:date="2017-02-14T18:54:00Z">
        <w:r w:rsidR="0074498B" w:rsidRPr="00076A94">
          <w:rPr>
            <w:lang w:val="en-US"/>
          </w:rPr>
          <w:t xml:space="preserve">Thus, future works </w:t>
        </w:r>
        <w:r w:rsidR="0074498B">
          <w:rPr>
            <w:lang w:val="en-US"/>
          </w:rPr>
          <w:t xml:space="preserve">are required to model </w:t>
        </w:r>
        <w:r w:rsidR="0074498B" w:rsidRPr="00076A94">
          <w:rPr>
            <w:lang w:val="en-US"/>
          </w:rPr>
          <w:t xml:space="preserve">the fitness of </w:t>
        </w:r>
        <w:proofErr w:type="spellStart"/>
        <w:r w:rsidR="0074498B" w:rsidRPr="00076A94">
          <w:rPr>
            <w:lang w:val="en-US"/>
          </w:rPr>
          <w:t>microbiota</w:t>
        </w:r>
        <w:proofErr w:type="spellEnd"/>
        <w:r w:rsidR="0074498B" w:rsidRPr="00076A94">
          <w:rPr>
            <w:lang w:val="en-US"/>
          </w:rPr>
          <w:t xml:space="preserve"> </w:t>
        </w:r>
        <w:r w:rsidR="0074498B">
          <w:rPr>
            <w:lang w:val="en-US"/>
          </w:rPr>
          <w:t>in order to provide a</w:t>
        </w:r>
        <w:r w:rsidR="0074498B" w:rsidRPr="00076A94">
          <w:rPr>
            <w:lang w:val="en-US"/>
          </w:rPr>
          <w:t xml:space="preserve"> more accurate </w:t>
        </w:r>
        <w:r w:rsidR="0074498B">
          <w:rPr>
            <w:lang w:val="en-US"/>
          </w:rPr>
          <w:t>model with</w:t>
        </w:r>
        <w:r w:rsidR="0074498B" w:rsidRPr="00076A94">
          <w:rPr>
            <w:lang w:val="en-US"/>
          </w:rPr>
          <w:t xml:space="preserve"> higher predictive power</w:t>
        </w:r>
      </w:ins>
      <w:r w:rsidRPr="00076A94">
        <w:rPr>
          <w:lang w:val="en-US"/>
        </w:rPr>
        <w:t>.</w:t>
      </w:r>
    </w:p>
    <w:p w14:paraId="36C38BA7" w14:textId="62EBE5C8" w:rsidR="00F51F2D" w:rsidRPr="00076A94" w:rsidRDefault="00C50860" w:rsidP="005740F0">
      <w:pPr>
        <w:pStyle w:val="ASM"/>
        <w:jc w:val="left"/>
        <w:rPr>
          <w:lang w:val="en-US"/>
        </w:rPr>
      </w:pPr>
      <w:r w:rsidRPr="00076A94">
        <w:rPr>
          <w:lang w:val="en-US"/>
        </w:rPr>
        <w:t xml:space="preserve">By solving </w:t>
      </w:r>
      <w:proofErr w:type="spellStart"/>
      <w:r w:rsidRPr="00076A94">
        <w:rPr>
          <w:lang w:val="en-US"/>
        </w:rPr>
        <w:t>Langevin’s</w:t>
      </w:r>
      <w:proofErr w:type="spellEnd"/>
      <w:r w:rsidRPr="00076A94">
        <w:rPr>
          <w:lang w:val="en-US"/>
        </w:rPr>
        <w:t xml:space="preserve"> differential equation, we</w:t>
      </w:r>
      <w:del w:id="570" w:author="Usuario" w:date="2017-02-14T19:46:00Z">
        <w:r w:rsidRPr="00076A94" w:rsidDel="00987E0C">
          <w:rPr>
            <w:lang w:val="en-US"/>
          </w:rPr>
          <w:delText xml:space="preserve"> can</w:delText>
        </w:r>
      </w:del>
      <w:r w:rsidRPr="00076A94">
        <w:rPr>
          <w:lang w:val="en-US"/>
        </w:rPr>
        <w:t xml:space="preserve"> obtain a phase diagram where each </w:t>
      </w:r>
      <w:proofErr w:type="spellStart"/>
      <w:r w:rsidRPr="00076A94">
        <w:rPr>
          <w:lang w:val="en-US"/>
        </w:rPr>
        <w:t>microbiota</w:t>
      </w:r>
      <w:proofErr w:type="spellEnd"/>
      <w:r w:rsidRPr="00076A94">
        <w:rPr>
          <w:lang w:val="en-US"/>
        </w:rPr>
        <w:t xml:space="preserve"> sample can be placed </w:t>
      </w:r>
      <w:ins w:id="571" w:author="Usuario" w:date="2017-02-14T19:47:00Z">
        <w:r w:rsidR="007B5B9E">
          <w:rPr>
            <w:lang w:val="en-US"/>
          </w:rPr>
          <w:t>by</w:t>
        </w:r>
      </w:ins>
      <w:del w:id="572" w:author="Usuario" w:date="2017-02-14T19:47:00Z">
        <w:r w:rsidRPr="00076A94" w:rsidDel="007B5B9E">
          <w:rPr>
            <w:lang w:val="en-US"/>
          </w:rPr>
          <w:delText>according to</w:delText>
        </w:r>
      </w:del>
      <w:r w:rsidRPr="00076A94">
        <w:rPr>
          <w:lang w:val="en-US"/>
        </w:rPr>
        <w:t xml:space="preserve"> its fitness and variability into one of two phases, according to the </w:t>
      </w:r>
      <w:del w:id="573" w:author="Usuario" w:date="2017-02-14T19:47:00Z">
        <w:r w:rsidRPr="00076A94" w:rsidDel="00987E0C">
          <w:rPr>
            <w:lang w:val="en-US"/>
          </w:rPr>
          <w:delText xml:space="preserve">ranking stability </w:delText>
        </w:r>
      </w:del>
      <w:ins w:id="574" w:author="Usuario" w:date="2017-02-14T19:47:00Z">
        <w:r w:rsidR="00987E0C">
          <w:rPr>
            <w:lang w:val="en-US"/>
          </w:rPr>
          <w:t xml:space="preserve">stability ranking </w:t>
        </w:r>
      </w:ins>
      <w:r w:rsidRPr="00076A94">
        <w:rPr>
          <w:lang w:val="en-US"/>
        </w:rPr>
        <w:t>of the system.</w:t>
      </w:r>
      <w:del w:id="575" w:author="Usuario" w:date="2017-02-14T19:48:00Z">
        <w:r w:rsidRPr="00076A94" w:rsidDel="007B5B9E">
          <w:rPr>
            <w:lang w:val="en-US"/>
          </w:rPr>
          <w:delText xml:space="preserve"> As we can see in the phase–space in Figure 3, three different conditions that could occur are shown</w:delText>
        </w:r>
      </w:del>
      <w:ins w:id="576" w:author="Usuario" w:date="2017-02-14T19:48:00Z">
        <w:r w:rsidR="007B5B9E" w:rsidRPr="007B5B9E">
          <w:rPr>
            <w:lang w:val="en-US"/>
          </w:rPr>
          <w:t xml:space="preserve"> </w:t>
        </w:r>
        <w:r w:rsidR="007B5B9E" w:rsidRPr="00076A94">
          <w:rPr>
            <w:lang w:val="en-US"/>
          </w:rPr>
          <w:t xml:space="preserve">As </w:t>
        </w:r>
        <w:r w:rsidR="007B5B9E">
          <w:rPr>
            <w:lang w:val="en-US"/>
          </w:rPr>
          <w:t xml:space="preserve">shown </w:t>
        </w:r>
      </w:ins>
      <w:ins w:id="577" w:author="Usuario" w:date="2017-02-14T19:49:00Z">
        <w:r w:rsidR="007B5B9E">
          <w:rPr>
            <w:lang w:val="en-US"/>
          </w:rPr>
          <w:t>by</w:t>
        </w:r>
      </w:ins>
      <w:ins w:id="578" w:author="Usuario" w:date="2017-02-14T19:48:00Z">
        <w:r w:rsidR="007B5B9E" w:rsidRPr="00076A94">
          <w:rPr>
            <w:lang w:val="en-US"/>
          </w:rPr>
          <w:t xml:space="preserve"> the phase–space in Figure 3, three different conditions </w:t>
        </w:r>
        <w:r w:rsidR="007B5B9E">
          <w:rPr>
            <w:lang w:val="en-US"/>
          </w:rPr>
          <w:t>can</w:t>
        </w:r>
        <w:r w:rsidR="007B5B9E" w:rsidRPr="00076A94">
          <w:rPr>
            <w:lang w:val="en-US"/>
          </w:rPr>
          <w:t xml:space="preserve"> occur</w:t>
        </w:r>
      </w:ins>
      <w:r w:rsidRPr="00076A94">
        <w:rPr>
          <w:lang w:val="en-US"/>
        </w:rPr>
        <w:t xml:space="preserve">. </w:t>
      </w:r>
      <w:del w:id="579" w:author="Usuario" w:date="2017-02-14T19:49:00Z">
        <w:r w:rsidRPr="00076A94" w:rsidDel="007B5B9E">
          <w:rPr>
            <w:lang w:val="en-US"/>
          </w:rPr>
          <w:delText>First,</w:delText>
        </w:r>
        <w:r w:rsidR="006A4B4F" w:rsidRPr="00076A94" w:rsidDel="007B5B9E">
          <w:rPr>
            <w:lang w:val="en-US"/>
          </w:rPr>
          <w:delText xml:space="preserve"> we could have</w:delText>
        </w:r>
      </w:del>
      <w:ins w:id="580" w:author="Usuario" w:date="2017-02-14T19:49:00Z">
        <w:r w:rsidR="007B5B9E">
          <w:rPr>
            <w:lang w:val="en-US"/>
          </w:rPr>
          <w:t>The first is</w:t>
        </w:r>
      </w:ins>
      <w:r w:rsidR="006A4B4F" w:rsidRPr="00076A94">
        <w:rPr>
          <w:lang w:val="en-US"/>
        </w:rPr>
        <w:t xml:space="preserve"> a healthy </w:t>
      </w:r>
      <w:proofErr w:type="spellStart"/>
      <w:r w:rsidR="006A4B4F" w:rsidRPr="00076A94">
        <w:rPr>
          <w:lang w:val="en-US"/>
        </w:rPr>
        <w:t>micro</w:t>
      </w:r>
      <w:r w:rsidRPr="00076A94">
        <w:rPr>
          <w:lang w:val="en-US"/>
        </w:rPr>
        <w:t>biota</w:t>
      </w:r>
      <w:proofErr w:type="spellEnd"/>
      <w:r w:rsidRPr="00076A94">
        <w:rPr>
          <w:lang w:val="en-US"/>
        </w:rPr>
        <w:t xml:space="preserve"> with some fluctuations, as shown by one of the subjects </w:t>
      </w:r>
      <w:ins w:id="581" w:author="Usuario" w:date="2017-02-14T19:49:00Z">
        <w:r w:rsidR="007B5B9E">
          <w:rPr>
            <w:lang w:val="en-US"/>
          </w:rPr>
          <w:t>in</w:t>
        </w:r>
      </w:ins>
      <w:del w:id="582" w:author="Usuario" w:date="2017-02-14T19:49:00Z">
        <w:r w:rsidRPr="00076A94" w:rsidDel="007B5B9E">
          <w:rPr>
            <w:lang w:val="en-US"/>
          </w:rPr>
          <w:delText>of</w:delText>
        </w:r>
      </w:del>
      <w:r w:rsidRPr="00076A94">
        <w:rPr>
          <w:lang w:val="en-US"/>
        </w:rPr>
        <w:t xml:space="preserve"> </w:t>
      </w:r>
      <w:proofErr w:type="spellStart"/>
      <w:r w:rsidRPr="00076A94">
        <w:rPr>
          <w:lang w:val="en-US"/>
        </w:rPr>
        <w:t>Caporaso</w:t>
      </w:r>
      <w:proofErr w:type="spellEnd"/>
      <w:r w:rsidRPr="00076A94">
        <w:rPr>
          <w:lang w:val="en-US"/>
        </w:rPr>
        <w:t xml:space="preserve"> </w:t>
      </w:r>
      <w:r w:rsidRPr="00076A94">
        <w:rPr>
          <w:i/>
          <w:lang w:val="en-US"/>
        </w:rPr>
        <w:t>et al.</w:t>
      </w:r>
      <w:del w:id="583" w:author="Usuario" w:date="2017-02-14T19:50:00Z">
        <w:r w:rsidRPr="00076A94" w:rsidDel="007B5B9E">
          <w:rPr>
            <w:lang w:val="en-US"/>
          </w:rPr>
          <w:delText>’s study</w:delText>
        </w:r>
      </w:del>
      <w:r w:rsidRPr="00076A94">
        <w:rPr>
          <w:lang w:val="en-US"/>
        </w:rPr>
        <w:t xml:space="preserve"> (</w:t>
      </w:r>
      <w:r w:rsidR="006165D1">
        <w:fldChar w:fldCharType="begin"/>
      </w:r>
      <w:r w:rsidR="006165D1" w:rsidRPr="006165D1">
        <w:rPr>
          <w:lang w:val="en-US"/>
          <w:rPrChange w:id="584" w:author="Usuario" w:date="2017-02-08T10:01:00Z">
            <w:rPr/>
          </w:rPrChange>
        </w:rPr>
        <w:instrText xml:space="preserve"> HYPERLINK \l "_bookmark44" </w:instrText>
      </w:r>
      <w:r w:rsidR="006165D1">
        <w:fldChar w:fldCharType="separate"/>
      </w:r>
      <w:r w:rsidR="00580B26">
        <w:rPr>
          <w:rStyle w:val="Hipervnculo"/>
          <w:i/>
          <w:lang w:val="en-US"/>
        </w:rPr>
        <w:t>48</w:t>
      </w:r>
      <w:r w:rsidR="006165D1">
        <w:rPr>
          <w:rStyle w:val="Hipervnculo"/>
          <w:i/>
          <w:lang w:val="en-US"/>
        </w:rPr>
        <w:fldChar w:fldCharType="end"/>
      </w:r>
      <w:r w:rsidRPr="00076A94">
        <w:rPr>
          <w:lang w:val="en-US"/>
        </w:rPr>
        <w:t xml:space="preserve">). </w:t>
      </w:r>
      <w:del w:id="585" w:author="Usuario" w:date="2017-02-14T19:50:00Z">
        <w:r w:rsidRPr="00076A94" w:rsidDel="007B5B9E">
          <w:rPr>
            <w:lang w:val="en-US"/>
          </w:rPr>
          <w:delText xml:space="preserve">Because </w:delText>
        </w:r>
      </w:del>
      <w:proofErr w:type="gramStart"/>
      <w:ins w:id="586" w:author="Usuario" w:date="2017-02-14T19:50:00Z">
        <w:r w:rsidR="007B5B9E">
          <w:rPr>
            <w:lang w:val="en-US"/>
          </w:rPr>
          <w:t>As</w:t>
        </w:r>
        <w:proofErr w:type="gramEnd"/>
        <w:r w:rsidR="007B5B9E" w:rsidRPr="00076A94">
          <w:rPr>
            <w:lang w:val="en-US"/>
          </w:rPr>
          <w:t xml:space="preserve"> </w:t>
        </w:r>
      </w:ins>
      <w:r w:rsidRPr="00076A94">
        <w:rPr>
          <w:lang w:val="en-US"/>
        </w:rPr>
        <w:t xml:space="preserve">this case would have good fitness, its temporal variability would not place the </w:t>
      </w:r>
      <w:proofErr w:type="spellStart"/>
      <w:r w:rsidRPr="00076A94">
        <w:rPr>
          <w:lang w:val="en-US"/>
        </w:rPr>
        <w:t>microbiota</w:t>
      </w:r>
      <w:proofErr w:type="spellEnd"/>
      <w:r w:rsidRPr="00076A94">
        <w:rPr>
          <w:lang w:val="en-US"/>
        </w:rPr>
        <w:t xml:space="preserve"> in the unstable phase of the diagram. Second</w:t>
      </w:r>
      <w:ins w:id="587" w:author="Usuario" w:date="2017-02-14T19:51:00Z">
        <w:r w:rsidR="00A018CD">
          <w:rPr>
            <w:lang w:val="en-US"/>
          </w:rPr>
          <w:t>ly</w:t>
        </w:r>
      </w:ins>
      <w:r w:rsidRPr="00076A94">
        <w:rPr>
          <w:lang w:val="en-US"/>
        </w:rPr>
        <w:t xml:space="preserve">, we have a subject from the study by </w:t>
      </w:r>
      <w:proofErr w:type="spellStart"/>
      <w:r w:rsidRPr="00076A94">
        <w:rPr>
          <w:lang w:val="en-US"/>
        </w:rPr>
        <w:t>Dethlefsen</w:t>
      </w:r>
      <w:proofErr w:type="spellEnd"/>
      <w:r w:rsidRPr="00076A94">
        <w:rPr>
          <w:lang w:val="en-US"/>
        </w:rPr>
        <w:t xml:space="preserve"> and </w:t>
      </w:r>
      <w:proofErr w:type="spellStart"/>
      <w:r w:rsidRPr="00076A94">
        <w:rPr>
          <w:lang w:val="en-US"/>
        </w:rPr>
        <w:t>Relman</w:t>
      </w:r>
      <w:proofErr w:type="spellEnd"/>
      <w:r w:rsidRPr="00076A94">
        <w:rPr>
          <w:lang w:val="en-US"/>
        </w:rPr>
        <w:t xml:space="preserve"> (</w:t>
      </w:r>
      <w:r w:rsidR="006165D1">
        <w:fldChar w:fldCharType="begin"/>
      </w:r>
      <w:r w:rsidR="006165D1" w:rsidRPr="006165D1">
        <w:rPr>
          <w:lang w:val="en-US"/>
          <w:rPrChange w:id="588" w:author="Usuario" w:date="2017-02-08T10:01:00Z">
            <w:rPr/>
          </w:rPrChange>
        </w:rPr>
        <w:instrText xml:space="preserve"> HYPERLINK \l "_bookmark45" </w:instrText>
      </w:r>
      <w:r w:rsidR="006165D1">
        <w:fldChar w:fldCharType="separate"/>
      </w:r>
      <w:r w:rsidR="00580B26">
        <w:rPr>
          <w:rStyle w:val="Hipervnculo"/>
          <w:i/>
          <w:lang w:val="en-US"/>
        </w:rPr>
        <w:t>49</w:t>
      </w:r>
      <w:r w:rsidR="006165D1">
        <w:rPr>
          <w:rStyle w:val="Hipervnculo"/>
          <w:i/>
          <w:lang w:val="en-US"/>
        </w:rPr>
        <w:fldChar w:fldCharType="end"/>
      </w:r>
      <w:r w:rsidRPr="00076A94">
        <w:rPr>
          <w:lang w:val="en-US"/>
        </w:rPr>
        <w:t>) who</w:t>
      </w:r>
      <w:ins w:id="589" w:author="Usuario" w:date="2017-02-14T19:52:00Z">
        <w:r w:rsidR="00A018CD">
          <w:rPr>
            <w:lang w:val="en-US"/>
          </w:rPr>
          <w:t xml:space="preserve">se </w:t>
        </w:r>
        <w:proofErr w:type="spellStart"/>
        <w:r w:rsidR="00A018CD">
          <w:rPr>
            <w:lang w:val="en-US"/>
          </w:rPr>
          <w:t>microbiota</w:t>
        </w:r>
      </w:ins>
      <w:proofErr w:type="spellEnd"/>
      <w:r w:rsidRPr="00076A94">
        <w:rPr>
          <w:lang w:val="en-US"/>
        </w:rPr>
        <w:t xml:space="preserve"> was perturbed twice by an antibiotic intake</w:t>
      </w:r>
      <w:del w:id="590" w:author="Usuario" w:date="2017-02-14T19:52:00Z">
        <w:r w:rsidRPr="00076A94" w:rsidDel="00A018CD">
          <w:rPr>
            <w:lang w:val="en-US"/>
          </w:rPr>
          <w:delText>.  His microbiota underwent</w:delText>
        </w:r>
      </w:del>
      <w:ins w:id="591" w:author="Usuario" w:date="2017-02-14T19:52:00Z">
        <w:r w:rsidR="00A018CD">
          <w:rPr>
            <w:lang w:val="en-US"/>
          </w:rPr>
          <w:t>, undergoing</w:t>
        </w:r>
      </w:ins>
      <w:r w:rsidRPr="00076A94">
        <w:rPr>
          <w:lang w:val="en-US"/>
        </w:rPr>
        <w:t xml:space="preserve"> sufficient change so as to lose its </w:t>
      </w:r>
      <w:r w:rsidRPr="00076A94">
        <w:rPr>
          <w:lang w:val="en-US"/>
        </w:rPr>
        <w:lastRenderedPageBreak/>
        <w:t>stability, and hence be placed in the unstable part. In this location, it is more sensitive to potential perturbations such as, for example, opportunist</w:t>
      </w:r>
      <w:ins w:id="592" w:author="Usuario" w:date="2017-02-14T19:59:00Z">
        <w:r w:rsidR="0092707D">
          <w:rPr>
            <w:lang w:val="en-US"/>
          </w:rPr>
          <w:t>ic</w:t>
        </w:r>
      </w:ins>
      <w:r w:rsidRPr="00076A94">
        <w:rPr>
          <w:lang w:val="en-US"/>
        </w:rPr>
        <w:t xml:space="preserve"> infections. In </w:t>
      </w:r>
      <w:ins w:id="593" w:author="Usuario" w:date="2017-02-14T20:00:00Z">
        <w:r w:rsidR="0092707D">
          <w:rPr>
            <w:lang w:val="en-US"/>
          </w:rPr>
          <w:t>the</w:t>
        </w:r>
      </w:ins>
      <w:del w:id="594" w:author="Usuario" w:date="2017-02-14T20:00:00Z">
        <w:r w:rsidRPr="00076A94" w:rsidDel="0092707D">
          <w:rPr>
            <w:lang w:val="en-US"/>
          </w:rPr>
          <w:delText>this</w:delText>
        </w:r>
      </w:del>
      <w:r w:rsidRPr="00076A94">
        <w:rPr>
          <w:lang w:val="en-US"/>
        </w:rPr>
        <w:t xml:space="preserve"> t</w:t>
      </w:r>
      <w:r w:rsidR="00917718" w:rsidRPr="00076A94">
        <w:rPr>
          <w:lang w:val="en-US"/>
        </w:rPr>
        <w:t xml:space="preserve">hird and last condition, the subject </w:t>
      </w:r>
      <w:r w:rsidRPr="00076A94">
        <w:rPr>
          <w:lang w:val="en-US"/>
        </w:rPr>
        <w:t>was</w:t>
      </w:r>
      <w:r w:rsidR="00917718" w:rsidRPr="00076A94">
        <w:rPr>
          <w:lang w:val="en-US"/>
        </w:rPr>
        <w:t xml:space="preserve"> already in the unstable phase due </w:t>
      </w:r>
      <w:r w:rsidRPr="00076A94">
        <w:rPr>
          <w:lang w:val="en-US"/>
        </w:rPr>
        <w:t xml:space="preserve">to a health issue, i.e. IBS. This can be observed in one of the patients </w:t>
      </w:r>
      <w:ins w:id="595" w:author="Usuario" w:date="2017-02-14T20:00:00Z">
        <w:r w:rsidR="0092707D">
          <w:rPr>
            <w:lang w:val="en-US"/>
          </w:rPr>
          <w:t>in</w:t>
        </w:r>
      </w:ins>
      <w:del w:id="596" w:author="Usuario" w:date="2017-02-14T20:00:00Z">
        <w:r w:rsidRPr="00076A94" w:rsidDel="0092707D">
          <w:rPr>
            <w:lang w:val="en-US"/>
          </w:rPr>
          <w:delText>from</w:delText>
        </w:r>
      </w:del>
      <w:r w:rsidRPr="00076A94">
        <w:rPr>
          <w:lang w:val="en-US"/>
        </w:rPr>
        <w:t xml:space="preserve"> Durban </w:t>
      </w:r>
      <w:r w:rsidRPr="00076A94">
        <w:rPr>
          <w:i/>
          <w:lang w:val="en-US"/>
        </w:rPr>
        <w:t>et al.</w:t>
      </w:r>
      <w:del w:id="597" w:author="Usuario" w:date="2017-02-14T20:00:00Z">
        <w:r w:rsidRPr="00076A94" w:rsidDel="0092707D">
          <w:rPr>
            <w:lang w:val="en-US"/>
          </w:rPr>
          <w:delText>’s study</w:delText>
        </w:r>
      </w:del>
      <w:r w:rsidRPr="00076A94">
        <w:rPr>
          <w:lang w:val="en-US"/>
        </w:rPr>
        <w:t xml:space="preserve"> (</w:t>
      </w:r>
      <w:r w:rsidR="006165D1">
        <w:fldChar w:fldCharType="begin"/>
      </w:r>
      <w:r w:rsidR="006165D1" w:rsidRPr="006165D1">
        <w:rPr>
          <w:lang w:val="en-US"/>
          <w:rPrChange w:id="598" w:author="Usuario" w:date="2017-02-08T10:01:00Z">
            <w:rPr/>
          </w:rPrChange>
        </w:rPr>
        <w:instrText xml:space="preserve"> HYPERLINK \l "_bookmark13" </w:instrText>
      </w:r>
      <w:r w:rsidR="006165D1">
        <w:fldChar w:fldCharType="separate"/>
      </w:r>
      <w:r w:rsidRPr="00076A94">
        <w:rPr>
          <w:rStyle w:val="Hipervnculo"/>
          <w:i/>
          <w:lang w:val="en-US"/>
        </w:rPr>
        <w:t>12</w:t>
      </w:r>
      <w:r w:rsidR="006165D1">
        <w:rPr>
          <w:rStyle w:val="Hipervnculo"/>
          <w:i/>
          <w:lang w:val="en-US"/>
        </w:rPr>
        <w:fldChar w:fldCharType="end"/>
      </w:r>
      <w:r w:rsidRPr="00076A94">
        <w:rPr>
          <w:lang w:val="en-US"/>
        </w:rPr>
        <w:t>). In addition, it was shown that this subject’s health status improved during the</w:t>
      </w:r>
      <w:del w:id="599" w:author="Usuario" w:date="2017-02-14T20:01:00Z">
        <w:r w:rsidRPr="00076A94" w:rsidDel="00E00AFB">
          <w:rPr>
            <w:lang w:val="en-US"/>
          </w:rPr>
          <w:delText xml:space="preserve"> time</w:delText>
        </w:r>
      </w:del>
      <w:del w:id="600" w:author="Usuario" w:date="2017-02-15T15:53:00Z">
        <w:r w:rsidRPr="00076A94" w:rsidDel="007D7B2D">
          <w:rPr>
            <w:lang w:val="en-US"/>
          </w:rPr>
          <w:delText xml:space="preserve"> the</w:delText>
        </w:r>
      </w:del>
      <w:r w:rsidRPr="00076A94">
        <w:rPr>
          <w:lang w:val="en-US"/>
        </w:rPr>
        <w:t xml:space="preserve"> experiment</w:t>
      </w:r>
      <w:del w:id="601" w:author="Usuario" w:date="2017-02-14T20:01:00Z">
        <w:r w:rsidRPr="00076A94" w:rsidDel="00E00AFB">
          <w:rPr>
            <w:lang w:val="en-US"/>
          </w:rPr>
          <w:delText xml:space="preserve"> was carried out</w:delText>
        </w:r>
      </w:del>
      <w:r w:rsidRPr="00076A94">
        <w:rPr>
          <w:lang w:val="en-US"/>
        </w:rPr>
        <w:t>, implying that his</w:t>
      </w:r>
      <w:ins w:id="602" w:author="Usuario" w:date="2017-02-14T20:01:00Z">
        <w:r w:rsidR="00E00AFB">
          <w:rPr>
            <w:lang w:val="en-US"/>
          </w:rPr>
          <w:t>/her</w:t>
        </w:r>
      </w:ins>
      <w:r w:rsidRPr="00076A94">
        <w:rPr>
          <w:lang w:val="en-US"/>
        </w:rPr>
        <w:t xml:space="preserve"> </w:t>
      </w:r>
      <w:proofErr w:type="spellStart"/>
      <w:r w:rsidRPr="00076A94">
        <w:rPr>
          <w:lang w:val="en-US"/>
        </w:rPr>
        <w:t>microbiota</w:t>
      </w:r>
      <w:proofErr w:type="spellEnd"/>
      <w:r w:rsidRPr="00076A94">
        <w:rPr>
          <w:lang w:val="en-US"/>
        </w:rPr>
        <w:t xml:space="preserve"> also recovered</w:t>
      </w:r>
      <w:del w:id="603" w:author="Usuario" w:date="2017-02-14T20:02:00Z">
        <w:r w:rsidRPr="00076A94" w:rsidDel="00E00AFB">
          <w:rPr>
            <w:lang w:val="en-US"/>
          </w:rPr>
          <w:delText xml:space="preserve"> the</w:delText>
        </w:r>
      </w:del>
      <w:r w:rsidRPr="00076A94">
        <w:rPr>
          <w:lang w:val="en-US"/>
        </w:rPr>
        <w:t xml:space="preserve"> stability</w:t>
      </w:r>
      <w:del w:id="604" w:author="Usuario" w:date="2017-02-14T20:02:00Z">
        <w:r w:rsidRPr="00076A94" w:rsidDel="00E00AFB">
          <w:rPr>
            <w:lang w:val="en-US"/>
          </w:rPr>
          <w:delText xml:space="preserve"> it had lost</w:delText>
        </w:r>
      </w:del>
      <w:r w:rsidRPr="00076A94">
        <w:rPr>
          <w:lang w:val="en-US"/>
        </w:rPr>
        <w:t xml:space="preserve">. </w:t>
      </w:r>
      <w:del w:id="605" w:author="Usuario" w:date="2017-02-14T20:02:00Z">
        <w:r w:rsidRPr="00076A94" w:rsidDel="00E00AFB">
          <w:rPr>
            <w:lang w:val="en-US"/>
          </w:rPr>
          <w:delText xml:space="preserve">It is interesting to note that in </w:delText>
        </w:r>
      </w:del>
      <w:del w:id="606" w:author="Usuario" w:date="2017-02-14T20:03:00Z">
        <w:r w:rsidRPr="00076A94" w:rsidDel="00E00AFB">
          <w:rPr>
            <w:lang w:val="en-US"/>
          </w:rPr>
          <w:delText xml:space="preserve">the subject’s health </w:delText>
        </w:r>
      </w:del>
      <w:del w:id="607" w:author="Usuario" w:date="2017-02-14T20:02:00Z">
        <w:r w:rsidRPr="00076A94" w:rsidDel="00E00AFB">
          <w:rPr>
            <w:lang w:val="en-US"/>
          </w:rPr>
          <w:delText>from</w:delText>
        </w:r>
      </w:del>
      <w:del w:id="608" w:author="Usuario" w:date="2017-02-14T20:03:00Z">
        <w:r w:rsidRPr="00076A94" w:rsidDel="00E00AFB">
          <w:rPr>
            <w:lang w:val="en-US"/>
          </w:rPr>
          <w:delText xml:space="preserve"> </w:delText>
        </w:r>
      </w:del>
      <w:del w:id="609" w:author="Usuario" w:date="2017-02-14T20:05:00Z">
        <w:r w:rsidRPr="00076A94" w:rsidDel="00E00AFB">
          <w:rPr>
            <w:lang w:val="en-US"/>
          </w:rPr>
          <w:delText xml:space="preserve">the study made by David </w:delText>
        </w:r>
        <w:r w:rsidRPr="00076A94" w:rsidDel="00E00AFB">
          <w:rPr>
            <w:i/>
            <w:lang w:val="en-US"/>
          </w:rPr>
          <w:delText xml:space="preserve">et al. </w:delText>
        </w:r>
        <w:r w:rsidRPr="00076A94" w:rsidDel="00E00AFB">
          <w:rPr>
            <w:lang w:val="en-US"/>
          </w:rPr>
          <w:delText>(</w:delText>
        </w:r>
        <w:r w:rsidR="006165D1" w:rsidDel="00E00AFB">
          <w:fldChar w:fldCharType="begin"/>
        </w:r>
        <w:r w:rsidR="006165D1" w:rsidRPr="006165D1" w:rsidDel="00E00AFB">
          <w:rPr>
            <w:lang w:val="en-US"/>
            <w:rPrChange w:id="610" w:author="Usuario" w:date="2017-02-08T10:01:00Z">
              <w:rPr/>
            </w:rPrChange>
          </w:rPr>
          <w:delInstrText xml:space="preserve"> HYPERLINK \l "_bookmark49" </w:delInstrText>
        </w:r>
        <w:r w:rsidR="006165D1" w:rsidDel="00E00AFB">
          <w:fldChar w:fldCharType="separate"/>
        </w:r>
        <w:r w:rsidR="00580B26" w:rsidDel="00E00AFB">
          <w:rPr>
            <w:rStyle w:val="Hipervnculo"/>
            <w:i/>
            <w:lang w:val="en-US"/>
          </w:rPr>
          <w:delText>53</w:delText>
        </w:r>
        <w:r w:rsidR="006165D1" w:rsidDel="00E00AFB">
          <w:rPr>
            <w:rStyle w:val="Hipervnculo"/>
            <w:i/>
            <w:lang w:val="en-US"/>
          </w:rPr>
          <w:fldChar w:fldCharType="end"/>
        </w:r>
        <w:r w:rsidRPr="00076A94" w:rsidDel="00E00AFB">
          <w:rPr>
            <w:lang w:val="en-US"/>
          </w:rPr>
          <w:delText xml:space="preserve">) who suffered a Salmonella infection during the experiment, there was a significant shift in variability and a final </w:delText>
        </w:r>
      </w:del>
      <w:ins w:id="611" w:author="Usuario" w:date="2017-02-14T20:05:00Z">
        <w:r w:rsidR="00E00AFB">
          <w:rPr>
            <w:lang w:val="en-US"/>
          </w:rPr>
          <w:t xml:space="preserve">Interestingly, in </w:t>
        </w:r>
        <w:r w:rsidR="00E00AFB" w:rsidRPr="00076A94">
          <w:rPr>
            <w:lang w:val="en-US"/>
          </w:rPr>
          <w:t xml:space="preserve">the study made by David </w:t>
        </w:r>
        <w:r w:rsidR="00E00AFB" w:rsidRPr="00076A94">
          <w:rPr>
            <w:i/>
            <w:lang w:val="en-US"/>
          </w:rPr>
          <w:t xml:space="preserve">et al. </w:t>
        </w:r>
        <w:r w:rsidR="00E00AFB" w:rsidRPr="00076A94">
          <w:rPr>
            <w:lang w:val="en-US"/>
          </w:rPr>
          <w:t>(</w:t>
        </w:r>
        <w:r w:rsidR="00E00AFB">
          <w:fldChar w:fldCharType="begin"/>
        </w:r>
        <w:r w:rsidR="00E00AFB" w:rsidRPr="00DC6BFF">
          <w:rPr>
            <w:lang w:val="en-US"/>
          </w:rPr>
          <w:instrText xml:space="preserve"> HYPERLINK \l "_bookmark49" </w:instrText>
        </w:r>
        <w:r w:rsidR="00E00AFB">
          <w:fldChar w:fldCharType="separate"/>
        </w:r>
        <w:r w:rsidR="00E00AFB">
          <w:rPr>
            <w:rStyle w:val="Hipervnculo"/>
            <w:i/>
            <w:lang w:val="en-US"/>
          </w:rPr>
          <w:t>53</w:t>
        </w:r>
        <w:r w:rsidR="00E00AFB">
          <w:rPr>
            <w:rStyle w:val="Hipervnculo"/>
            <w:i/>
            <w:lang w:val="en-US"/>
          </w:rPr>
          <w:fldChar w:fldCharType="end"/>
        </w:r>
        <w:r w:rsidR="00E00AFB" w:rsidRPr="00076A94">
          <w:rPr>
            <w:lang w:val="en-US"/>
          </w:rPr>
          <w:t xml:space="preserve">) </w:t>
        </w:r>
        <w:r w:rsidR="00E00AFB">
          <w:rPr>
            <w:lang w:val="en-US"/>
          </w:rPr>
          <w:t xml:space="preserve">the subject </w:t>
        </w:r>
        <w:r w:rsidR="007D7B2D">
          <w:rPr>
            <w:lang w:val="en-US"/>
          </w:rPr>
          <w:t xml:space="preserve">who </w:t>
        </w:r>
      </w:ins>
      <w:ins w:id="612" w:author="Usuario" w:date="2017-02-15T15:53:00Z">
        <w:r w:rsidR="007D7B2D">
          <w:rPr>
            <w:lang w:val="en-US"/>
          </w:rPr>
          <w:t>had</w:t>
        </w:r>
      </w:ins>
      <w:ins w:id="613" w:author="Usuario" w:date="2017-02-14T20:05:00Z">
        <w:r w:rsidR="00E00AFB" w:rsidRPr="00076A94">
          <w:rPr>
            <w:lang w:val="en-US"/>
          </w:rPr>
          <w:t xml:space="preserve"> </w:t>
        </w:r>
        <w:proofErr w:type="gramStart"/>
        <w:r w:rsidR="00E00AFB" w:rsidRPr="00076A94">
          <w:rPr>
            <w:lang w:val="en-US"/>
          </w:rPr>
          <w:t>a Salmonella</w:t>
        </w:r>
        <w:proofErr w:type="gramEnd"/>
        <w:r w:rsidR="00E00AFB" w:rsidRPr="00076A94">
          <w:rPr>
            <w:lang w:val="en-US"/>
          </w:rPr>
          <w:t xml:space="preserve"> infection during the experiment</w:t>
        </w:r>
        <w:r w:rsidR="00E00AFB">
          <w:rPr>
            <w:lang w:val="en-US"/>
          </w:rPr>
          <w:t xml:space="preserve"> underwent</w:t>
        </w:r>
        <w:r w:rsidR="00E00AFB" w:rsidRPr="00076A94">
          <w:rPr>
            <w:lang w:val="en-US"/>
          </w:rPr>
          <w:t xml:space="preserve"> a significant shift in variability </w:t>
        </w:r>
        <w:r w:rsidR="00E00AFB">
          <w:rPr>
            <w:lang w:val="en-US"/>
          </w:rPr>
          <w:t>with</w:t>
        </w:r>
        <w:r w:rsidR="007D7B2D">
          <w:rPr>
            <w:lang w:val="en-US"/>
          </w:rPr>
          <w:t xml:space="preserve"> </w:t>
        </w:r>
      </w:ins>
      <w:ins w:id="614" w:author="Usuario" w:date="2017-02-15T15:54:00Z">
        <w:r w:rsidR="007D7B2D">
          <w:rPr>
            <w:lang w:val="en-US"/>
          </w:rPr>
          <w:t>eventual</w:t>
        </w:r>
      </w:ins>
      <w:ins w:id="615" w:author="Usuario" w:date="2017-02-14T20:05:00Z">
        <w:r w:rsidR="00E00AFB" w:rsidRPr="00076A94">
          <w:rPr>
            <w:lang w:val="en-US"/>
          </w:rPr>
          <w:t xml:space="preserve"> </w:t>
        </w:r>
      </w:ins>
      <w:r w:rsidRPr="00076A94">
        <w:rPr>
          <w:lang w:val="en-US"/>
        </w:rPr>
        <w:t xml:space="preserve">recovery from the perturbed state (see </w:t>
      </w:r>
      <w:r w:rsidR="00E2400A" w:rsidRPr="00076A94">
        <w:rPr>
          <w:lang w:val="en-US"/>
        </w:rPr>
        <w:t xml:space="preserve">Supplementary Figure </w:t>
      </w:r>
      <w:proofErr w:type="spellStart"/>
      <w:r w:rsidR="00B95E8D" w:rsidRPr="00076A94">
        <w:rPr>
          <w:lang w:val="en-US"/>
        </w:rPr>
        <w:t>S</w:t>
      </w:r>
      <w:r w:rsidRPr="00076A94">
        <w:rPr>
          <w:lang w:val="en-US"/>
        </w:rPr>
        <w:t>3</w:t>
      </w:r>
      <w:proofErr w:type="spellEnd"/>
      <w:r w:rsidRPr="00076A94">
        <w:rPr>
          <w:lang w:val="en-US"/>
        </w:rPr>
        <w:t>).</w:t>
      </w:r>
    </w:p>
    <w:p w14:paraId="100ABDEC" w14:textId="6CAB279F" w:rsidR="00434CBE" w:rsidRPr="00076A94" w:rsidRDefault="00434CBE" w:rsidP="00434CBE">
      <w:pPr>
        <w:pStyle w:val="ASM"/>
        <w:jc w:val="left"/>
        <w:rPr>
          <w:lang w:val="en-US"/>
        </w:rPr>
      </w:pPr>
      <w:del w:id="616" w:author="Usuario" w:date="2017-02-14T20:12:00Z">
        <w:r w:rsidRPr="00076A94" w:rsidDel="00C505BD">
          <w:rPr>
            <w:lang w:val="en-US"/>
          </w:rPr>
          <w:delText xml:space="preserve">Specifically, the analysis of the rank stability of different periods of time belonging to the </w:delText>
        </w:r>
        <w:r w:rsidR="00D25EF8" w:rsidRPr="00076A94" w:rsidDel="00C505BD">
          <w:rPr>
            <w:lang w:val="en-US"/>
          </w:rPr>
          <w:delText>in</w:delText>
        </w:r>
        <w:r w:rsidRPr="00076A94" w:rsidDel="00C505BD">
          <w:rPr>
            <w:lang w:val="en-US"/>
          </w:rPr>
          <w:delText xml:space="preserve">dividual </w:delText>
        </w:r>
        <w:r w:rsidRPr="00076A94" w:rsidDel="00C505BD">
          <w:rPr>
            <w:i/>
            <w:lang w:val="en-US"/>
          </w:rPr>
          <w:delText xml:space="preserve">A </w:delText>
        </w:r>
        <w:r w:rsidRPr="00076A94" w:rsidDel="00C505BD">
          <w:rPr>
            <w:lang w:val="en-US"/>
          </w:rPr>
          <w:delText>in the host lifestyle study (</w:delText>
        </w:r>
        <w:r w:rsidR="006165D1" w:rsidDel="00C505BD">
          <w:fldChar w:fldCharType="begin"/>
        </w:r>
        <w:r w:rsidR="006165D1" w:rsidRPr="006165D1" w:rsidDel="00C505BD">
          <w:rPr>
            <w:lang w:val="en-US"/>
            <w:rPrChange w:id="617" w:author="Usuario" w:date="2017-02-08T10:01:00Z">
              <w:rPr/>
            </w:rPrChange>
          </w:rPr>
          <w:delInstrText xml:space="preserve"> HYPERLINK \l "_bookmark49" </w:delInstrText>
        </w:r>
        <w:r w:rsidR="006165D1" w:rsidDel="00C505BD">
          <w:fldChar w:fldCharType="separate"/>
        </w:r>
        <w:r w:rsidR="00580B26" w:rsidDel="00C505BD">
          <w:rPr>
            <w:rStyle w:val="Hipervnculo"/>
            <w:i/>
            <w:lang w:val="en-US"/>
          </w:rPr>
          <w:delText>53</w:delText>
        </w:r>
        <w:r w:rsidR="006165D1" w:rsidDel="00C505BD">
          <w:rPr>
            <w:rStyle w:val="Hipervnculo"/>
            <w:i/>
            <w:lang w:val="en-US"/>
          </w:rPr>
          <w:fldChar w:fldCharType="end"/>
        </w:r>
        <w:r w:rsidRPr="00076A94" w:rsidDel="00C505BD">
          <w:rPr>
            <w:lang w:val="en-US"/>
          </w:rPr>
          <w:delText>), suggests that</w:delText>
        </w:r>
      </w:del>
      <w:del w:id="618" w:author="Usuario" w:date="2017-02-14T20:11:00Z">
        <w:r w:rsidRPr="00076A94" w:rsidDel="00C505BD">
          <w:rPr>
            <w:lang w:val="en-US"/>
          </w:rPr>
          <w:delText xml:space="preserve"> the presence of </w:delText>
        </w:r>
        <w:r w:rsidRPr="00076A94" w:rsidDel="00C505BD">
          <w:rPr>
            <w:i/>
            <w:lang w:val="en-US"/>
          </w:rPr>
          <w:delText xml:space="preserve">rank stability islands </w:delText>
        </w:r>
        <w:r w:rsidRPr="00076A94" w:rsidDel="00C505BD">
          <w:rPr>
            <w:lang w:val="en-US"/>
          </w:rPr>
          <w:delText>among medium-ranked taxa is a</w:delText>
        </w:r>
        <w:r w:rsidR="00D25EF8" w:rsidRPr="00076A94" w:rsidDel="00C505BD">
          <w:rPr>
            <w:lang w:val="en-US"/>
          </w:rPr>
          <w:delText>n</w:delText>
        </w:r>
        <w:r w:rsidRPr="00076A94" w:rsidDel="00C505BD">
          <w:rPr>
            <w:lang w:val="en-US"/>
          </w:rPr>
          <w:delText xml:space="preserve"> interesting feature</w:delText>
        </w:r>
      </w:del>
      <w:ins w:id="619" w:author="Usuario" w:date="2017-02-14T20:13:00Z">
        <w:r w:rsidR="00C505BD" w:rsidRPr="00076A94">
          <w:rPr>
            <w:lang w:val="en-US"/>
          </w:rPr>
          <w:t>Specifically, in the host lifestyle study (</w:t>
        </w:r>
        <w:r w:rsidR="00C505BD">
          <w:fldChar w:fldCharType="begin"/>
        </w:r>
        <w:r w:rsidR="00C505BD" w:rsidRPr="003303B9">
          <w:rPr>
            <w:lang w:val="en-US"/>
          </w:rPr>
          <w:instrText xml:space="preserve"> HYPERLINK \l "_bookmark49" </w:instrText>
        </w:r>
        <w:r w:rsidR="00C505BD">
          <w:fldChar w:fldCharType="separate"/>
        </w:r>
        <w:r w:rsidR="00C505BD">
          <w:rPr>
            <w:rStyle w:val="Hipervnculo"/>
            <w:i/>
            <w:lang w:val="en-US"/>
          </w:rPr>
          <w:t>53</w:t>
        </w:r>
        <w:r w:rsidR="00C505BD">
          <w:rPr>
            <w:rStyle w:val="Hipervnculo"/>
            <w:i/>
            <w:lang w:val="en-US"/>
          </w:rPr>
          <w:fldChar w:fldCharType="end"/>
        </w:r>
        <w:r w:rsidR="00C505BD" w:rsidRPr="00076A94">
          <w:rPr>
            <w:lang w:val="en-US"/>
          </w:rPr>
          <w:t xml:space="preserve">), the presence of </w:t>
        </w:r>
        <w:r w:rsidR="00C505BD" w:rsidRPr="00076A94">
          <w:rPr>
            <w:i/>
            <w:lang w:val="en-US"/>
          </w:rPr>
          <w:t xml:space="preserve">rank stability islands </w:t>
        </w:r>
        <w:r w:rsidR="00C505BD" w:rsidRPr="00076A94">
          <w:rPr>
            <w:lang w:val="en-US"/>
          </w:rPr>
          <w:t xml:space="preserve">among medium-ranked taxa is an interesting feature </w:t>
        </w:r>
        <w:r w:rsidR="00C505BD">
          <w:rPr>
            <w:lang w:val="en-US"/>
          </w:rPr>
          <w:t>revealed by the analysis of rank stability at</w:t>
        </w:r>
        <w:r w:rsidR="00C505BD" w:rsidRPr="00076A94">
          <w:rPr>
            <w:lang w:val="en-US"/>
          </w:rPr>
          <w:t xml:space="preserve"> different </w:t>
        </w:r>
        <w:r w:rsidR="00C505BD">
          <w:rPr>
            <w:lang w:val="en-US"/>
          </w:rPr>
          <w:t xml:space="preserve">time </w:t>
        </w:r>
        <w:r w:rsidR="00C505BD" w:rsidRPr="00076A94">
          <w:rPr>
            <w:lang w:val="en-US"/>
          </w:rPr>
          <w:t xml:space="preserve">periods </w:t>
        </w:r>
        <w:r w:rsidR="00C505BD">
          <w:rPr>
            <w:lang w:val="en-US"/>
          </w:rPr>
          <w:t xml:space="preserve">in subject </w:t>
        </w:r>
        <w:r w:rsidR="00C505BD" w:rsidRPr="00076A94">
          <w:rPr>
            <w:i/>
            <w:lang w:val="en-US"/>
          </w:rPr>
          <w:t>A</w:t>
        </w:r>
      </w:ins>
      <w:r w:rsidRPr="00076A94">
        <w:rPr>
          <w:lang w:val="en-US"/>
        </w:rPr>
        <w:t xml:space="preserve">. Interestingly, this stability was </w:t>
      </w:r>
      <w:r w:rsidR="00D25EF8" w:rsidRPr="00076A94">
        <w:rPr>
          <w:lang w:val="en-US"/>
        </w:rPr>
        <w:t>compro</w:t>
      </w:r>
      <w:r w:rsidRPr="00076A94">
        <w:rPr>
          <w:lang w:val="en-US"/>
        </w:rPr>
        <w:t>mised when the period was not an ordinary one, suggesting that those taxa were sensitive to changes in</w:t>
      </w:r>
      <w:del w:id="620" w:author="Usuario" w:date="2017-02-14T20:20:00Z">
        <w:r w:rsidRPr="00076A94" w:rsidDel="00321D7F">
          <w:rPr>
            <w:lang w:val="en-US"/>
          </w:rPr>
          <w:delText xml:space="preserve"> the</w:delText>
        </w:r>
      </w:del>
      <w:r w:rsidRPr="00076A94">
        <w:rPr>
          <w:lang w:val="en-US"/>
        </w:rPr>
        <w:t xml:space="preserve"> lifestyle. Among the genera identified as </w:t>
      </w:r>
      <w:r w:rsidRPr="00076A94">
        <w:rPr>
          <w:i/>
          <w:lang w:val="en-US"/>
        </w:rPr>
        <w:t>rank stability islands</w:t>
      </w:r>
      <w:r w:rsidRPr="00076A94">
        <w:rPr>
          <w:lang w:val="en-US"/>
        </w:rPr>
        <w:t xml:space="preserve">, </w:t>
      </w:r>
      <w:proofErr w:type="spellStart"/>
      <w:r w:rsidR="00D25EF8" w:rsidRPr="00076A94">
        <w:rPr>
          <w:i/>
          <w:lang w:val="en-US"/>
        </w:rPr>
        <w:t>Lachnobac</w:t>
      </w:r>
      <w:r w:rsidRPr="00076A94">
        <w:rPr>
          <w:i/>
          <w:lang w:val="en-US"/>
        </w:rPr>
        <w:t>terium</w:t>
      </w:r>
      <w:proofErr w:type="spellEnd"/>
      <w:r w:rsidRPr="00076A94">
        <w:rPr>
          <w:i/>
          <w:lang w:val="en-US"/>
        </w:rPr>
        <w:t xml:space="preserve"> </w:t>
      </w:r>
      <w:r w:rsidRPr="00076A94">
        <w:rPr>
          <w:lang w:val="en-US"/>
        </w:rPr>
        <w:t xml:space="preserve">and </w:t>
      </w:r>
      <w:r w:rsidRPr="00076A94">
        <w:rPr>
          <w:i/>
          <w:lang w:val="en-US"/>
        </w:rPr>
        <w:t xml:space="preserve">Clostridium </w:t>
      </w:r>
      <w:r w:rsidRPr="00076A94">
        <w:rPr>
          <w:lang w:val="en-US"/>
        </w:rPr>
        <w:t xml:space="preserve">were catalogued as genera predictive of </w:t>
      </w:r>
      <w:proofErr w:type="spellStart"/>
      <w:r w:rsidRPr="00076A94">
        <w:rPr>
          <w:lang w:val="en-US"/>
        </w:rPr>
        <w:t>dysbiosis</w:t>
      </w:r>
      <w:proofErr w:type="spellEnd"/>
      <w:r w:rsidRPr="00076A94">
        <w:rPr>
          <w:lang w:val="en-US"/>
        </w:rPr>
        <w:t xml:space="preserve"> in the work of Larsen and Dai (</w:t>
      </w:r>
      <w:r w:rsidR="006165D1">
        <w:fldChar w:fldCharType="begin"/>
      </w:r>
      <w:r w:rsidR="006165D1" w:rsidRPr="006165D1">
        <w:rPr>
          <w:lang w:val="en-US"/>
          <w:rPrChange w:id="621" w:author="Usuario" w:date="2017-02-08T10:01:00Z">
            <w:rPr/>
          </w:rPrChange>
        </w:rPr>
        <w:instrText xml:space="preserve"> HYPERLINK \l "_bookmark59" </w:instrText>
      </w:r>
      <w:r w:rsidR="006165D1">
        <w:fldChar w:fldCharType="separate"/>
      </w:r>
      <w:r w:rsidR="00580B26">
        <w:rPr>
          <w:rStyle w:val="Hipervnculo"/>
          <w:i/>
          <w:lang w:val="en-US"/>
        </w:rPr>
        <w:t>65</w:t>
      </w:r>
      <w:r w:rsidR="006165D1">
        <w:rPr>
          <w:rStyle w:val="Hipervnculo"/>
          <w:i/>
          <w:lang w:val="en-US"/>
        </w:rPr>
        <w:fldChar w:fldCharType="end"/>
      </w:r>
      <w:r w:rsidRPr="00076A94">
        <w:rPr>
          <w:lang w:val="en-US"/>
        </w:rPr>
        <w:t xml:space="preserve">), which </w:t>
      </w:r>
      <w:r w:rsidR="00D25EF8" w:rsidRPr="00076A94">
        <w:rPr>
          <w:lang w:val="en-US"/>
        </w:rPr>
        <w:t>analyz</w:t>
      </w:r>
      <w:r w:rsidRPr="00076A94">
        <w:rPr>
          <w:lang w:val="en-US"/>
        </w:rPr>
        <w:t>ed the same dataset (</w:t>
      </w:r>
      <w:r w:rsidR="006165D1">
        <w:fldChar w:fldCharType="begin"/>
      </w:r>
      <w:r w:rsidR="006165D1" w:rsidRPr="006165D1">
        <w:rPr>
          <w:lang w:val="en-US"/>
          <w:rPrChange w:id="622" w:author="Usuario" w:date="2017-02-08T10:01:00Z">
            <w:rPr/>
          </w:rPrChange>
        </w:rPr>
        <w:instrText xml:space="preserve"> HYPERLINK \l "_bookmark49" </w:instrText>
      </w:r>
      <w:r w:rsidR="006165D1">
        <w:fldChar w:fldCharType="separate"/>
      </w:r>
      <w:r w:rsidR="00580B26">
        <w:rPr>
          <w:rStyle w:val="Hipervnculo"/>
          <w:i/>
          <w:lang w:val="en-US"/>
        </w:rPr>
        <w:t>53</w:t>
      </w:r>
      <w:r w:rsidR="006165D1">
        <w:rPr>
          <w:rStyle w:val="Hipervnculo"/>
          <w:i/>
          <w:lang w:val="en-US"/>
        </w:rPr>
        <w:fldChar w:fldCharType="end"/>
      </w:r>
      <w:r w:rsidRPr="00076A94">
        <w:rPr>
          <w:lang w:val="en-US"/>
        </w:rPr>
        <w:t xml:space="preserve">). Furthermore, </w:t>
      </w:r>
      <w:ins w:id="623" w:author="Usuario" w:date="2017-02-14T20:22:00Z">
        <w:r w:rsidR="00321D7F">
          <w:rPr>
            <w:lang w:val="en-US"/>
          </w:rPr>
          <w:t>research</w:t>
        </w:r>
      </w:ins>
      <w:del w:id="624" w:author="Usuario" w:date="2017-02-14T20:22:00Z">
        <w:r w:rsidRPr="00076A94" w:rsidDel="00321D7F">
          <w:rPr>
            <w:lang w:val="en-US"/>
          </w:rPr>
          <w:delText>it</w:delText>
        </w:r>
      </w:del>
      <w:r w:rsidRPr="00076A94">
        <w:rPr>
          <w:lang w:val="en-US"/>
        </w:rPr>
        <w:t xml:space="preserve"> has</w:t>
      </w:r>
      <w:del w:id="625" w:author="Usuario" w:date="2017-02-14T20:22:00Z">
        <w:r w:rsidRPr="00076A94" w:rsidDel="00321D7F">
          <w:rPr>
            <w:lang w:val="en-US"/>
          </w:rPr>
          <w:delText xml:space="preserve"> been</w:delText>
        </w:r>
      </w:del>
      <w:r w:rsidRPr="00076A94">
        <w:rPr>
          <w:lang w:val="en-US"/>
        </w:rPr>
        <w:t xml:space="preserve"> </w:t>
      </w:r>
      <w:r w:rsidR="00D25EF8" w:rsidRPr="00076A94">
        <w:rPr>
          <w:lang w:val="en-US"/>
        </w:rPr>
        <w:t xml:space="preserve">recently </w:t>
      </w:r>
      <w:r w:rsidRPr="00076A94">
        <w:rPr>
          <w:lang w:val="en-US"/>
        </w:rPr>
        <w:t xml:space="preserve">confirmed a clear relationship between </w:t>
      </w:r>
      <w:proofErr w:type="spellStart"/>
      <w:r w:rsidRPr="00076A94">
        <w:rPr>
          <w:i/>
          <w:lang w:val="en-US"/>
        </w:rPr>
        <w:t>Actinomyces</w:t>
      </w:r>
      <w:proofErr w:type="spellEnd"/>
      <w:r w:rsidRPr="00076A94">
        <w:rPr>
          <w:i/>
          <w:lang w:val="en-US"/>
        </w:rPr>
        <w:t xml:space="preserve"> </w:t>
      </w:r>
      <w:r w:rsidRPr="00076A94">
        <w:rPr>
          <w:lang w:val="en-US"/>
        </w:rPr>
        <w:t>and conventional adenoma (</w:t>
      </w:r>
      <w:r w:rsidR="006165D1">
        <w:fldChar w:fldCharType="begin"/>
      </w:r>
      <w:r w:rsidR="006165D1" w:rsidRPr="006165D1">
        <w:rPr>
          <w:lang w:val="en-US"/>
          <w:rPrChange w:id="626" w:author="Usuario" w:date="2017-02-08T10:01:00Z">
            <w:rPr/>
          </w:rPrChange>
        </w:rPr>
        <w:instrText xml:space="preserve"> HYPERLINK \l "_bookmark60" </w:instrText>
      </w:r>
      <w:r w:rsidR="006165D1">
        <w:fldChar w:fldCharType="separate"/>
      </w:r>
      <w:r w:rsidR="00580B26">
        <w:rPr>
          <w:rStyle w:val="Hipervnculo"/>
          <w:i/>
          <w:lang w:val="en-US"/>
        </w:rPr>
        <w:t>66</w:t>
      </w:r>
      <w:r w:rsidR="006165D1">
        <w:rPr>
          <w:rStyle w:val="Hipervnculo"/>
          <w:i/>
          <w:lang w:val="en-US"/>
        </w:rPr>
        <w:fldChar w:fldCharType="end"/>
      </w:r>
      <w:r w:rsidRPr="00076A94">
        <w:rPr>
          <w:lang w:val="en-US"/>
        </w:rPr>
        <w:t>), one of the two main precursors of</w:t>
      </w:r>
      <w:del w:id="627" w:author="Usuario" w:date="2017-02-14T20:23:00Z">
        <w:r w:rsidRPr="00076A94" w:rsidDel="005738B3">
          <w:rPr>
            <w:lang w:val="en-US"/>
          </w:rPr>
          <w:delText xml:space="preserve"> the</w:delText>
        </w:r>
      </w:del>
      <w:r w:rsidRPr="00076A94">
        <w:rPr>
          <w:lang w:val="en-US"/>
        </w:rPr>
        <w:t xml:space="preserve"> colorectal cancer. Finally, </w:t>
      </w:r>
      <w:proofErr w:type="spellStart"/>
      <w:r w:rsidRPr="00076A94">
        <w:rPr>
          <w:i/>
          <w:lang w:val="en-US"/>
        </w:rPr>
        <w:t>Eggerthella</w:t>
      </w:r>
      <w:proofErr w:type="spellEnd"/>
      <w:r w:rsidRPr="00076A94">
        <w:rPr>
          <w:i/>
          <w:lang w:val="en-US"/>
        </w:rPr>
        <w:t xml:space="preserve"> </w:t>
      </w:r>
      <w:r w:rsidRPr="00076A94">
        <w:rPr>
          <w:lang w:val="en-US"/>
        </w:rPr>
        <w:t>is an opportunistic pathogen</w:t>
      </w:r>
      <w:del w:id="628" w:author="Usuario" w:date="2017-02-14T20:23:00Z">
        <w:r w:rsidRPr="00076A94" w:rsidDel="005738B3">
          <w:rPr>
            <w:lang w:val="en-US"/>
          </w:rPr>
          <w:delText xml:space="preserve"> that is</w:delText>
        </w:r>
      </w:del>
      <w:r w:rsidRPr="00076A94">
        <w:rPr>
          <w:lang w:val="en-US"/>
        </w:rPr>
        <w:t xml:space="preserve"> often associated with serious gastrointestinal pathology (</w:t>
      </w:r>
      <w:r w:rsidR="006165D1">
        <w:fldChar w:fldCharType="begin"/>
      </w:r>
      <w:r w:rsidR="006165D1" w:rsidRPr="006165D1">
        <w:rPr>
          <w:lang w:val="en-US"/>
          <w:rPrChange w:id="629" w:author="Usuario" w:date="2017-02-08T10:01:00Z">
            <w:rPr/>
          </w:rPrChange>
        </w:rPr>
        <w:instrText xml:space="preserve"> HYPERLINK \l "_bookmark61" </w:instrText>
      </w:r>
      <w:r w:rsidR="006165D1">
        <w:fldChar w:fldCharType="separate"/>
      </w:r>
      <w:r w:rsidR="00580B26">
        <w:rPr>
          <w:rStyle w:val="Hipervnculo"/>
          <w:i/>
          <w:lang w:val="en-US"/>
        </w:rPr>
        <w:t>67</w:t>
      </w:r>
      <w:r w:rsidR="006165D1">
        <w:rPr>
          <w:rStyle w:val="Hipervnculo"/>
          <w:i/>
          <w:lang w:val="en-US"/>
        </w:rPr>
        <w:fldChar w:fldCharType="end"/>
      </w:r>
      <w:r w:rsidRPr="00076A94">
        <w:rPr>
          <w:lang w:val="en-US"/>
        </w:rPr>
        <w:t>).</w:t>
      </w:r>
    </w:p>
    <w:p w14:paraId="0724AEAD" w14:textId="7813A9EB" w:rsidR="00434CBE" w:rsidRPr="00076A94" w:rsidRDefault="00A254BA" w:rsidP="00434CBE">
      <w:pPr>
        <w:pStyle w:val="ASM"/>
        <w:jc w:val="left"/>
        <w:rPr>
          <w:lang w:val="en-US"/>
        </w:rPr>
      </w:pPr>
      <w:ins w:id="630" w:author="Usuario" w:date="2017-02-14T20:26:00Z">
        <w:r>
          <w:rPr>
            <w:lang w:val="en-US"/>
          </w:rPr>
          <w:t xml:space="preserve">One might </w:t>
        </w:r>
      </w:ins>
      <w:del w:id="631" w:author="Usuario" w:date="2017-02-14T20:26:00Z">
        <w:r w:rsidR="00434CBE" w:rsidRPr="00076A94" w:rsidDel="00A254BA">
          <w:rPr>
            <w:lang w:val="en-US"/>
          </w:rPr>
          <w:delText xml:space="preserve">It could be brought into </w:delText>
        </w:r>
      </w:del>
      <w:ins w:id="632" w:author="Usuario" w:date="2017-02-14T20:31:00Z">
        <w:r>
          <w:rPr>
            <w:lang w:val="en-US"/>
          </w:rPr>
          <w:t xml:space="preserve"> </w:t>
        </w:r>
      </w:ins>
      <w:r w:rsidR="00434CBE" w:rsidRPr="00076A94">
        <w:rPr>
          <w:lang w:val="en-US"/>
        </w:rPr>
        <w:t xml:space="preserve">question the role of these taxa as key players in the phase transition of the </w:t>
      </w:r>
      <w:proofErr w:type="spellStart"/>
      <w:r w:rsidR="00434CBE" w:rsidRPr="00076A94">
        <w:rPr>
          <w:lang w:val="en-US"/>
        </w:rPr>
        <w:t>microbiota</w:t>
      </w:r>
      <w:proofErr w:type="spellEnd"/>
      <w:ins w:id="633" w:author="Usuario" w:date="2017-02-14T20:33:00Z">
        <w:r>
          <w:rPr>
            <w:lang w:val="en-US"/>
          </w:rPr>
          <w:t xml:space="preserve"> </w:t>
        </w:r>
      </w:ins>
      <w:del w:id="634" w:author="Usuario" w:date="2017-02-14T20:33:00Z">
        <w:r w:rsidR="00434CBE" w:rsidRPr="00076A94" w:rsidDel="00A254BA">
          <w:rPr>
            <w:lang w:val="en-US"/>
          </w:rPr>
          <w:delText xml:space="preserve">, or whether </w:delText>
        </w:r>
      </w:del>
      <w:ins w:id="635" w:author="Usuario" w:date="2017-02-14T20:33:00Z">
        <w:r>
          <w:rPr>
            <w:lang w:val="en-US"/>
          </w:rPr>
          <w:t xml:space="preserve">and wonder </w:t>
        </w:r>
        <w:r w:rsidRPr="00076A94">
          <w:rPr>
            <w:lang w:val="en-US"/>
          </w:rPr>
          <w:t xml:space="preserve">whether </w:t>
        </w:r>
      </w:ins>
      <w:r w:rsidR="00434CBE" w:rsidRPr="00076A94">
        <w:rPr>
          <w:lang w:val="en-US"/>
        </w:rPr>
        <w:t>they are more susceptible to perturbations than the most abundant</w:t>
      </w:r>
      <w:ins w:id="636" w:author="Usuario" w:date="2017-02-14T20:34:00Z">
        <w:r>
          <w:rPr>
            <w:lang w:val="en-US"/>
          </w:rPr>
          <w:t xml:space="preserve"> taxa</w:t>
        </w:r>
      </w:ins>
      <w:r w:rsidR="00434CBE" w:rsidRPr="00076A94">
        <w:rPr>
          <w:lang w:val="en-US"/>
        </w:rPr>
        <w:t xml:space="preserve">. The types of interactions that could sustain this particular behavior are </w:t>
      </w:r>
      <w:ins w:id="637" w:author="Usuario" w:date="2017-02-14T20:34:00Z">
        <w:r w:rsidR="005D29DB">
          <w:rPr>
            <w:lang w:val="en-US"/>
          </w:rPr>
          <w:t>unclear</w:t>
        </w:r>
      </w:ins>
      <w:del w:id="638" w:author="Usuario" w:date="2017-02-14T20:34:00Z">
        <w:r w:rsidR="00434CBE" w:rsidRPr="00076A94" w:rsidDel="005D29DB">
          <w:rPr>
            <w:lang w:val="en-US"/>
          </w:rPr>
          <w:delText>not clear</w:delText>
        </w:r>
      </w:del>
      <w:r w:rsidR="00434CBE" w:rsidRPr="00076A94">
        <w:rPr>
          <w:lang w:val="en-US"/>
        </w:rPr>
        <w:t xml:space="preserve">, as these non-abundant taxa </w:t>
      </w:r>
      <w:del w:id="639" w:author="Usuario" w:date="2017-02-14T20:35:00Z">
        <w:r w:rsidR="00434CBE" w:rsidRPr="00076A94" w:rsidDel="005D29DB">
          <w:rPr>
            <w:lang w:val="en-US"/>
          </w:rPr>
          <w:delText xml:space="preserve">are not usually included in </w:delText>
        </w:r>
      </w:del>
      <w:ins w:id="640" w:author="Usuario" w:date="2017-02-14T20:35:00Z">
        <w:r w:rsidR="005D29DB" w:rsidRPr="00076A94">
          <w:rPr>
            <w:lang w:val="en-US"/>
          </w:rPr>
          <w:t xml:space="preserve">are usually </w:t>
        </w:r>
        <w:r w:rsidR="005D29DB">
          <w:rPr>
            <w:lang w:val="en-US"/>
          </w:rPr>
          <w:t>excluded from</w:t>
        </w:r>
        <w:r w:rsidR="005D29DB" w:rsidRPr="00076A94">
          <w:rPr>
            <w:lang w:val="en-US"/>
          </w:rPr>
          <w:t xml:space="preserve"> </w:t>
        </w:r>
      </w:ins>
      <w:r w:rsidR="00434CBE" w:rsidRPr="00076A94">
        <w:rPr>
          <w:lang w:val="en-US"/>
        </w:rPr>
        <w:t xml:space="preserve">dynamic studies </w:t>
      </w:r>
      <w:del w:id="641" w:author="Usuario" w:date="2017-02-14T20:35:00Z">
        <w:r w:rsidR="00434CBE" w:rsidRPr="00076A94" w:rsidDel="005D29DB">
          <w:rPr>
            <w:lang w:val="en-US"/>
          </w:rPr>
          <w:delText xml:space="preserve">in order </w:delText>
        </w:r>
      </w:del>
      <w:r w:rsidR="00434CBE" w:rsidRPr="00076A94">
        <w:rPr>
          <w:lang w:val="en-US"/>
        </w:rPr>
        <w:t xml:space="preserve">to obtain a community matrix. Further </w:t>
      </w:r>
      <w:r w:rsidR="00434CBE" w:rsidRPr="00076A94">
        <w:rPr>
          <w:lang w:val="en-US"/>
        </w:rPr>
        <w:lastRenderedPageBreak/>
        <w:t>experiments and data analysis are needed to clarify whether</w:t>
      </w:r>
      <w:del w:id="642" w:author="Usuario" w:date="2017-02-14T20:37:00Z">
        <w:r w:rsidR="00F27B80" w:rsidRPr="00076A94" w:rsidDel="00E9648B">
          <w:rPr>
            <w:lang w:val="en-US"/>
          </w:rPr>
          <w:delText xml:space="preserve"> the</w:delText>
        </w:r>
      </w:del>
      <w:r w:rsidR="00434CBE" w:rsidRPr="00076A94">
        <w:rPr>
          <w:lang w:val="en-US"/>
        </w:rPr>
        <w:t xml:space="preserve"> </w:t>
      </w:r>
      <w:r w:rsidR="00434CBE" w:rsidRPr="00076A94">
        <w:rPr>
          <w:i/>
          <w:lang w:val="en-US"/>
        </w:rPr>
        <w:t>rank stability island</w:t>
      </w:r>
      <w:r w:rsidR="00F27B80" w:rsidRPr="00076A94">
        <w:rPr>
          <w:i/>
          <w:lang w:val="en-US"/>
        </w:rPr>
        <w:t>s</w:t>
      </w:r>
      <w:r w:rsidR="00434CBE" w:rsidRPr="00076A94">
        <w:rPr>
          <w:i/>
          <w:lang w:val="en-US"/>
        </w:rPr>
        <w:t xml:space="preserve"> </w:t>
      </w:r>
      <w:r w:rsidR="00434CBE" w:rsidRPr="00076A94">
        <w:rPr>
          <w:lang w:val="en-US"/>
        </w:rPr>
        <w:t>a</w:t>
      </w:r>
      <w:r w:rsidR="00F27B80" w:rsidRPr="00076A94">
        <w:rPr>
          <w:lang w:val="en-US"/>
        </w:rPr>
        <w:t>re</w:t>
      </w:r>
      <w:r w:rsidR="00434CBE" w:rsidRPr="00076A94">
        <w:rPr>
          <w:lang w:val="en-US"/>
        </w:rPr>
        <w:t xml:space="preserve"> </w:t>
      </w:r>
      <w:r w:rsidR="004D6F49" w:rsidRPr="00076A94">
        <w:rPr>
          <w:lang w:val="en-US"/>
        </w:rPr>
        <w:t>a</w:t>
      </w:r>
      <w:r w:rsidR="00B61CC7" w:rsidRPr="00076A94">
        <w:rPr>
          <w:lang w:val="en-US"/>
        </w:rPr>
        <w:t xml:space="preserve"> </w:t>
      </w:r>
      <w:r w:rsidR="00434CBE" w:rsidRPr="00076A94">
        <w:rPr>
          <w:lang w:val="en-US"/>
        </w:rPr>
        <w:t xml:space="preserve">widespread feature of </w:t>
      </w:r>
      <w:proofErr w:type="spellStart"/>
      <w:r w:rsidR="00434CBE" w:rsidRPr="00076A94">
        <w:rPr>
          <w:lang w:val="en-US"/>
        </w:rPr>
        <w:t>microbio</w:t>
      </w:r>
      <w:r w:rsidR="00B61CC7" w:rsidRPr="00076A94">
        <w:rPr>
          <w:lang w:val="en-US"/>
        </w:rPr>
        <w:t>tas</w:t>
      </w:r>
      <w:proofErr w:type="spellEnd"/>
      <w:r w:rsidR="00B61CC7" w:rsidRPr="00076A94">
        <w:rPr>
          <w:lang w:val="en-US"/>
        </w:rPr>
        <w:t xml:space="preserve"> and whether </w:t>
      </w:r>
      <w:r w:rsidR="00434CBE" w:rsidRPr="00076A94">
        <w:rPr>
          <w:lang w:val="en-US"/>
        </w:rPr>
        <w:t>t</w:t>
      </w:r>
      <w:r w:rsidR="00B61CC7" w:rsidRPr="00076A94">
        <w:rPr>
          <w:lang w:val="en-US"/>
        </w:rPr>
        <w:t>hey</w:t>
      </w:r>
      <w:r w:rsidR="00434CBE" w:rsidRPr="00076A94">
        <w:rPr>
          <w:lang w:val="en-US"/>
        </w:rPr>
        <w:t xml:space="preserve"> appear at lower taxonomic levels</w:t>
      </w:r>
      <w:r w:rsidR="000B0F3D" w:rsidRPr="00076A94">
        <w:rPr>
          <w:lang w:val="en-US"/>
        </w:rPr>
        <w:t xml:space="preserve"> too</w:t>
      </w:r>
      <w:r w:rsidR="00434CBE" w:rsidRPr="00076A94">
        <w:rPr>
          <w:lang w:val="en-US"/>
        </w:rPr>
        <w:t>.</w:t>
      </w:r>
    </w:p>
    <w:p w14:paraId="263ED2F3" w14:textId="0615E53A" w:rsidR="00F51F2D" w:rsidRPr="00076A94" w:rsidRDefault="00F51F2D" w:rsidP="008D6AE0">
      <w:pPr>
        <w:pStyle w:val="ASM"/>
        <w:jc w:val="left"/>
        <w:rPr>
          <w:lang w:val="en-US"/>
        </w:rPr>
      </w:pPr>
      <w:del w:id="643" w:author="Usuario" w:date="2017-02-14T20:38:00Z">
        <w:r w:rsidRPr="00076A94" w:rsidDel="00E9648B">
          <w:rPr>
            <w:lang w:val="en-US"/>
          </w:rPr>
          <w:delText>However, we have to</w:delText>
        </w:r>
      </w:del>
      <w:ins w:id="644" w:author="Usuario" w:date="2017-02-14T20:38:00Z">
        <w:r w:rsidR="00E9648B">
          <w:rPr>
            <w:lang w:val="en-US"/>
          </w:rPr>
          <w:t>Notwithstanding the above, we should</w:t>
        </w:r>
      </w:ins>
      <w:r w:rsidRPr="00076A94">
        <w:rPr>
          <w:lang w:val="en-US"/>
        </w:rPr>
        <w:t xml:space="preserve"> be aware that the </w:t>
      </w:r>
      <w:ins w:id="645" w:author="Usuario" w:date="2017-02-14T20:38:00Z">
        <w:r w:rsidR="00E9648B">
          <w:rPr>
            <w:lang w:val="en-US"/>
          </w:rPr>
          <w:t xml:space="preserve">above </w:t>
        </w:r>
      </w:ins>
      <w:r w:rsidRPr="00076A94">
        <w:rPr>
          <w:lang w:val="en-US"/>
        </w:rPr>
        <w:t xml:space="preserve">hypothesis </w:t>
      </w:r>
      <w:del w:id="646" w:author="Usuario" w:date="2017-02-14T20:38:00Z">
        <w:r w:rsidRPr="00076A94" w:rsidDel="00E9648B">
          <w:rPr>
            <w:lang w:val="en-US"/>
          </w:rPr>
          <w:delText xml:space="preserve">above </w:delText>
        </w:r>
      </w:del>
      <w:r w:rsidRPr="00076A94">
        <w:rPr>
          <w:lang w:val="en-US"/>
        </w:rPr>
        <w:t>is too</w:t>
      </w:r>
      <w:del w:id="647" w:author="Usuario" w:date="2017-02-14T20:39:00Z">
        <w:r w:rsidRPr="00076A94" w:rsidDel="00E9648B">
          <w:rPr>
            <w:lang w:val="en-US"/>
          </w:rPr>
          <w:delText xml:space="preserve"> simplistic to be directly related </w:delText>
        </w:r>
        <w:r w:rsidR="00622196" w:rsidRPr="00076A94" w:rsidDel="00E9648B">
          <w:rPr>
            <w:lang w:val="en-US"/>
          </w:rPr>
          <w:delText>to</w:delText>
        </w:r>
        <w:r w:rsidRPr="00076A94" w:rsidDel="00E9648B">
          <w:rPr>
            <w:lang w:val="en-US"/>
          </w:rPr>
          <w:delText xml:space="preserve"> reality</w:delText>
        </w:r>
      </w:del>
      <w:ins w:id="648" w:author="Usuario" w:date="2017-02-14T20:39:00Z">
        <w:r w:rsidR="00E9648B" w:rsidRPr="00E9648B">
          <w:rPr>
            <w:lang w:val="en-US"/>
          </w:rPr>
          <w:t xml:space="preserve"> </w:t>
        </w:r>
        <w:r w:rsidR="00E9648B" w:rsidRPr="00076A94">
          <w:rPr>
            <w:lang w:val="en-US"/>
          </w:rPr>
          <w:t xml:space="preserve">simplistic to directly </w:t>
        </w:r>
        <w:r w:rsidR="00E9648B">
          <w:rPr>
            <w:lang w:val="en-US"/>
          </w:rPr>
          <w:t>apply</w:t>
        </w:r>
      </w:ins>
      <w:ins w:id="649" w:author="Usuario" w:date="2017-02-14T20:41:00Z">
        <w:r w:rsidR="00E9648B">
          <w:rPr>
            <w:lang w:val="en-US"/>
          </w:rPr>
          <w:t xml:space="preserve"> </w:t>
        </w:r>
      </w:ins>
      <w:ins w:id="650" w:author="Usuario" w:date="2017-02-14T20:39:00Z">
        <w:r w:rsidR="00E9648B" w:rsidRPr="00076A94">
          <w:rPr>
            <w:lang w:val="en-US"/>
          </w:rPr>
          <w:t>to reality</w:t>
        </w:r>
      </w:ins>
      <w:r w:rsidRPr="00076A94">
        <w:rPr>
          <w:lang w:val="en-US"/>
        </w:rPr>
        <w:t xml:space="preserve">. </w:t>
      </w:r>
      <w:del w:id="651" w:author="Usuario" w:date="2017-02-14T20:39:00Z">
        <w:r w:rsidRPr="00076A94" w:rsidDel="00E9648B">
          <w:rPr>
            <w:lang w:val="en-US"/>
          </w:rPr>
          <w:delText>It has been demonstrated that</w:delText>
        </w:r>
      </w:del>
      <w:del w:id="652" w:author="Usuario" w:date="2017-02-14T20:41:00Z">
        <w:r w:rsidRPr="00076A94" w:rsidDel="00E9648B">
          <w:rPr>
            <w:lang w:val="en-US"/>
          </w:rPr>
          <w:delText xml:space="preserve"> the situation is more complex than the </w:delText>
        </w:r>
      </w:del>
      <w:del w:id="653" w:author="Usuario" w:date="2017-02-14T20:40:00Z">
        <w:r w:rsidRPr="00076A94" w:rsidDel="00E9648B">
          <w:rPr>
            <w:lang w:val="en-US"/>
          </w:rPr>
          <w:delText xml:space="preserve">outlook provided </w:delText>
        </w:r>
        <w:r w:rsidR="00622196" w:rsidRPr="00076A94" w:rsidDel="00E9648B">
          <w:rPr>
            <w:lang w:val="en-US"/>
          </w:rPr>
          <w:delText>which separate</w:delText>
        </w:r>
      </w:del>
      <w:del w:id="654" w:author="Usuario" w:date="2017-02-14T20:41:00Z">
        <w:r w:rsidR="00622196" w:rsidRPr="00076A94" w:rsidDel="00E9648B">
          <w:rPr>
            <w:lang w:val="en-US"/>
          </w:rPr>
          <w:delText xml:space="preserve"> healthy people from non-healthy people just by compositional terms</w:delText>
        </w:r>
      </w:del>
      <w:ins w:id="655" w:author="Usuario" w:date="2017-02-14T20:41:00Z">
        <w:r w:rsidR="00E9648B">
          <w:rPr>
            <w:lang w:val="en-US"/>
          </w:rPr>
          <w:t>Indeed,</w:t>
        </w:r>
        <w:r w:rsidR="00E9648B" w:rsidRPr="00076A94">
          <w:rPr>
            <w:lang w:val="en-US"/>
          </w:rPr>
          <w:t xml:space="preserve"> the situation is more complex than the </w:t>
        </w:r>
        <w:r w:rsidR="00E9648B">
          <w:rPr>
            <w:lang w:val="en-US"/>
          </w:rPr>
          <w:t>idea that</w:t>
        </w:r>
        <w:r w:rsidR="00E9648B" w:rsidRPr="00076A94">
          <w:rPr>
            <w:lang w:val="en-US"/>
          </w:rPr>
          <w:t xml:space="preserve"> healthy people </w:t>
        </w:r>
        <w:r w:rsidR="00E9648B">
          <w:rPr>
            <w:lang w:val="en-US"/>
          </w:rPr>
          <w:t xml:space="preserve">can be distinguished </w:t>
        </w:r>
        <w:r w:rsidR="00E9648B" w:rsidRPr="00076A94">
          <w:rPr>
            <w:lang w:val="en-US"/>
          </w:rPr>
          <w:t xml:space="preserve">from non-healthy people </w:t>
        </w:r>
        <w:r w:rsidR="00E9648B">
          <w:rPr>
            <w:lang w:val="en-US"/>
          </w:rPr>
          <w:t>in solely</w:t>
        </w:r>
        <w:r w:rsidR="00E9648B" w:rsidRPr="00076A94">
          <w:rPr>
            <w:lang w:val="en-US"/>
          </w:rPr>
          <w:t xml:space="preserve"> compositional terms</w:t>
        </w:r>
      </w:ins>
      <w:r w:rsidR="00622196" w:rsidRPr="00076A94">
        <w:rPr>
          <w:lang w:val="en-US"/>
        </w:rPr>
        <w:t xml:space="preserve">, as </w:t>
      </w:r>
      <w:ins w:id="656" w:author="Usuario" w:date="2017-02-14T20:42:00Z">
        <w:r w:rsidR="00E9648B">
          <w:rPr>
            <w:lang w:val="en-US"/>
          </w:rPr>
          <w:t xml:space="preserve">highlighted by </w:t>
        </w:r>
      </w:ins>
      <w:proofErr w:type="spellStart"/>
      <w:r w:rsidR="00622196" w:rsidRPr="00076A94">
        <w:rPr>
          <w:lang w:val="en-US"/>
        </w:rPr>
        <w:t>Moya</w:t>
      </w:r>
      <w:proofErr w:type="spellEnd"/>
      <w:r w:rsidR="00622196" w:rsidRPr="00076A94">
        <w:rPr>
          <w:lang w:val="en-US"/>
        </w:rPr>
        <w:t xml:space="preserve"> and </w:t>
      </w:r>
      <w:proofErr w:type="spellStart"/>
      <w:r w:rsidR="00622196" w:rsidRPr="00076A94">
        <w:rPr>
          <w:lang w:val="en-US"/>
        </w:rPr>
        <w:t>Ferrer</w:t>
      </w:r>
      <w:proofErr w:type="spellEnd"/>
      <w:r w:rsidR="00622196" w:rsidRPr="00076A94">
        <w:rPr>
          <w:lang w:val="en-US"/>
        </w:rPr>
        <w:t xml:space="preserve"> </w:t>
      </w:r>
      <w:del w:id="657" w:author="Usuario" w:date="2017-02-14T20:42:00Z">
        <w:r w:rsidR="00622196" w:rsidRPr="00076A94" w:rsidDel="00E9648B">
          <w:rPr>
            <w:lang w:val="en-US"/>
          </w:rPr>
          <w:delText xml:space="preserve">underlined </w:delText>
        </w:r>
      </w:del>
      <w:r w:rsidR="00622196" w:rsidRPr="00076A94">
        <w:rPr>
          <w:lang w:val="en-US"/>
        </w:rPr>
        <w:t>in their recent review (</w:t>
      </w:r>
      <w:r w:rsidR="006165D1">
        <w:fldChar w:fldCharType="begin"/>
      </w:r>
      <w:r w:rsidR="006165D1" w:rsidRPr="006165D1">
        <w:rPr>
          <w:lang w:val="en-US"/>
          <w:rPrChange w:id="658" w:author="Usuario" w:date="2017-02-08T10:01:00Z">
            <w:rPr/>
          </w:rPrChange>
        </w:rPr>
        <w:instrText xml:space="preserve"> HYPERLINK \l "_bookmark18" </w:instrText>
      </w:r>
      <w:r w:rsidR="006165D1">
        <w:fldChar w:fldCharType="separate"/>
      </w:r>
      <w:r w:rsidR="00622196" w:rsidRPr="00076A94">
        <w:rPr>
          <w:rStyle w:val="Hipervnculo"/>
          <w:i/>
          <w:lang w:val="en-US"/>
        </w:rPr>
        <w:t>17</w:t>
      </w:r>
      <w:r w:rsidR="006165D1">
        <w:rPr>
          <w:rStyle w:val="Hipervnculo"/>
          <w:i/>
          <w:lang w:val="en-US"/>
        </w:rPr>
        <w:fldChar w:fldCharType="end"/>
      </w:r>
      <w:r w:rsidR="00622196" w:rsidRPr="00076A94">
        <w:rPr>
          <w:lang w:val="en-US"/>
        </w:rPr>
        <w:t>). There are several</w:t>
      </w:r>
      <w:del w:id="659" w:author="Usuario" w:date="2017-02-14T20:42:00Z">
        <w:r w:rsidR="00622196" w:rsidRPr="00076A94" w:rsidDel="00E9648B">
          <w:rPr>
            <w:lang w:val="en-US"/>
          </w:rPr>
          <w:delText xml:space="preserve"> different</w:delText>
        </w:r>
      </w:del>
      <w:r w:rsidR="00622196" w:rsidRPr="00076A94">
        <w:rPr>
          <w:lang w:val="en-US"/>
        </w:rPr>
        <w:t xml:space="preserve"> feasible scenarios in which we can consider </w:t>
      </w:r>
      <w:proofErr w:type="spellStart"/>
      <w:r w:rsidR="00622196" w:rsidRPr="00076A94">
        <w:rPr>
          <w:lang w:val="en-US"/>
        </w:rPr>
        <w:t>microbiota</w:t>
      </w:r>
      <w:proofErr w:type="spellEnd"/>
      <w:r w:rsidR="00622196" w:rsidRPr="00076A94">
        <w:rPr>
          <w:lang w:val="en-US"/>
        </w:rPr>
        <w:t xml:space="preserve"> </w:t>
      </w:r>
      <w:ins w:id="660" w:author="Usuario" w:date="2017-02-14T20:42:00Z">
        <w:r w:rsidR="00E9648B">
          <w:rPr>
            <w:lang w:val="en-US"/>
          </w:rPr>
          <w:t xml:space="preserve">to be </w:t>
        </w:r>
      </w:ins>
      <w:del w:id="661" w:author="Usuario" w:date="2017-02-14T20:42:00Z">
        <w:r w:rsidR="00622196" w:rsidRPr="00076A94" w:rsidDel="00E9648B">
          <w:rPr>
            <w:lang w:val="en-US"/>
          </w:rPr>
          <w:delText xml:space="preserve">as being </w:delText>
        </w:r>
      </w:del>
      <w:r w:rsidR="00622196" w:rsidRPr="00076A94">
        <w:rPr>
          <w:lang w:val="en-US"/>
        </w:rPr>
        <w:t>stable</w:t>
      </w:r>
      <w:ins w:id="662" w:author="Usuario" w:date="2017-02-14T20:42:00Z">
        <w:r w:rsidR="00E9648B">
          <w:rPr>
            <w:lang w:val="en-US"/>
          </w:rPr>
          <w:t>,</w:t>
        </w:r>
      </w:ins>
      <w:r w:rsidR="00622196" w:rsidRPr="00076A94">
        <w:rPr>
          <w:lang w:val="en-US"/>
        </w:rPr>
        <w:t xml:space="preserve"> irrespective of </w:t>
      </w:r>
      <w:ins w:id="663" w:author="Usuario" w:date="2017-02-14T20:44:00Z">
        <w:r w:rsidR="007E124F">
          <w:rPr>
            <w:lang w:val="en-US"/>
          </w:rPr>
          <w:t>its</w:t>
        </w:r>
      </w:ins>
      <w:del w:id="664" w:author="Usuario" w:date="2017-02-14T20:44:00Z">
        <w:r w:rsidR="00622196" w:rsidRPr="00076A94" w:rsidDel="007E124F">
          <w:rPr>
            <w:lang w:val="en-US"/>
          </w:rPr>
          <w:delText>their</w:delText>
        </w:r>
      </w:del>
      <w:r w:rsidR="00622196" w:rsidRPr="00076A94">
        <w:rPr>
          <w:lang w:val="en-US"/>
        </w:rPr>
        <w:t xml:space="preserve"> compositional </w:t>
      </w:r>
      <w:del w:id="665" w:author="Usuario" w:date="2017-02-14T17:56:00Z">
        <w:r w:rsidR="00622196" w:rsidRPr="00076A94" w:rsidDel="00403DB8">
          <w:rPr>
            <w:lang w:val="en-US"/>
          </w:rPr>
          <w:delText xml:space="preserve">evolution </w:delText>
        </w:r>
      </w:del>
      <w:ins w:id="666" w:author="Usuario" w:date="2017-02-14T17:56:00Z">
        <w:r w:rsidR="00403DB8">
          <w:rPr>
            <w:lang w:val="en-US"/>
          </w:rPr>
          <w:t>shifts</w:t>
        </w:r>
        <w:r w:rsidR="00403DB8" w:rsidRPr="00076A94">
          <w:rPr>
            <w:lang w:val="en-US"/>
          </w:rPr>
          <w:t xml:space="preserve"> </w:t>
        </w:r>
      </w:ins>
      <w:r w:rsidR="00622196" w:rsidRPr="00076A94">
        <w:rPr>
          <w:lang w:val="en-US"/>
        </w:rPr>
        <w:t xml:space="preserve">over time. For example, </w:t>
      </w:r>
      <w:ins w:id="667" w:author="Usuario" w:date="2017-02-14T20:44:00Z">
        <w:r w:rsidR="007E124F">
          <w:rPr>
            <w:lang w:val="en-US"/>
          </w:rPr>
          <w:t xml:space="preserve">it may </w:t>
        </w:r>
      </w:ins>
      <w:r w:rsidR="00622196" w:rsidRPr="00076A94">
        <w:rPr>
          <w:lang w:val="en-US"/>
        </w:rPr>
        <w:t>depend</w:t>
      </w:r>
      <w:del w:id="668" w:author="Usuario" w:date="2017-02-14T20:44:00Z">
        <w:r w:rsidR="00622196" w:rsidRPr="00076A94" w:rsidDel="007E124F">
          <w:rPr>
            <w:lang w:val="en-US"/>
          </w:rPr>
          <w:delText>ing</w:delText>
        </w:r>
      </w:del>
      <w:r w:rsidR="00622196" w:rsidRPr="00076A94">
        <w:rPr>
          <w:lang w:val="en-US"/>
        </w:rPr>
        <w:t xml:space="preserve"> on </w:t>
      </w:r>
      <w:ins w:id="669" w:author="Usuario" w:date="2017-02-14T20:43:00Z">
        <w:r w:rsidR="007E124F">
          <w:rPr>
            <w:lang w:val="en-US"/>
          </w:rPr>
          <w:t>the</w:t>
        </w:r>
      </w:ins>
      <w:del w:id="670" w:author="Usuario" w:date="2017-02-14T20:43:00Z">
        <w:r w:rsidR="00622196" w:rsidRPr="00076A94" w:rsidDel="007E124F">
          <w:rPr>
            <w:lang w:val="en-US"/>
          </w:rPr>
          <w:delText>its</w:delText>
        </w:r>
      </w:del>
      <w:r w:rsidR="00622196" w:rsidRPr="00076A94">
        <w:rPr>
          <w:lang w:val="en-US"/>
        </w:rPr>
        <w:t xml:space="preserve"> ability</w:t>
      </w:r>
      <w:ins w:id="671" w:author="Usuario" w:date="2017-02-14T20:43:00Z">
        <w:r w:rsidR="007E124F">
          <w:rPr>
            <w:lang w:val="en-US"/>
          </w:rPr>
          <w:t xml:space="preserve"> of the </w:t>
        </w:r>
        <w:proofErr w:type="spellStart"/>
        <w:r w:rsidR="007E124F">
          <w:rPr>
            <w:lang w:val="en-US"/>
          </w:rPr>
          <w:t>microbiota</w:t>
        </w:r>
      </w:ins>
      <w:proofErr w:type="spellEnd"/>
      <w:r w:rsidR="00622196" w:rsidRPr="00076A94">
        <w:rPr>
          <w:lang w:val="en-US"/>
        </w:rPr>
        <w:t xml:space="preserve"> to recover its initial composition (resilience), or </w:t>
      </w:r>
      <w:ins w:id="672" w:author="Usuario" w:date="2017-02-14T20:45:00Z">
        <w:r w:rsidR="007E124F">
          <w:rPr>
            <w:lang w:val="en-US"/>
          </w:rPr>
          <w:t xml:space="preserve">its ability to </w:t>
        </w:r>
      </w:ins>
      <w:del w:id="673" w:author="Usuario" w:date="2017-02-14T20:45:00Z">
        <w:r w:rsidR="00622196" w:rsidRPr="00076A94" w:rsidDel="007E124F">
          <w:rPr>
            <w:lang w:val="en-US"/>
          </w:rPr>
          <w:delText xml:space="preserve">whether it can </w:delText>
        </w:r>
      </w:del>
      <w:r w:rsidR="00622196" w:rsidRPr="00076A94">
        <w:rPr>
          <w:lang w:val="en-US"/>
        </w:rPr>
        <w:t xml:space="preserve">recover its original function despite its composition (functional redundancy). What we have shown in this work could be explained as the transition of stable </w:t>
      </w:r>
      <w:proofErr w:type="spellStart"/>
      <w:r w:rsidR="00622196" w:rsidRPr="00076A94">
        <w:rPr>
          <w:lang w:val="en-US"/>
        </w:rPr>
        <w:t>microbiota</w:t>
      </w:r>
      <w:proofErr w:type="spellEnd"/>
      <w:r w:rsidR="00622196" w:rsidRPr="00076A94">
        <w:rPr>
          <w:lang w:val="en-US"/>
        </w:rPr>
        <w:t xml:space="preserve"> into a state of </w:t>
      </w:r>
      <w:proofErr w:type="spellStart"/>
      <w:r w:rsidR="00622196" w:rsidRPr="00076A94">
        <w:rPr>
          <w:lang w:val="en-US"/>
        </w:rPr>
        <w:t>dysbiosis</w:t>
      </w:r>
      <w:proofErr w:type="spellEnd"/>
      <w:r w:rsidR="00622196" w:rsidRPr="00076A94">
        <w:rPr>
          <w:lang w:val="en-US"/>
        </w:rPr>
        <w:t>.</w:t>
      </w:r>
    </w:p>
    <w:p w14:paraId="532F6B93" w14:textId="47566D80" w:rsidR="00F51F2D" w:rsidRPr="00076A94" w:rsidRDefault="00622196" w:rsidP="008D6AE0">
      <w:pPr>
        <w:pStyle w:val="ASM"/>
        <w:jc w:val="left"/>
        <w:rPr>
          <w:lang w:val="en-US"/>
        </w:rPr>
      </w:pPr>
      <w:del w:id="674" w:author="Usuario" w:date="2017-02-14T20:47:00Z">
        <w:r w:rsidRPr="00076A94" w:rsidDel="00034E3D">
          <w:rPr>
            <w:lang w:val="en-US"/>
          </w:rPr>
          <w:delText>As</w:delText>
        </w:r>
      </w:del>
      <w:r w:rsidRPr="00076A94">
        <w:rPr>
          <w:lang w:val="en-US"/>
        </w:rPr>
        <w:t xml:space="preserve"> </w:t>
      </w:r>
      <w:ins w:id="675" w:author="Usuario" w:date="2017-02-14T20:47:00Z">
        <w:r w:rsidR="00034E3D">
          <w:rPr>
            <w:lang w:val="en-US"/>
          </w:rPr>
          <w:t xml:space="preserve">This is </w:t>
        </w:r>
      </w:ins>
      <w:r w:rsidRPr="00076A94">
        <w:rPr>
          <w:lang w:val="en-US"/>
        </w:rPr>
        <w:t xml:space="preserve">a first step towards understanding </w:t>
      </w:r>
      <w:proofErr w:type="spellStart"/>
      <w:r w:rsidRPr="00076A94">
        <w:rPr>
          <w:lang w:val="en-US"/>
        </w:rPr>
        <w:t>microbiota</w:t>
      </w:r>
      <w:proofErr w:type="spellEnd"/>
      <w:r w:rsidRPr="00076A94">
        <w:rPr>
          <w:lang w:val="en-US"/>
        </w:rPr>
        <w:t xml:space="preserve"> stability</w:t>
      </w:r>
      <w:ins w:id="676" w:author="Usuario" w:date="2017-02-15T15:56:00Z">
        <w:r w:rsidR="007D7B2D">
          <w:rPr>
            <w:lang w:val="en-US"/>
          </w:rPr>
          <w:t>,</w:t>
        </w:r>
      </w:ins>
      <w:ins w:id="677" w:author="Usuario" w:date="2017-02-14T20:47:00Z">
        <w:r w:rsidR="00034E3D">
          <w:rPr>
            <w:lang w:val="en-US"/>
          </w:rPr>
          <w:t xml:space="preserve"> although</w:t>
        </w:r>
      </w:ins>
      <w:del w:id="678" w:author="Usuario" w:date="2017-02-14T20:47:00Z">
        <w:r w:rsidRPr="00076A94" w:rsidDel="00034E3D">
          <w:rPr>
            <w:lang w:val="en-US"/>
          </w:rPr>
          <w:delText>,</w:delText>
        </w:r>
      </w:del>
      <w:r w:rsidRPr="00076A94">
        <w:rPr>
          <w:lang w:val="en-US"/>
        </w:rPr>
        <w:t xml:space="preserve"> the model presents some limitations and</w:t>
      </w:r>
      <w:ins w:id="679" w:author="Usuario" w:date="2017-02-15T15:56:00Z">
        <w:r w:rsidR="007D7B2D">
          <w:rPr>
            <w:lang w:val="en-US"/>
          </w:rPr>
          <w:t xml:space="preserve"> thus</w:t>
        </w:r>
      </w:ins>
      <w:r w:rsidRPr="00076A94">
        <w:rPr>
          <w:lang w:val="en-US"/>
        </w:rPr>
        <w:t xml:space="preserve"> </w:t>
      </w:r>
      <w:ins w:id="680" w:author="Usuario" w:date="2017-02-14T20:48:00Z">
        <w:r w:rsidR="00034E3D">
          <w:rPr>
            <w:lang w:val="en-US"/>
          </w:rPr>
          <w:t>further research is required</w:t>
        </w:r>
      </w:ins>
      <w:del w:id="681" w:author="Usuario" w:date="2017-02-14T20:48:00Z">
        <w:r w:rsidRPr="00076A94" w:rsidDel="00034E3D">
          <w:rPr>
            <w:lang w:val="en-US"/>
          </w:rPr>
          <w:delText>there is still work to do</w:delText>
        </w:r>
      </w:del>
      <w:r w:rsidRPr="00076A94">
        <w:rPr>
          <w:lang w:val="en-US"/>
        </w:rPr>
        <w:t xml:space="preserve">. From a biological perspective, many questions arise from this work. We have observed the same pattern in Taylor’s parameters </w:t>
      </w:r>
      <w:ins w:id="682" w:author="Usuario" w:date="2017-02-14T20:48:00Z">
        <w:r w:rsidR="00034E3D">
          <w:rPr>
            <w:lang w:val="en-US"/>
          </w:rPr>
          <w:t>under</w:t>
        </w:r>
      </w:ins>
      <w:del w:id="683" w:author="Usuario" w:date="2017-02-14T20:48:00Z">
        <w:r w:rsidRPr="00076A94" w:rsidDel="00034E3D">
          <w:rPr>
            <w:lang w:val="en-US"/>
          </w:rPr>
          <w:delText>in</w:delText>
        </w:r>
      </w:del>
      <w:r w:rsidRPr="00076A94">
        <w:rPr>
          <w:lang w:val="en-US"/>
        </w:rPr>
        <w:t xml:space="preserve"> all the </w:t>
      </w:r>
      <w:del w:id="684" w:author="Usuario" w:date="2017-02-14T20:48:00Z">
        <w:r w:rsidRPr="00076A94" w:rsidDel="00034E3D">
          <w:rPr>
            <w:lang w:val="en-US"/>
          </w:rPr>
          <w:delText xml:space="preserve">different </w:delText>
        </w:r>
      </w:del>
      <w:r w:rsidR="002C4D04" w:rsidRPr="00076A94">
        <w:rPr>
          <w:lang w:val="en-US"/>
        </w:rPr>
        <w:t>con</w:t>
      </w:r>
      <w:r w:rsidRPr="00076A94">
        <w:rPr>
          <w:lang w:val="en-US"/>
        </w:rPr>
        <w:t>ditions</w:t>
      </w:r>
      <w:del w:id="685" w:author="Usuario" w:date="2017-02-14T20:48:00Z">
        <w:r w:rsidRPr="00076A94" w:rsidDel="00034E3D">
          <w:rPr>
            <w:lang w:val="en-US"/>
          </w:rPr>
          <w:delText xml:space="preserve"> we</w:delText>
        </w:r>
      </w:del>
      <w:r w:rsidRPr="00076A94">
        <w:rPr>
          <w:lang w:val="en-US"/>
        </w:rPr>
        <w:t xml:space="preserve"> studied, but a pertinent question is whether this is really a universal feature in the huge</w:t>
      </w:r>
      <w:ins w:id="686" w:author="Usuario" w:date="2017-02-14T20:49:00Z">
        <w:r w:rsidR="00034E3D">
          <w:rPr>
            <w:lang w:val="en-US"/>
          </w:rPr>
          <w:t>ly</w:t>
        </w:r>
      </w:ins>
      <w:r w:rsidRPr="00076A94">
        <w:rPr>
          <w:lang w:val="en-US"/>
        </w:rPr>
        <w:t xml:space="preserve"> divers</w:t>
      </w:r>
      <w:ins w:id="687" w:author="Usuario" w:date="2017-02-14T20:49:00Z">
        <w:r w:rsidR="00034E3D">
          <w:rPr>
            <w:lang w:val="en-US"/>
          </w:rPr>
          <w:t>e</w:t>
        </w:r>
      </w:ins>
      <w:del w:id="688" w:author="Usuario" w:date="2017-02-14T20:49:00Z">
        <w:r w:rsidRPr="00076A94" w:rsidDel="00034E3D">
          <w:rPr>
            <w:lang w:val="en-US"/>
          </w:rPr>
          <w:delText>ity of</w:delText>
        </w:r>
      </w:del>
      <w:r w:rsidRPr="00076A94">
        <w:rPr>
          <w:lang w:val="en-US"/>
        </w:rPr>
        <w:t xml:space="preserve"> microbial niches. Furthermore, another relevant question </w:t>
      </w:r>
      <w:ins w:id="689" w:author="Usuario" w:date="2017-02-14T20:51:00Z">
        <w:r w:rsidR="001866F4">
          <w:rPr>
            <w:lang w:val="en-US"/>
          </w:rPr>
          <w:t>relates to</w:t>
        </w:r>
      </w:ins>
      <w:del w:id="690" w:author="Usuario" w:date="2017-02-14T20:51:00Z">
        <w:r w:rsidRPr="00076A94" w:rsidDel="001866F4">
          <w:rPr>
            <w:lang w:val="en-US"/>
          </w:rPr>
          <w:delText>centers on which</w:delText>
        </w:r>
      </w:del>
      <w:r w:rsidRPr="00076A94">
        <w:rPr>
          <w:lang w:val="en-US"/>
        </w:rPr>
        <w:t xml:space="preserve"> mechanisms</w:t>
      </w:r>
      <w:del w:id="691" w:author="Usuario" w:date="2017-02-14T20:51:00Z">
        <w:r w:rsidRPr="00076A94" w:rsidDel="001866F4">
          <w:rPr>
            <w:lang w:val="en-US"/>
          </w:rPr>
          <w:delText xml:space="preserve"> are</w:delText>
        </w:r>
      </w:del>
      <w:r w:rsidRPr="00076A94">
        <w:rPr>
          <w:lang w:val="en-US"/>
        </w:rPr>
        <w:t xml:space="preserve"> involved in maintaining the population structure. </w:t>
      </w:r>
      <w:del w:id="692" w:author="Usuario" w:date="2017-02-14T20:52:00Z">
        <w:r w:rsidRPr="00076A94" w:rsidDel="001866F4">
          <w:rPr>
            <w:lang w:val="en-US"/>
          </w:rPr>
          <w:delText>T</w:delText>
        </w:r>
      </w:del>
      <w:del w:id="693" w:author="Usuario" w:date="2017-02-14T20:54:00Z">
        <w:r w:rsidRPr="00076A94" w:rsidDel="001866F4">
          <w:rPr>
            <w:lang w:val="en-US"/>
          </w:rPr>
          <w:delText xml:space="preserve">he nature of the </w:delText>
        </w:r>
        <w:r w:rsidR="002C4D04" w:rsidRPr="00076A94" w:rsidDel="001866F4">
          <w:rPr>
            <w:lang w:val="en-US"/>
          </w:rPr>
          <w:delText>inter</w:delText>
        </w:r>
        <w:r w:rsidRPr="00076A94" w:rsidDel="001866F4">
          <w:rPr>
            <w:lang w:val="en-US"/>
          </w:rPr>
          <w:delText xml:space="preserve">actions between </w:delText>
        </w:r>
      </w:del>
      <w:del w:id="694" w:author="Usuario" w:date="2017-02-14T20:52:00Z">
        <w:r w:rsidRPr="00076A94" w:rsidDel="001866F4">
          <w:rPr>
            <w:lang w:val="en-US"/>
          </w:rPr>
          <w:delText xml:space="preserve">the </w:delText>
        </w:r>
      </w:del>
      <w:del w:id="695" w:author="Usuario" w:date="2017-02-14T20:53:00Z">
        <w:r w:rsidRPr="00076A94" w:rsidDel="001866F4">
          <w:rPr>
            <w:lang w:val="en-US"/>
          </w:rPr>
          <w:delText>elements</w:delText>
        </w:r>
      </w:del>
      <w:del w:id="696" w:author="Usuario" w:date="2017-02-14T20:54:00Z">
        <w:r w:rsidRPr="00076A94" w:rsidDel="001866F4">
          <w:rPr>
            <w:lang w:val="en-US"/>
          </w:rPr>
          <w:delText xml:space="preserve"> </w:delText>
        </w:r>
      </w:del>
      <w:del w:id="697" w:author="Usuario" w:date="2017-02-14T20:53:00Z">
        <w:r w:rsidRPr="00076A94" w:rsidDel="001866F4">
          <w:rPr>
            <w:lang w:val="en-US"/>
          </w:rPr>
          <w:delText xml:space="preserve">of </w:delText>
        </w:r>
      </w:del>
      <w:del w:id="698" w:author="Usuario" w:date="2017-02-14T20:52:00Z">
        <w:r w:rsidRPr="00076A94" w:rsidDel="001866F4">
          <w:rPr>
            <w:lang w:val="en-US"/>
          </w:rPr>
          <w:delText xml:space="preserve">community </w:delText>
        </w:r>
      </w:del>
      <w:del w:id="699" w:author="Usuario" w:date="2017-02-14T20:53:00Z">
        <w:r w:rsidRPr="00076A94" w:rsidDel="001866F4">
          <w:rPr>
            <w:lang w:val="en-US"/>
          </w:rPr>
          <w:delText xml:space="preserve">is </w:delText>
        </w:r>
      </w:del>
      <w:del w:id="700" w:author="Usuario" w:date="2017-02-14T20:52:00Z">
        <w:r w:rsidRPr="00076A94" w:rsidDel="001866F4">
          <w:rPr>
            <w:lang w:val="en-US"/>
          </w:rPr>
          <w:delText xml:space="preserve">surely </w:delText>
        </w:r>
      </w:del>
      <w:del w:id="701" w:author="Usuario" w:date="2017-02-14T20:53:00Z">
        <w:r w:rsidRPr="00076A94" w:rsidDel="001866F4">
          <w:rPr>
            <w:lang w:val="en-US"/>
          </w:rPr>
          <w:delText>of</w:delText>
        </w:r>
      </w:del>
      <w:del w:id="702" w:author="Usuario" w:date="2017-02-14T20:54:00Z">
        <w:r w:rsidRPr="00076A94" w:rsidDel="001866F4">
          <w:rPr>
            <w:lang w:val="en-US"/>
          </w:rPr>
          <w:delText xml:space="preserve"> great </w:delText>
        </w:r>
      </w:del>
      <w:del w:id="703" w:author="Usuario" w:date="2017-02-14T20:53:00Z">
        <w:r w:rsidRPr="00076A94" w:rsidDel="001866F4">
          <w:rPr>
            <w:lang w:val="en-US"/>
          </w:rPr>
          <w:delText>importance</w:delText>
        </w:r>
      </w:del>
      <w:del w:id="704" w:author="Usuario" w:date="2017-02-14T20:54:00Z">
        <w:r w:rsidRPr="00076A94" w:rsidDel="001866F4">
          <w:rPr>
            <w:lang w:val="en-US"/>
          </w:rPr>
          <w:delText xml:space="preserve"> in this matter</w:delText>
        </w:r>
      </w:del>
      <w:ins w:id="705" w:author="Usuario" w:date="2017-02-14T20:54:00Z">
        <w:r w:rsidR="001866F4" w:rsidRPr="001866F4">
          <w:rPr>
            <w:lang w:val="en-US"/>
          </w:rPr>
          <w:t xml:space="preserve"> </w:t>
        </w:r>
        <w:r w:rsidR="001866F4">
          <w:rPr>
            <w:lang w:val="en-US"/>
          </w:rPr>
          <w:t>Undoubtedly, t</w:t>
        </w:r>
        <w:r w:rsidR="001866F4" w:rsidRPr="00076A94">
          <w:rPr>
            <w:lang w:val="en-US"/>
          </w:rPr>
          <w:t xml:space="preserve">he nature of the interactions between community components </w:t>
        </w:r>
        <w:r w:rsidR="001866F4">
          <w:rPr>
            <w:lang w:val="en-US"/>
          </w:rPr>
          <w:t>has a</w:t>
        </w:r>
        <w:r w:rsidR="001866F4" w:rsidRPr="00076A94">
          <w:rPr>
            <w:lang w:val="en-US"/>
          </w:rPr>
          <w:t xml:space="preserve"> great </w:t>
        </w:r>
        <w:r w:rsidR="001866F4">
          <w:rPr>
            <w:lang w:val="en-US"/>
          </w:rPr>
          <w:t>bearing on this issue</w:t>
        </w:r>
      </w:ins>
      <w:r w:rsidRPr="00076A94">
        <w:rPr>
          <w:lang w:val="en-US"/>
        </w:rPr>
        <w:t>, and this is related to</w:t>
      </w:r>
      <w:del w:id="706" w:author="Usuario" w:date="2017-02-14T20:55:00Z">
        <w:r w:rsidRPr="00076A94" w:rsidDel="001866F4">
          <w:rPr>
            <w:lang w:val="en-US"/>
          </w:rPr>
          <w:delText xml:space="preserve"> the fitness of the community</w:delText>
        </w:r>
      </w:del>
      <w:ins w:id="707" w:author="Usuario" w:date="2017-02-14T20:55:00Z">
        <w:r w:rsidR="001866F4" w:rsidRPr="00076A94">
          <w:rPr>
            <w:lang w:val="en-US"/>
          </w:rPr>
          <w:t xml:space="preserve"> community fitness</w:t>
        </w:r>
      </w:ins>
      <w:r w:rsidRPr="00076A94">
        <w:rPr>
          <w:lang w:val="en-US"/>
        </w:rPr>
        <w:t xml:space="preserve">, as mentioned above. How we should address community fitness </w:t>
      </w:r>
      <w:del w:id="708" w:author="Usuario" w:date="2017-02-14T20:55:00Z">
        <w:r w:rsidRPr="00076A94" w:rsidDel="001866F4">
          <w:rPr>
            <w:lang w:val="en-US"/>
          </w:rPr>
          <w:delText>is not clear</w:delText>
        </w:r>
      </w:del>
      <w:ins w:id="709" w:author="Usuario" w:date="2017-02-14T20:55:00Z">
        <w:r w:rsidR="001866F4">
          <w:rPr>
            <w:lang w:val="en-US"/>
          </w:rPr>
          <w:t>remains unclear</w:t>
        </w:r>
      </w:ins>
      <w:r w:rsidRPr="00076A94">
        <w:rPr>
          <w:lang w:val="en-US"/>
        </w:rPr>
        <w:t xml:space="preserve">, </w:t>
      </w:r>
      <w:ins w:id="710" w:author="Usuario" w:date="2017-02-14T20:56:00Z">
        <w:r w:rsidR="001866F4">
          <w:rPr>
            <w:lang w:val="en-US"/>
          </w:rPr>
          <w:t xml:space="preserve">but studies like </w:t>
        </w:r>
      </w:ins>
      <w:del w:id="711" w:author="Usuario" w:date="2017-02-14T20:56:00Z">
        <w:r w:rsidRPr="00076A94" w:rsidDel="001866F4">
          <w:rPr>
            <w:lang w:val="en-US"/>
          </w:rPr>
          <w:delText xml:space="preserve">but works such as </w:delText>
        </w:r>
      </w:del>
      <w:r w:rsidRPr="00076A94">
        <w:rPr>
          <w:lang w:val="en-US"/>
        </w:rPr>
        <w:t xml:space="preserve">the one by </w:t>
      </w:r>
      <w:proofErr w:type="spellStart"/>
      <w:r w:rsidRPr="00076A94">
        <w:rPr>
          <w:lang w:val="en-US"/>
        </w:rPr>
        <w:t>Tikhonov</w:t>
      </w:r>
      <w:proofErr w:type="spellEnd"/>
      <w:r w:rsidRPr="00076A94">
        <w:rPr>
          <w:lang w:val="en-US"/>
        </w:rPr>
        <w:t xml:space="preserve"> (</w:t>
      </w:r>
      <w:r w:rsidR="006165D1">
        <w:fldChar w:fldCharType="begin"/>
      </w:r>
      <w:r w:rsidR="006165D1" w:rsidRPr="006165D1">
        <w:rPr>
          <w:lang w:val="en-US"/>
          <w:rPrChange w:id="712" w:author="Usuario" w:date="2017-02-08T10:01:00Z">
            <w:rPr/>
          </w:rPrChange>
        </w:rPr>
        <w:instrText xml:space="preserve"> HYPERLINK \l "_bookmark62" </w:instrText>
      </w:r>
      <w:r w:rsidR="006165D1">
        <w:fldChar w:fldCharType="separate"/>
      </w:r>
      <w:r w:rsidR="00580B26">
        <w:rPr>
          <w:rStyle w:val="Hipervnculo"/>
          <w:i/>
          <w:lang w:val="en-US"/>
        </w:rPr>
        <w:t>68</w:t>
      </w:r>
      <w:r w:rsidR="006165D1">
        <w:rPr>
          <w:rStyle w:val="Hipervnculo"/>
          <w:i/>
          <w:lang w:val="en-US"/>
        </w:rPr>
        <w:fldChar w:fldCharType="end"/>
      </w:r>
      <w:r w:rsidRPr="00076A94">
        <w:rPr>
          <w:lang w:val="en-US"/>
        </w:rPr>
        <w:t xml:space="preserve">) could point us in the right direction </w:t>
      </w:r>
      <w:ins w:id="713" w:author="Usuario" w:date="2017-02-14T20:56:00Z">
        <w:r w:rsidR="001866F4">
          <w:rPr>
            <w:lang w:val="en-US"/>
          </w:rPr>
          <w:t xml:space="preserve">and help us </w:t>
        </w:r>
      </w:ins>
      <w:r w:rsidRPr="00076A94">
        <w:rPr>
          <w:lang w:val="en-US"/>
        </w:rPr>
        <w:t xml:space="preserve">to unravel the complexity of </w:t>
      </w:r>
      <w:proofErr w:type="spellStart"/>
      <w:r w:rsidRPr="00076A94">
        <w:rPr>
          <w:lang w:val="en-US"/>
        </w:rPr>
        <w:t>microbiota</w:t>
      </w:r>
      <w:proofErr w:type="spellEnd"/>
      <w:ins w:id="714" w:author="Usuario" w:date="2017-02-15T15:57:00Z">
        <w:r w:rsidR="007D7B2D">
          <w:rPr>
            <w:lang w:val="en-US"/>
          </w:rPr>
          <w:t xml:space="preserve"> and its relationship to host health</w:t>
        </w:r>
      </w:ins>
      <w:r w:rsidRPr="00076A94">
        <w:rPr>
          <w:lang w:val="en-US"/>
        </w:rPr>
        <w:t>.</w:t>
      </w:r>
    </w:p>
    <w:p w14:paraId="315F3128" w14:textId="77777777" w:rsidR="001B5F0A" w:rsidRPr="00076A94" w:rsidRDefault="001B5F0A" w:rsidP="008D6AE0">
      <w:pPr>
        <w:pStyle w:val="ASM"/>
        <w:jc w:val="left"/>
        <w:rPr>
          <w:lang w:val="en-US"/>
        </w:rPr>
      </w:pPr>
    </w:p>
    <w:p w14:paraId="6C4EBA92" w14:textId="77777777" w:rsidR="001B5F0A" w:rsidRPr="00076A94" w:rsidRDefault="001B5F0A" w:rsidP="008D6AE0">
      <w:pPr>
        <w:pStyle w:val="ASM"/>
        <w:jc w:val="left"/>
        <w:rPr>
          <w:lang w:val="en-US"/>
        </w:rPr>
      </w:pPr>
    </w:p>
    <w:p w14:paraId="3ACE5755" w14:textId="473C0337" w:rsidR="007123EF" w:rsidRPr="00076A94" w:rsidRDefault="007123EF" w:rsidP="008D6AE0">
      <w:pPr>
        <w:pStyle w:val="ASM"/>
        <w:jc w:val="left"/>
        <w:rPr>
          <w:sz w:val="36"/>
          <w:szCs w:val="36"/>
          <w:lang w:val="en-US"/>
        </w:rPr>
      </w:pPr>
      <w:r w:rsidRPr="00076A94">
        <w:rPr>
          <w:b/>
          <w:bCs/>
          <w:sz w:val="36"/>
          <w:szCs w:val="36"/>
          <w:lang w:val="en-US"/>
        </w:rPr>
        <w:t>Materials and Methods</w:t>
      </w:r>
    </w:p>
    <w:p w14:paraId="2BB8A8B9" w14:textId="64543EB4" w:rsidR="007123EF" w:rsidRPr="00076A94" w:rsidRDefault="007123EF" w:rsidP="008D6AE0">
      <w:pPr>
        <w:pStyle w:val="ASM"/>
        <w:jc w:val="left"/>
        <w:rPr>
          <w:sz w:val="28"/>
          <w:szCs w:val="28"/>
          <w:lang w:val="en-US"/>
        </w:rPr>
      </w:pPr>
      <w:r w:rsidRPr="00076A94">
        <w:rPr>
          <w:b/>
          <w:bCs/>
          <w:sz w:val="28"/>
          <w:szCs w:val="28"/>
          <w:lang w:val="en-US"/>
        </w:rPr>
        <w:t>Model</w:t>
      </w:r>
    </w:p>
    <w:p w14:paraId="5102C297" w14:textId="1A5BE599" w:rsidR="00AB38FB" w:rsidRPr="00076A94" w:rsidRDefault="00AB38FB" w:rsidP="00AB38FB">
      <w:pPr>
        <w:pStyle w:val="ASM"/>
        <w:rPr>
          <w:lang w:val="en-US"/>
        </w:rPr>
      </w:pPr>
      <w:r w:rsidRPr="00076A94">
        <w:rPr>
          <w:lang w:val="en-US"/>
        </w:rPr>
        <w:t xml:space="preserve">We modeled microbial abundances over time along the lines of </w:t>
      </w:r>
      <w:proofErr w:type="spellStart"/>
      <w:r w:rsidRPr="00076A94">
        <w:rPr>
          <w:lang w:val="en-US"/>
        </w:rPr>
        <w:t>Blumm</w:t>
      </w:r>
      <w:proofErr w:type="spellEnd"/>
      <w:r w:rsidRPr="00076A94">
        <w:rPr>
          <w:lang w:val="en-US"/>
        </w:rPr>
        <w:t xml:space="preserve"> </w:t>
      </w:r>
      <w:r w:rsidRPr="00076A94">
        <w:rPr>
          <w:i/>
          <w:lang w:val="en-US"/>
        </w:rPr>
        <w:t xml:space="preserve">et al. </w:t>
      </w:r>
      <w:r w:rsidRPr="00076A94">
        <w:rPr>
          <w:lang w:val="en-US"/>
        </w:rPr>
        <w:t>(</w:t>
      </w:r>
      <w:r w:rsidR="006165D1">
        <w:fldChar w:fldCharType="begin"/>
      </w:r>
      <w:r w:rsidR="006165D1" w:rsidRPr="006165D1">
        <w:rPr>
          <w:lang w:val="en-US"/>
          <w:rPrChange w:id="715" w:author="Usuario" w:date="2017-02-08T10:01:00Z">
            <w:rPr/>
          </w:rPrChange>
        </w:rPr>
        <w:instrText xml:space="preserve"> HYPERLINK \l "_bookmark42" </w:instrText>
      </w:r>
      <w:r w:rsidR="006165D1">
        <w:fldChar w:fldCharType="separate"/>
      </w:r>
      <w:r w:rsidR="00953959" w:rsidRPr="00076A94">
        <w:rPr>
          <w:rStyle w:val="Hipervnculo"/>
          <w:i/>
          <w:lang w:val="en-US"/>
        </w:rPr>
        <w:t>45</w:t>
      </w:r>
      <w:r w:rsidR="006165D1">
        <w:rPr>
          <w:rStyle w:val="Hipervnculo"/>
          <w:i/>
          <w:lang w:val="en-US"/>
        </w:rPr>
        <w:fldChar w:fldCharType="end"/>
      </w:r>
      <w:r w:rsidRPr="00076A94">
        <w:rPr>
          <w:lang w:val="en-US"/>
        </w:rPr>
        <w:t xml:space="preserve">). The dynamics of taxon relative abundances was described by the </w:t>
      </w:r>
      <w:proofErr w:type="spellStart"/>
      <w:r w:rsidRPr="00076A94">
        <w:rPr>
          <w:lang w:val="en-US"/>
        </w:rPr>
        <w:t>Langevin</w:t>
      </w:r>
      <w:proofErr w:type="spellEnd"/>
      <w:r w:rsidRPr="00076A94">
        <w:rPr>
          <w:lang w:val="en-US"/>
        </w:rPr>
        <w:t xml:space="preserve"> equation:</w:t>
      </w:r>
    </w:p>
    <w:p w14:paraId="0EF6648C" w14:textId="3AAEA0B0" w:rsidR="007123EF" w:rsidRPr="00076A94" w:rsidRDefault="00F745C9" w:rsidP="0065557D">
      <w:pPr>
        <w:pStyle w:val="ASM"/>
        <w:rPr>
          <w:lang w:val="en-US"/>
        </w:rPr>
      </w:pPr>
      <m:oMathPara>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m:oMathPara>
    </w:p>
    <w:p w14:paraId="5857605E" w14:textId="6E141625" w:rsidR="007123EF" w:rsidRPr="00076A94" w:rsidRDefault="007123EF" w:rsidP="008D6AE0">
      <w:pPr>
        <w:pStyle w:val="ASM"/>
        <w:jc w:val="left"/>
        <w:rPr>
          <w:lang w:val="en-US"/>
        </w:rPr>
      </w:pPr>
      <w:proofErr w:type="gramStart"/>
      <w:r w:rsidRPr="00076A94">
        <w:rPr>
          <w:lang w:val="en-US"/>
        </w:rPr>
        <w:t>where</w:t>
      </w:r>
      <w:proofErr w:type="gramEnd"/>
      <w:r w:rsidRPr="00076A94">
        <w:rPr>
          <w:lang w:val="en-US"/>
        </w:rPr>
        <w:t xml:space="preserve"> </w:t>
      </w:r>
      <w:r w:rsidRPr="00076A94">
        <w:rPr>
          <w:rFonts w:ascii="Cambria Math" w:hAnsi="Cambria Math"/>
          <w:lang w:val="en-US"/>
        </w:rPr>
        <w:t>F</w:t>
      </w:r>
      <w:r w:rsidRPr="00076A94">
        <w:rPr>
          <w:rFonts w:ascii="Cambria Math" w:hAnsi="Cambria Math"/>
          <w:i/>
          <w:vertAlign w:val="subscript"/>
          <w:lang w:val="en-US"/>
        </w:rPr>
        <w:t>i</w:t>
      </w:r>
      <w:r w:rsidRPr="00076A94">
        <w:rPr>
          <w:i/>
          <w:lang w:val="en-US"/>
        </w:rPr>
        <w:t xml:space="preserve"> </w:t>
      </w:r>
      <w:r w:rsidR="00AB38FB" w:rsidRPr="00076A94">
        <w:rPr>
          <w:lang w:val="en-US"/>
        </w:rPr>
        <w:t>captured</w:t>
      </w:r>
      <w:r w:rsidRPr="00076A94">
        <w:rPr>
          <w:lang w:val="en-US"/>
        </w:rPr>
        <w:t xml:space="preserve"> the fitness of the taxon </w:t>
      </w:r>
      <w:r w:rsidRPr="00076A94">
        <w:rPr>
          <w:i/>
          <w:lang w:val="en-US"/>
        </w:rPr>
        <w:t>i</w:t>
      </w:r>
      <w:r w:rsidRPr="00076A94">
        <w:rPr>
          <w:lang w:val="en-US"/>
        </w:rPr>
        <w:t xml:space="preserve">, </w:t>
      </w:r>
      <w:r w:rsidRPr="00076A94">
        <w:rPr>
          <w:rFonts w:ascii="Cambria Math" w:hAnsi="Cambria Math"/>
          <w:i/>
          <w:lang w:val="en-US"/>
        </w:rPr>
        <w:t>V</w:t>
      </w:r>
      <w:r w:rsidR="00AB38FB" w:rsidRPr="00076A94">
        <w:rPr>
          <w:lang w:val="en-US"/>
        </w:rPr>
        <w:t xml:space="preserve"> corresponded</w:t>
      </w:r>
      <w:r w:rsidRPr="00076A94">
        <w:rPr>
          <w:lang w:val="en-US"/>
        </w:rPr>
        <w:t xml:space="preserve"> to the noise amplitude and </w:t>
      </w:r>
      <w:proofErr w:type="spellStart"/>
      <w:r w:rsidRPr="00076A94">
        <w:rPr>
          <w:rFonts w:ascii="Cambria Math" w:hAnsi="Cambria Math"/>
          <w:i/>
          <w:lang w:val="en-US"/>
        </w:rPr>
        <w:t>ξ</w:t>
      </w:r>
      <w:r w:rsidRPr="00076A94">
        <w:rPr>
          <w:rFonts w:ascii="Cambria Math" w:hAnsi="Cambria Math"/>
          <w:i/>
          <w:vertAlign w:val="subscript"/>
          <w:lang w:val="en-US"/>
        </w:rPr>
        <w:t>i</w:t>
      </w:r>
      <w:proofErr w:type="spellEnd"/>
      <w:r w:rsidRPr="00076A94">
        <w:rPr>
          <w:rFonts w:ascii="Cambria Math" w:hAnsi="Cambria Math"/>
          <w:lang w:val="en-US"/>
        </w:rPr>
        <w:t>(t)</w:t>
      </w:r>
      <w:r w:rsidRPr="00076A94">
        <w:rPr>
          <w:lang w:val="en-US"/>
        </w:rPr>
        <w:t xml:space="preserve"> </w:t>
      </w:r>
      <w:r w:rsidR="00AB38FB" w:rsidRPr="00076A94">
        <w:rPr>
          <w:lang w:val="en-US"/>
        </w:rPr>
        <w:t xml:space="preserve">was </w:t>
      </w:r>
      <w:r w:rsidRPr="00076A94">
        <w:rPr>
          <w:lang w:val="en-US"/>
        </w:rPr>
        <w:t xml:space="preserve">a Gaussian random noise with zero mean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e>
        </m:d>
        <m:r>
          <w:rPr>
            <w:rFonts w:ascii="Cambria Math" w:hAnsi="Cambria Math"/>
            <w:lang w:val="en-US"/>
          </w:rPr>
          <m:t xml:space="preserve"> =0</m:t>
        </m:r>
      </m:oMath>
      <w:r w:rsidRPr="00076A94">
        <w:rPr>
          <w:lang w:val="en-US"/>
        </w:rPr>
        <w:t xml:space="preserve"> and variance uncorrelated in time,</w:t>
      </w:r>
      <m:oMath>
        <m:r>
          <w:rPr>
            <w:rFonts w:ascii="Cambria Math" w:hAnsi="Cambria Math"/>
            <w:lang w:val="en-US"/>
          </w:rPr>
          <m:t xml:space="preserve">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0</m:t>
                    </m:r>
                  </m:sup>
                </m:sSup>
              </m:e>
            </m:d>
          </m:e>
        </m:d>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0</m:t>
            </m:r>
          </m:sup>
        </m:sSup>
        <m:r>
          <w:rPr>
            <w:rFonts w:ascii="Cambria Math" w:hAnsi="Cambria Math"/>
            <w:lang w:val="en-US"/>
          </w:rPr>
          <m:t>-t)</m:t>
        </m:r>
      </m:oMath>
      <w:r w:rsidRPr="00076A94">
        <w:rPr>
          <w:lang w:val="en-US"/>
        </w:rPr>
        <w:t xml:space="preserve">. The function </w:t>
      </w:r>
      <m:oMath>
        <m:r>
          <w:rPr>
            <w:rFonts w:ascii="Cambria Math" w:hAnsi="Cambria Math"/>
            <w:lang w:val="en-US"/>
          </w:rPr>
          <m:t>ϕ(t)</m:t>
        </m:r>
      </m:oMath>
      <w:r w:rsidRPr="00076A94">
        <w:rPr>
          <w:lang w:val="en-US"/>
        </w:rPr>
        <w:t xml:space="preserve"> </w:t>
      </w:r>
      <w:r w:rsidR="00AB38FB" w:rsidRPr="00076A94">
        <w:rPr>
          <w:lang w:val="en-US"/>
        </w:rPr>
        <w:t>ensured</w:t>
      </w:r>
      <w:r w:rsidRPr="00076A94">
        <w:rPr>
          <w:lang w:val="en-US"/>
        </w:rPr>
        <w:t xml:space="preserve"> the normalization at all times</w:t>
      </w:r>
      <w:proofErr w:type="gramStart"/>
      <w:r w:rsidRPr="00076A94">
        <w:rPr>
          <w:lang w:val="en-US"/>
        </w:rPr>
        <w:t xml:space="preserve">, </w:t>
      </w:r>
      <w:proofErr w:type="gramEnd"/>
      <m:oMath>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=1</m:t>
            </m:r>
          </m:e>
        </m:nary>
      </m:oMath>
      <w:r w:rsidR="00AB38FB" w:rsidRPr="00076A94">
        <w:rPr>
          <w:lang w:val="en-US"/>
        </w:rPr>
        <w:t>, and corresponded</w:t>
      </w:r>
      <w:r w:rsidRPr="00076A94">
        <w:rPr>
          <w:lang w:val="en-US"/>
        </w:rPr>
        <w:t xml:space="preserve"> to </w:t>
      </w:r>
      <m:oMath>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e>
        </m:nary>
        <m:r>
          <w:rPr>
            <w:rFonts w:ascii="Cambria Math" w:hAnsi="Cambria Math"/>
            <w:lang w:val="en-US"/>
          </w:rPr>
          <m:t>+</m:t>
        </m:r>
        <m:nary>
          <m:naryPr>
            <m:chr m:val="∑"/>
            <m:limLoc m:val="undOvr"/>
            <m:subHide m:val="1"/>
            <m:supHide m:val="1"/>
            <m:ctrlPr>
              <w:rPr>
                <w:rFonts w:ascii="Cambria Math" w:hAnsi="Cambria Math"/>
                <w:i/>
                <w:lang w:val="en-US"/>
              </w:rPr>
            </m:ctrlPr>
          </m:naryPr>
          <m:sub/>
          <m:sup/>
          <m:e>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e>
        </m:nary>
      </m:oMath>
      <w:r w:rsidR="00B43286" w:rsidRPr="00076A94">
        <w:rPr>
          <w:lang w:val="en-US"/>
        </w:rPr>
        <w:t xml:space="preserve">. The </w:t>
      </w:r>
      <w:del w:id="716" w:author="Usuario" w:date="2017-02-14T17:57:00Z">
        <w:r w:rsidR="00B43286" w:rsidRPr="00076A94" w:rsidDel="00403DB8">
          <w:rPr>
            <w:lang w:val="en-US"/>
          </w:rPr>
          <w:delText>temporal evolution of</w:delText>
        </w:r>
      </w:del>
      <w:ins w:id="717" w:author="Usuario" w:date="2017-02-14T17:57:00Z">
        <w:r w:rsidR="00403DB8">
          <w:rPr>
            <w:lang w:val="en-US"/>
          </w:rPr>
          <w:t>time-course changes in</w:t>
        </w:r>
      </w:ins>
      <w:r w:rsidR="00B43286" w:rsidRPr="00076A94">
        <w:rPr>
          <w:lang w:val="en-US"/>
        </w:rPr>
        <w:t xml:space="preserve"> the probability that a taxon I has a relative </w:t>
      </w:r>
      <w:proofErr w:type="gramStart"/>
      <w:r w:rsidR="00B43286" w:rsidRPr="00076A94">
        <w:rPr>
          <w:lang w:val="en-US"/>
        </w:rPr>
        <w:t xml:space="preserve">abundance </w:t>
      </w:r>
      <w:proofErr w:type="gramEnd"/>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sidR="00B43286" w:rsidRPr="00076A94">
        <w:rPr>
          <w:lang w:val="en-US"/>
        </w:rPr>
        <w:t xml:space="preserve">,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,t)</m:t>
        </m:r>
      </m:oMath>
      <w:r w:rsidR="00AB38FB" w:rsidRPr="00076A94">
        <w:rPr>
          <w:lang w:val="en-US"/>
        </w:rPr>
        <w:t>, was</w:t>
      </w:r>
      <w:r w:rsidR="00B43286" w:rsidRPr="00076A94">
        <w:rPr>
          <w:lang w:val="en-US"/>
        </w:rPr>
        <w:t xml:space="preserve"> determined by the Fokker-Planck equation:</w:t>
      </w:r>
    </w:p>
    <w:p w14:paraId="0FB06E8C" w14:textId="2CC98602" w:rsidR="00B43286" w:rsidRPr="00076A94" w:rsidRDefault="00F745C9" w:rsidP="0065557D">
      <w:pPr>
        <w:pStyle w:val="ASM"/>
        <w:rPr>
          <w:lang w:val="en-US"/>
        </w:rPr>
      </w:pPr>
      <m:oMathPara>
        <m:oMath>
          <m:f>
            <m:fPr>
              <m:ctrlPr>
                <w:rPr>
                  <w:rFonts w:ascii="Cambria Math" w:hAnsi="Cambria Math"/>
                  <w:i/>
                  <w:lang w:val="en-US"/>
                </w:rPr>
              </m:ctrlPr>
            </m:fPr>
            <m:num>
              <m:r>
                <w:rPr>
                  <w:rFonts w:ascii="Cambria Math" w:hAnsi="Cambria Math"/>
                  <w:lang w:val="en-US"/>
                </w:rPr>
                <m:t>∂P</m:t>
              </m:r>
            </m:num>
            <m:den>
              <m:r>
                <w:rPr>
                  <w:rFonts w:ascii="Cambria Math" w:hAnsi="Cambria Math"/>
                  <w:lang w:val="en-US"/>
                </w:rPr>
                <m:t>∂t</m:t>
              </m:r>
            </m:den>
          </m:f>
          <m:r>
            <w:rPr>
              <w:rFonts w:ascii="Cambria Math" w:hAnsi="Cambria Math"/>
              <w:lang w:val="en-US"/>
            </w:rPr>
            <m:t>= -</m:t>
          </m:r>
          <m:f>
            <m:fPr>
              <m:ctrlPr>
                <w:rPr>
                  <w:rFonts w:ascii="Cambria Math" w:hAnsi="Cambria Math"/>
                  <w:i/>
                  <w:lang w:val="en-US"/>
                </w:rPr>
              </m:ctrlPr>
            </m:fPr>
            <m:num>
              <m:r>
                <w:rPr>
                  <w:rFonts w:ascii="Cambria Math" w:hAnsi="Cambria Math"/>
                  <w:lang w:val="en-US"/>
                </w:rPr>
                <m:t>∂</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en>
          </m:f>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·P</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num>
            <m:den>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den>
          </m:f>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2β</m:t>
              </m:r>
            </m:sup>
          </m:sSubSup>
          <m:r>
            <w:rPr>
              <w:rFonts w:ascii="Cambria Math" w:hAnsi="Cambria Math"/>
              <w:lang w:val="en-US"/>
            </w:rPr>
            <m:t>·P)</m:t>
          </m:r>
        </m:oMath>
      </m:oMathPara>
    </w:p>
    <w:p w14:paraId="44039215" w14:textId="44443351" w:rsidR="0038204F" w:rsidRPr="00076A94" w:rsidRDefault="00AB38FB" w:rsidP="008D6AE0">
      <w:pPr>
        <w:pStyle w:val="ASM"/>
        <w:jc w:val="left"/>
        <w:rPr>
          <w:lang w:val="en-US"/>
        </w:rPr>
      </w:pPr>
      <w:r w:rsidRPr="00076A94">
        <w:rPr>
          <w:lang w:val="en-US"/>
        </w:rPr>
        <w:t xml:space="preserve">The </w:t>
      </w:r>
      <w:proofErr w:type="spellStart"/>
      <w:r w:rsidRPr="00076A94">
        <w:rPr>
          <w:lang w:val="en-US"/>
        </w:rPr>
        <w:t>microbiota</w:t>
      </w:r>
      <w:proofErr w:type="spellEnd"/>
      <w:r w:rsidRPr="00076A94">
        <w:rPr>
          <w:lang w:val="en-US"/>
        </w:rPr>
        <w:t xml:space="preserve"> evolved</w:t>
      </w:r>
      <w:r w:rsidR="0038204F" w:rsidRPr="00076A94">
        <w:rPr>
          <w:lang w:val="en-US"/>
        </w:rPr>
        <w:t xml:space="preserve"> towards a steady-state with a time-independent probability depending on the values </w:t>
      </w:r>
      <w:proofErr w:type="gramStart"/>
      <w:r w:rsidR="0038204F" w:rsidRPr="00076A94">
        <w:rPr>
          <w:lang w:val="en-US"/>
        </w:rPr>
        <w:t xml:space="preserve">of </w:t>
      </w:r>
      <w:proofErr w:type="gramEnd"/>
      <w:r w:rsidR="0038204F" w:rsidRPr="00076A94">
        <w:rPr>
          <w:rFonts w:ascii="Cambria Math" w:hAnsi="Cambria Math"/>
          <w:i/>
          <w:lang w:val="en-US"/>
        </w:rPr>
        <w:sym w:font="Symbol" w:char="F061"/>
      </w:r>
      <w:r w:rsidR="0038204F" w:rsidRPr="00076A94">
        <w:rPr>
          <w:rFonts w:ascii="Cambria Math" w:hAnsi="Cambria Math"/>
          <w:lang w:val="en-US"/>
        </w:rPr>
        <w:t xml:space="preserve">, </w:t>
      </w:r>
      <w:r w:rsidR="0038204F" w:rsidRPr="00076A94">
        <w:rPr>
          <w:rFonts w:ascii="Cambria Math" w:hAnsi="Cambria Math"/>
          <w:i/>
          <w:lang w:val="en-US"/>
        </w:rPr>
        <w:sym w:font="Symbol" w:char="F062"/>
      </w:r>
      <w:r w:rsidR="0038204F" w:rsidRPr="00076A94">
        <w:rPr>
          <w:rFonts w:ascii="Cambria Math" w:hAnsi="Cambria Math"/>
          <w:lang w:val="en-US"/>
        </w:rPr>
        <w:t>, F</w:t>
      </w:r>
      <w:r w:rsidR="0038204F" w:rsidRPr="00076A94">
        <w:rPr>
          <w:rFonts w:ascii="Cambria Math" w:hAnsi="Cambria Math"/>
          <w:i/>
          <w:vertAlign w:val="subscript"/>
          <w:lang w:val="en-US"/>
        </w:rPr>
        <w:t>i</w:t>
      </w:r>
      <w:r w:rsidR="0038204F" w:rsidRPr="00076A94">
        <w:rPr>
          <w:lang w:val="en-US"/>
        </w:rPr>
        <w:t xml:space="preserve"> and </w:t>
      </w:r>
      <w:r w:rsidR="0038204F" w:rsidRPr="00076A94">
        <w:rPr>
          <w:rFonts w:ascii="Cambria Math" w:hAnsi="Cambria Math"/>
          <w:lang w:val="en-US"/>
        </w:rPr>
        <w:t>V</w:t>
      </w:r>
      <w:r w:rsidR="0038204F" w:rsidRPr="00076A94">
        <w:rPr>
          <w:lang w:val="en-US"/>
        </w:rPr>
        <w:t xml:space="preserve">. For </w:t>
      </w:r>
      <w:r w:rsidR="0038204F" w:rsidRPr="00076A94">
        <w:rPr>
          <w:rFonts w:ascii="Cambria Math" w:hAnsi="Cambria Math"/>
          <w:i/>
          <w:lang w:val="en-US"/>
        </w:rPr>
        <w:sym w:font="Symbol" w:char="F061"/>
      </w:r>
      <w:r w:rsidR="0038204F" w:rsidRPr="00076A94">
        <w:rPr>
          <w:rFonts w:ascii="Cambria Math" w:hAnsi="Cambria Math"/>
          <w:i/>
          <w:lang w:val="en-US"/>
        </w:rPr>
        <w:t xml:space="preserve"> &lt; </w:t>
      </w:r>
      <w:r w:rsidR="0038204F" w:rsidRPr="00076A94">
        <w:rPr>
          <w:rFonts w:ascii="Cambria Math" w:hAnsi="Cambria Math"/>
          <w:lang w:val="en-US"/>
        </w:rPr>
        <w:t>1</w:t>
      </w:r>
      <w:r w:rsidR="0038204F" w:rsidRPr="00076A94">
        <w:rPr>
          <w:lang w:val="en-US"/>
        </w:rPr>
        <w:t xml:space="preserve"> (otherwise, systems are always unstable), the steady-state probability </w:t>
      </w:r>
      <w:r w:rsidRPr="00076A94">
        <w:rPr>
          <w:lang w:val="en-US"/>
        </w:rPr>
        <w:t>was</w:t>
      </w:r>
      <w:r w:rsidR="0038204F" w:rsidRPr="00076A94">
        <w:rPr>
          <w:lang w:val="en-US"/>
        </w:rPr>
        <w:t xml:space="preserve"> localized in a region around a preferred value or broadly distributed over a wide range, depending on whether the fitness </w:t>
      </w:r>
      <w:r w:rsidR="0038204F" w:rsidRPr="00076A94">
        <w:rPr>
          <w:rFonts w:ascii="Cambria Math" w:hAnsi="Cambria Math"/>
          <w:lang w:val="en-US"/>
        </w:rPr>
        <w:t>F</w:t>
      </w:r>
      <w:r w:rsidR="0038204F" w:rsidRPr="00076A94">
        <w:rPr>
          <w:rFonts w:ascii="Cambria Math" w:hAnsi="Cambria Math"/>
          <w:i/>
          <w:vertAlign w:val="subscript"/>
          <w:lang w:val="en-US"/>
        </w:rPr>
        <w:t>i</w:t>
      </w:r>
      <w:r w:rsidR="0038204F" w:rsidRPr="00076A94">
        <w:rPr>
          <w:i/>
          <w:lang w:val="en-US"/>
        </w:rPr>
        <w:t xml:space="preserve"> </w:t>
      </w:r>
      <w:r w:rsidRPr="00076A94">
        <w:rPr>
          <w:lang w:val="en-US"/>
        </w:rPr>
        <w:t>dominate</w:t>
      </w:r>
      <w:ins w:id="718" w:author="Usuario" w:date="2017-02-14T20:58:00Z">
        <w:r w:rsidR="001866F4">
          <w:rPr>
            <w:lang w:val="en-US"/>
          </w:rPr>
          <w:t>d</w:t>
        </w:r>
      </w:ins>
      <w:del w:id="719" w:author="Usuario" w:date="2017-02-14T20:58:00Z">
        <w:r w:rsidRPr="00076A94" w:rsidDel="001866F4">
          <w:rPr>
            <w:lang w:val="en-US"/>
          </w:rPr>
          <w:delText>s</w:delText>
        </w:r>
      </w:del>
      <w:r w:rsidRPr="00076A94">
        <w:rPr>
          <w:lang w:val="en-US"/>
        </w:rPr>
        <w:t xml:space="preserve"> or was</w:t>
      </w:r>
      <w:r w:rsidR="0038204F" w:rsidRPr="00076A94">
        <w:rPr>
          <w:lang w:val="en-US"/>
        </w:rPr>
        <w:t xml:space="preserve"> overwhelmed by the noise amplitude </w:t>
      </w:r>
      <w:r w:rsidR="0038204F" w:rsidRPr="00076A94">
        <w:rPr>
          <w:rFonts w:ascii="Cambria Math" w:hAnsi="Cambria Math"/>
          <w:lang w:val="en-US"/>
        </w:rPr>
        <w:t>V</w:t>
      </w:r>
      <w:r w:rsidR="0038204F" w:rsidRPr="00076A94">
        <w:rPr>
          <w:lang w:val="en-US"/>
        </w:rPr>
        <w:t xml:space="preserve">. The steady-state solution </w:t>
      </w:r>
      <w:r w:rsidRPr="00076A94">
        <w:rPr>
          <w:lang w:val="en-US"/>
        </w:rPr>
        <w:t>of the Fokker-Planck equation was</w:t>
      </w:r>
      <w:r w:rsidR="0038204F" w:rsidRPr="00076A94">
        <w:rPr>
          <w:lang w:val="en-US"/>
        </w:rPr>
        <w:t xml:space="preserve"> given by:</w:t>
      </w:r>
    </w:p>
    <w:p w14:paraId="633A7988" w14:textId="682991C7" w:rsidR="00917718" w:rsidRPr="00076A94" w:rsidRDefault="00F745C9" w:rsidP="0065557D">
      <w:pPr>
        <w:pStyle w:val="ASM"/>
        <w:jc w:val="center"/>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ne</m:t>
            </m:r>
          </m:sub>
        </m:sSub>
        <m:d>
          <m:dPr>
            <m:ctrlPr>
              <w:rPr>
                <w:rFonts w:ascii="Cambria Math" w:hAnsi="Cambria Math"/>
                <w:i/>
                <w:lang w:val="en-US"/>
              </w:rPr>
            </m:ctrlPr>
          </m:dPr>
          <m:e>
            <m:r>
              <w:rPr>
                <w:rFonts w:ascii="Cambria Math" w:hAnsi="Cambria Math"/>
                <w:lang w:val="en-US"/>
              </w:rPr>
              <m:t>α,β,</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,V</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-2β</m:t>
            </m:r>
          </m:sup>
        </m:sSubSup>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1+α-2β</m:t>
                        </m:r>
                      </m:sup>
                    </m:sSubSup>
                  </m:num>
                  <m:den>
                    <m:r>
                      <w:rPr>
                        <w:rFonts w:ascii="Cambria Math" w:hAnsi="Cambria Math"/>
                        <w:lang w:val="en-US"/>
                      </w:rPr>
                      <m:t>1+α-2β</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2-2β</m:t>
                        </m:r>
                      </m:sup>
                    </m:sSubSup>
                  </m:num>
                  <m:den>
                    <m:r>
                      <w:rPr>
                        <w:rFonts w:ascii="Cambria Math" w:hAnsi="Cambria Math"/>
                        <w:lang w:val="en-US"/>
                      </w:rPr>
                      <m:t>1-β</m:t>
                    </m:r>
                  </m:den>
                </m:f>
              </m:e>
            </m:d>
          </m:e>
        </m:func>
      </m:oMath>
      <w:r w:rsidR="00917718" w:rsidRPr="00076A94">
        <w:rPr>
          <w:lang w:val="en-US"/>
        </w:rPr>
        <w:t xml:space="preserve">    </w:t>
      </w:r>
      <w:proofErr w:type="gramStart"/>
      <w:r w:rsidR="00917718" w:rsidRPr="00076A94">
        <w:rPr>
          <w:lang w:val="en-US"/>
        </w:rPr>
        <w:t>if</w:t>
      </w:r>
      <w:proofErr w:type="gramEnd"/>
      <w:r w:rsidR="00917718" w:rsidRPr="00076A94">
        <w:rPr>
          <w:lang w:val="en-US"/>
        </w:rPr>
        <w:t xml:space="preserve">      </w:t>
      </w:r>
      <m:oMath>
        <m:r>
          <w:rPr>
            <w:rFonts w:ascii="Cambria Math" w:hAnsi="Cambria Math"/>
            <w:lang w:val="en-US"/>
          </w:rPr>
          <m:t>2β≠1+α</m:t>
        </m:r>
      </m:oMath>
    </w:p>
    <w:p w14:paraId="55554958" w14:textId="77777777" w:rsidR="00917718" w:rsidRPr="00076A94" w:rsidRDefault="00917718" w:rsidP="0065557D">
      <w:pPr>
        <w:pStyle w:val="ASM"/>
        <w:rPr>
          <w:lang w:val="en-US"/>
        </w:rPr>
      </w:pPr>
    </w:p>
    <w:p w14:paraId="43EBA73C" w14:textId="7BC8A887" w:rsidR="00917718" w:rsidRPr="00076A94" w:rsidRDefault="00F745C9" w:rsidP="0065557D">
      <w:pPr>
        <w:pStyle w:val="ASM"/>
        <w:jc w:val="center"/>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d>
          <m:dPr>
            <m:ctrlPr>
              <w:rPr>
                <w:rFonts w:ascii="Cambria Math" w:hAnsi="Cambria Math"/>
                <w:i/>
                <w:lang w:val="en-US"/>
              </w:rPr>
            </m:ctrlPr>
          </m:dPr>
          <m:e>
            <m:r>
              <w:rPr>
                <w:rFonts w:ascii="Cambria Math" w:hAnsi="Cambria Math"/>
                <w:lang w:val="en-US"/>
              </w:rPr>
              <m:t>α,β,</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,V</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r>
              <w:rPr>
                <w:rFonts w:ascii="Cambria Math" w:hAnsi="Cambria Math"/>
                <w:lang w:val="en-US"/>
              </w:rPr>
              <m:t>-2β</m:t>
            </m:r>
          </m:sup>
        </m:sSubSup>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2-2β</m:t>
                        </m:r>
                      </m:sup>
                    </m:sSubSup>
                  </m:num>
                  <m:den>
                    <m:r>
                      <w:rPr>
                        <w:rFonts w:ascii="Cambria Math" w:hAnsi="Cambria Math"/>
                        <w:lang w:val="en-US"/>
                      </w:rPr>
                      <m:t>1-β</m:t>
                    </m:r>
                  </m:den>
                </m:f>
              </m:e>
            </m:d>
          </m:e>
        </m:func>
      </m:oMath>
      <w:r w:rsidR="00917718" w:rsidRPr="00076A94">
        <w:rPr>
          <w:lang w:val="en-US"/>
        </w:rPr>
        <w:t xml:space="preserve">     </w:t>
      </w:r>
      <w:proofErr w:type="gramStart"/>
      <w:r w:rsidR="00917718" w:rsidRPr="00076A94">
        <w:rPr>
          <w:lang w:val="en-US"/>
        </w:rPr>
        <w:t>if</w:t>
      </w:r>
      <w:proofErr w:type="gramEnd"/>
      <w:r w:rsidR="00917718" w:rsidRPr="00076A94">
        <w:rPr>
          <w:lang w:val="en-US"/>
        </w:rPr>
        <w:t xml:space="preserve">     </w:t>
      </w:r>
      <m:oMath>
        <m:r>
          <w:rPr>
            <w:rFonts w:ascii="Cambria Math" w:hAnsi="Cambria Math"/>
            <w:lang w:val="en-US"/>
          </w:rPr>
          <m:t>2β=1+α</m:t>
        </m:r>
      </m:oMath>
    </w:p>
    <w:p w14:paraId="16F14B8F" w14:textId="77777777" w:rsidR="00917718" w:rsidRPr="00076A94" w:rsidRDefault="00917718" w:rsidP="0065557D">
      <w:pPr>
        <w:pStyle w:val="ASM"/>
        <w:rPr>
          <w:lang w:val="en-US"/>
        </w:rPr>
      </w:pPr>
    </w:p>
    <w:p w14:paraId="5CE56998" w14:textId="398FBBB0" w:rsidR="00F20B6C" w:rsidRPr="00076A94" w:rsidRDefault="001B1F46" w:rsidP="008D6AE0">
      <w:pPr>
        <w:pStyle w:val="ASM"/>
        <w:jc w:val="left"/>
        <w:rPr>
          <w:rFonts w:ascii="Cambria Math" w:hAnsi="Cambria Math" w:hint="eastAsia"/>
          <w:lang w:val="en-US"/>
        </w:rPr>
      </w:pPr>
      <w:proofErr w:type="gramStart"/>
      <w:r w:rsidRPr="00076A94">
        <w:rPr>
          <w:lang w:val="en-US"/>
        </w:rPr>
        <w:lastRenderedPageBreak/>
        <w:t>were</w:t>
      </w:r>
      <w:proofErr w:type="gramEnd"/>
      <w:r w:rsidRPr="00076A94">
        <w:rPr>
          <w:lang w:val="en-US"/>
        </w:rPr>
        <w:t xml:space="preserve">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 </m:t>
                </m:r>
                <m:nary>
                  <m:naryPr>
                    <m:chr m:val="∑"/>
                    <m:limLoc m:val="subSup"/>
                    <m:supHide m:val="1"/>
                    <m:ctrlPr>
                      <w:rPr>
                        <w:rFonts w:ascii="Cambria Math" w:hAnsi="Cambria Math"/>
                        <w:i/>
                        <w:lang w:val="en-US"/>
                      </w:rPr>
                    </m:ctrlPr>
                  </m:naryPr>
                  <m:sub>
                    <m:r>
                      <w:rPr>
                        <w:rFonts w:ascii="Cambria Math" w:hAnsi="Cambria Math"/>
                        <w:lang w:val="en-US"/>
                      </w:rPr>
                      <m:t>i</m:t>
                    </m:r>
                  </m:sub>
                  <m:sup/>
                  <m:e>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f>
                          <m:fPr>
                            <m:type m:val="lin"/>
                            <m:ctrlPr>
                              <w:rPr>
                                <w:rFonts w:ascii="Cambria Math" w:hAnsi="Cambria Math"/>
                                <w:i/>
                                <w:lang w:val="en-US"/>
                              </w:rPr>
                            </m:ctrlPr>
                          </m:fPr>
                          <m:num>
                            <m:r>
                              <w:rPr>
                                <w:rFonts w:ascii="Cambria Math" w:hAnsi="Cambria Math"/>
                                <w:lang w:val="en-US"/>
                              </w:rPr>
                              <m:t>1</m:t>
                            </m:r>
                          </m:num>
                          <m:den>
                            <m:r>
                              <w:rPr>
                                <w:rFonts w:ascii="Cambria Math" w:hAnsi="Cambria Math"/>
                                <w:lang w:val="en-US"/>
                              </w:rPr>
                              <m:t>(1-α)</m:t>
                            </m:r>
                          </m:den>
                        </m:f>
                      </m:sup>
                    </m:sSubSup>
                  </m:e>
                </m:nary>
              </m:e>
            </m:d>
          </m:e>
          <m:sup>
            <m:r>
              <w:rPr>
                <w:rFonts w:ascii="Cambria Math" w:hAnsi="Cambria Math"/>
                <w:lang w:val="en-US"/>
              </w:rPr>
              <m:t>1-α</m:t>
            </m:r>
          </m:sup>
        </m:sSup>
      </m:oMath>
      <w:r w:rsidRPr="00076A94">
        <w:rPr>
          <w:lang w:val="en-US"/>
        </w:rPr>
        <w:t xml:space="preserve"> and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ne</m:t>
            </m:r>
          </m:sub>
        </m:sSub>
      </m:oMath>
      <w:r w:rsidR="00F030F3" w:rsidRPr="00076A94">
        <w:rPr>
          <w:lang w:val="en-US"/>
        </w:rPr>
        <w:t xml:space="preserve"> and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oMath>
      <w:r w:rsidR="00F030F3" w:rsidRPr="00076A94">
        <w:rPr>
          <w:lang w:val="en-US"/>
        </w:rPr>
        <w:t xml:space="preserve"> </w:t>
      </w:r>
      <w:r w:rsidR="007D59A9" w:rsidRPr="00076A94">
        <w:rPr>
          <w:lang w:val="en-US"/>
        </w:rPr>
        <w:t>were</w:t>
      </w:r>
      <w:r w:rsidR="00F030F3" w:rsidRPr="00076A94">
        <w:rPr>
          <w:lang w:val="en-US"/>
        </w:rPr>
        <w:t xml:space="preserve"> integrals</w:t>
      </w:r>
      <w:del w:id="720" w:author="Usuario" w:date="2017-02-14T20:59:00Z">
        <w:r w:rsidR="00F030F3" w:rsidRPr="00076A94" w:rsidDel="001866F4">
          <w:rPr>
            <w:lang w:val="en-US"/>
          </w:rPr>
          <w:delText xml:space="preserve"> that </w:delText>
        </w:r>
        <w:r w:rsidR="005951AF" w:rsidRPr="00076A94" w:rsidDel="001866F4">
          <w:rPr>
            <w:lang w:val="en-US"/>
          </w:rPr>
          <w:delText>were</w:delText>
        </w:r>
      </w:del>
      <w:r w:rsidR="00F030F3" w:rsidRPr="00076A94">
        <w:rPr>
          <w:lang w:val="en-US"/>
        </w:rPr>
        <w:t xml:space="preserve"> solved numerically for the parameters of interest. The ordered phase </w:t>
      </w:r>
      <w:r w:rsidR="005951AF" w:rsidRPr="00076A94">
        <w:rPr>
          <w:lang w:val="en-US"/>
        </w:rPr>
        <w:t>occurred when the solution had</w:t>
      </w:r>
      <w:r w:rsidR="00F030F3" w:rsidRPr="00076A94">
        <w:rPr>
          <w:lang w:val="en-US"/>
        </w:rPr>
        <w:t xml:space="preserve"> a maxi</w:t>
      </w:r>
      <w:r w:rsidR="005951AF" w:rsidRPr="00076A94">
        <w:rPr>
          <w:lang w:val="en-US"/>
        </w:rPr>
        <w:t>mum in the physic</w:t>
      </w:r>
      <w:r w:rsidR="00F030F3" w:rsidRPr="00076A94">
        <w:rPr>
          <w:lang w:val="en-US"/>
        </w:rPr>
        <w:t xml:space="preserve">al </w:t>
      </w:r>
      <w:proofErr w:type="gramStart"/>
      <w:r w:rsidR="00F030F3" w:rsidRPr="00076A94">
        <w:rPr>
          <w:lang w:val="en-US"/>
        </w:rPr>
        <w:t xml:space="preserve">interval </w:t>
      </w:r>
      <w:proofErr w:type="gramEnd"/>
      <m:oMath>
        <m:r>
          <w:rPr>
            <w:rFonts w:ascii="Cambria Math" w:hAnsi="Cambria Math"/>
            <w:lang w:val="en-US"/>
          </w:rPr>
          <m:t xml:space="preserve">(0&lt;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&lt;1)</m:t>
        </m:r>
      </m:oMath>
      <w:r w:rsidR="00F030F3" w:rsidRPr="00076A94">
        <w:rPr>
          <w:lang w:val="en-US"/>
        </w:rPr>
        <w:t>. For larger V, the transiti</w:t>
      </w:r>
      <w:r w:rsidR="005951AF" w:rsidRPr="00076A94">
        <w:rPr>
          <w:lang w:val="en-US"/>
        </w:rPr>
        <w:t xml:space="preserve">on to a disordered phase happened when </w:t>
      </w:r>
      <w:ins w:id="721" w:author="Usuario" w:date="2017-02-14T20:59:00Z">
        <w:r w:rsidR="001866F4">
          <w:rPr>
            <w:lang w:val="en-US"/>
          </w:rPr>
          <w:t xml:space="preserve">the </w:t>
        </w:r>
      </w:ins>
      <w:r w:rsidR="005951AF" w:rsidRPr="00076A94">
        <w:rPr>
          <w:lang w:val="en-US"/>
        </w:rPr>
        <w:t>maximum shifted</w:t>
      </w:r>
      <w:r w:rsidR="00F030F3" w:rsidRPr="00076A94">
        <w:rPr>
          <w:lang w:val="en-US"/>
        </w:rPr>
        <w:t xml:space="preserve"> to the unphysical </w:t>
      </w:r>
      <w:proofErr w:type="gramStart"/>
      <w:r w:rsidR="00F030F3" w:rsidRPr="00076A94">
        <w:rPr>
          <w:lang w:val="en-US"/>
        </w:rPr>
        <w:t xml:space="preserve">region </w:t>
      </w:r>
      <w:proofErr w:type="gramEnd"/>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&lt;0</m:t>
        </m:r>
      </m:oMath>
      <w:r w:rsidR="00F030F3" w:rsidRPr="00076A94">
        <w:rPr>
          <w:lang w:val="en-US"/>
        </w:rPr>
        <w:t>, which set</w:t>
      </w:r>
      <w:del w:id="722" w:author="Usuario" w:date="2017-02-14T20:59:00Z">
        <w:r w:rsidR="00F030F3" w:rsidRPr="00076A94" w:rsidDel="001866F4">
          <w:rPr>
            <w:lang w:val="en-US"/>
          </w:rPr>
          <w:delText>s</w:delText>
        </w:r>
      </w:del>
      <w:r w:rsidR="00F030F3" w:rsidRPr="00076A94">
        <w:rPr>
          <w:lang w:val="en-US"/>
        </w:rPr>
        <w:t xml:space="preserve"> the phase transition region </w:t>
      </w:r>
      <w:r w:rsidR="00F20B6C" w:rsidRPr="00076A94">
        <w:rPr>
          <w:rFonts w:ascii="Cambria Math" w:hAnsi="Cambria Math"/>
          <w:lang w:val="en-US"/>
        </w:rPr>
        <w:t>V(</w:t>
      </w:r>
      <w:r w:rsidR="00F20B6C" w:rsidRPr="00076A94">
        <w:rPr>
          <w:rFonts w:ascii="Cambria Math" w:hAnsi="Cambria Math"/>
          <w:i/>
          <w:lang w:val="en-US"/>
        </w:rPr>
        <w:sym w:font="Symbol" w:char="F061"/>
      </w:r>
      <w:r w:rsidR="00F20B6C" w:rsidRPr="00076A94">
        <w:rPr>
          <w:rFonts w:ascii="Cambria Math" w:hAnsi="Cambria Math"/>
          <w:lang w:val="en-US"/>
        </w:rPr>
        <w:t xml:space="preserve">, </w:t>
      </w:r>
      <w:r w:rsidR="00F20B6C" w:rsidRPr="00076A94">
        <w:rPr>
          <w:rFonts w:ascii="Cambria Math" w:hAnsi="Cambria Math"/>
          <w:i/>
          <w:lang w:val="en-US"/>
        </w:rPr>
        <w:sym w:font="Symbol" w:char="F062"/>
      </w:r>
      <w:r w:rsidR="00F20B6C" w:rsidRPr="00076A94">
        <w:rPr>
          <w:rFonts w:ascii="Cambria Math" w:hAnsi="Cambria Math"/>
          <w:lang w:val="en-US"/>
        </w:rPr>
        <w:t>, F</w:t>
      </w:r>
      <w:r w:rsidR="00F20B6C" w:rsidRPr="00076A94">
        <w:rPr>
          <w:rFonts w:ascii="Cambria Math" w:hAnsi="Cambria Math"/>
          <w:i/>
          <w:vertAlign w:val="subscript"/>
          <w:lang w:val="en-US"/>
        </w:rPr>
        <w:t>i</w:t>
      </w:r>
      <w:r w:rsidR="00F20B6C" w:rsidRPr="00076A94">
        <w:rPr>
          <w:rFonts w:ascii="Cambria Math" w:hAnsi="Cambria Math"/>
          <w:lang w:val="en-US"/>
        </w:rPr>
        <w:t xml:space="preserve">). The phase transition region </w:t>
      </w:r>
      <w:r w:rsidR="005951AF" w:rsidRPr="00076A94">
        <w:rPr>
          <w:rFonts w:ascii="Cambria Math" w:hAnsi="Cambria Math"/>
          <w:lang w:val="en-US"/>
        </w:rPr>
        <w:t>was</w:t>
      </w:r>
      <w:r w:rsidR="00F20B6C" w:rsidRPr="00076A94">
        <w:rPr>
          <w:rFonts w:ascii="Cambria Math" w:hAnsi="Cambria Math"/>
          <w:lang w:val="en-US"/>
        </w:rPr>
        <w:t xml:space="preserve"> calculated analytically in particular cases:</w:t>
      </w:r>
    </w:p>
    <w:p w14:paraId="066C546D" w14:textId="2630A604" w:rsidR="00F20B6C" w:rsidRPr="00076A94" w:rsidRDefault="00F745C9" w:rsidP="0065557D">
      <w:pPr>
        <w:pStyle w:val="ASM"/>
        <w:jc w:val="center"/>
        <w:rPr>
          <w:lang w:val="en-US"/>
        </w:rPr>
      </w:pPr>
      <m:oMath>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=4β</m:t>
        </m:r>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oMath>
      <w:r w:rsidR="00F20B6C" w:rsidRPr="00076A94">
        <w:rPr>
          <w:lang w:val="en-US"/>
        </w:rPr>
        <w:t xml:space="preserve">     </w:t>
      </w:r>
      <w:proofErr w:type="gramStart"/>
      <w:r w:rsidR="00F20B6C" w:rsidRPr="00076A94">
        <w:rPr>
          <w:lang w:val="en-US"/>
        </w:rPr>
        <w:t>if</w:t>
      </w:r>
      <w:proofErr w:type="gramEnd"/>
      <w:r w:rsidR="00F20B6C" w:rsidRPr="00076A94">
        <w:rPr>
          <w:lang w:val="en-US"/>
        </w:rPr>
        <w:t xml:space="preserve">      </w:t>
      </w:r>
      <m:oMath>
        <m:r>
          <w:rPr>
            <w:rFonts w:ascii="Cambria Math" w:hAnsi="Cambria Math"/>
            <w:lang w:val="en-US"/>
          </w:rPr>
          <m:t>β=α≠1</m:t>
        </m:r>
      </m:oMath>
    </w:p>
    <w:p w14:paraId="04EF9924" w14:textId="07E5061B" w:rsidR="00F20B6C" w:rsidRPr="00076A94" w:rsidRDefault="00F745C9" w:rsidP="0065557D">
      <w:pPr>
        <w:pStyle w:val="ASM"/>
        <w:jc w:val="center"/>
        <w:rPr>
          <w:lang w:val="en-US"/>
        </w:rPr>
      </w:pPr>
      <m:oMath>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=β</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oMath>
      <w:r w:rsidR="00F20B6C" w:rsidRPr="00076A94">
        <w:rPr>
          <w:lang w:val="en-US"/>
        </w:rPr>
        <w:t xml:space="preserve">     </w:t>
      </w:r>
      <w:proofErr w:type="gramStart"/>
      <w:r w:rsidR="00F20B6C" w:rsidRPr="00076A94">
        <w:rPr>
          <w:lang w:val="en-US"/>
        </w:rPr>
        <w:t>if</w:t>
      </w:r>
      <w:proofErr w:type="gramEnd"/>
      <w:r w:rsidR="00F20B6C" w:rsidRPr="00076A94">
        <w:rPr>
          <w:lang w:val="en-US"/>
        </w:rPr>
        <w:t xml:space="preserve">      </w:t>
      </w:r>
      <m:oMath>
        <m:r>
          <w:rPr>
            <w:rFonts w:ascii="Cambria Math" w:hAnsi="Cambria Math"/>
            <w:lang w:val="en-US"/>
          </w:rPr>
          <m:t>2β=1+α</m:t>
        </m:r>
      </m:oMath>
    </w:p>
    <w:p w14:paraId="3F91C097" w14:textId="7E7D5DC2" w:rsidR="00AC7431" w:rsidRPr="00076A94" w:rsidRDefault="00AC7431" w:rsidP="00AC7431">
      <w:pPr>
        <w:pStyle w:val="ASM"/>
        <w:jc w:val="left"/>
        <w:rPr>
          <w:lang w:val="en-US"/>
        </w:rPr>
      </w:pPr>
      <w:proofErr w:type="gramStart"/>
      <w:r w:rsidRPr="00076A94">
        <w:rPr>
          <w:lang w:val="en-US"/>
        </w:rPr>
        <w:t>where</w:t>
      </w:r>
      <w:proofErr w:type="gramEnd"/>
      <w:r w:rsidRPr="00076A94">
        <w:rPr>
          <w:lang w:val="en-US"/>
        </w:rPr>
        <w:t xml:space="preserve"> the first case, simplified</w:t>
      </w:r>
      <w:r w:rsidR="00F20B6C" w:rsidRPr="00076A94">
        <w:rPr>
          <w:lang w:val="en-US"/>
        </w:rPr>
        <w:t xml:space="preserve"> to </w:t>
      </w:r>
      <w:r w:rsidR="00F20B6C" w:rsidRPr="00076A94">
        <w:rPr>
          <w:rFonts w:ascii="Cambria Math" w:hAnsi="Cambria Math"/>
          <w:i/>
          <w:lang w:val="en-US"/>
        </w:rPr>
        <w:t xml:space="preserve">F </w:t>
      </w:r>
      <w:r w:rsidR="00F20B6C" w:rsidRPr="00076A94">
        <w:rPr>
          <w:rFonts w:ascii="Cambria Math" w:hAnsi="Cambria Math"/>
          <w:lang w:val="en-US"/>
        </w:rPr>
        <w:t xml:space="preserve">= </w:t>
      </w:r>
      <w:proofErr w:type="spellStart"/>
      <w:r w:rsidR="00F20B6C" w:rsidRPr="00076A94">
        <w:rPr>
          <w:rFonts w:ascii="Cambria Math" w:hAnsi="Cambria Math"/>
          <w:lang w:val="en-US"/>
        </w:rPr>
        <w:t>3</w:t>
      </w:r>
      <w:r w:rsidR="00F20B6C" w:rsidRPr="00076A94">
        <w:rPr>
          <w:rFonts w:ascii="Cambria Math" w:hAnsi="Cambria Math"/>
          <w:i/>
          <w:lang w:val="en-US"/>
        </w:rPr>
        <w:t>V</w:t>
      </w:r>
      <w:proofErr w:type="spellEnd"/>
      <w:r w:rsidR="00F20B6C" w:rsidRPr="00076A94">
        <w:rPr>
          <w:rFonts w:ascii="Cambria Math" w:hAnsi="Cambria Math"/>
          <w:i/>
          <w:lang w:val="en-US"/>
        </w:rPr>
        <w:t xml:space="preserve"> </w:t>
      </w:r>
      <w:r w:rsidR="00F20B6C" w:rsidRPr="00076A94">
        <w:rPr>
          <w:rFonts w:ascii="Cambria Math" w:hAnsi="Cambria Math"/>
          <w:vertAlign w:val="superscript"/>
          <w:lang w:val="en-US"/>
        </w:rPr>
        <w:t>2</w:t>
      </w:r>
      <w:r w:rsidR="00F20B6C" w:rsidRPr="00076A94">
        <w:rPr>
          <w:rFonts w:ascii="Cambria Math" w:hAnsi="Cambria Math"/>
          <w:lang w:val="en-US"/>
        </w:rPr>
        <w:t xml:space="preserve"> </w:t>
      </w:r>
      <w:r w:rsidR="00F20B6C" w:rsidRPr="00076A94">
        <w:rPr>
          <w:lang w:val="en-US"/>
        </w:rPr>
        <w:t xml:space="preserve">if </w:t>
      </w:r>
      <m:oMath>
        <m:r>
          <w:rPr>
            <w:rFonts w:ascii="Cambria Math" w:hAnsi="Cambria Math"/>
            <w:lang w:val="en-US"/>
          </w:rPr>
          <m:t>β</m:t>
        </m:r>
      </m:oMath>
      <w:r w:rsidR="00F20B6C" w:rsidRPr="00076A94">
        <w:rPr>
          <w:rFonts w:ascii="Cambria Math" w:hAnsi="Cambria Math"/>
          <w:i/>
          <w:lang w:val="en-US"/>
        </w:rPr>
        <w:t xml:space="preserve"> </w:t>
      </w:r>
      <w:r w:rsidR="00F20B6C" w:rsidRPr="00076A94">
        <w:rPr>
          <w:rFonts w:ascii="Cambria Math" w:hAnsi="Cambria Math"/>
          <w:lang w:val="en-US"/>
        </w:rPr>
        <w:t>= 0.75</w:t>
      </w:r>
      <w:r w:rsidR="00F20B6C" w:rsidRPr="00076A94">
        <w:rPr>
          <w:lang w:val="en-US"/>
        </w:rPr>
        <w:t xml:space="preserve"> and the</w:t>
      </w:r>
      <w:r w:rsidRPr="00076A94">
        <w:rPr>
          <w:lang w:val="en-US"/>
        </w:rPr>
        <w:t xml:space="preserve"> fitness of this taxon dominated</w:t>
      </w:r>
      <w:r w:rsidR="00F20B6C" w:rsidRPr="00076A94">
        <w:rPr>
          <w:lang w:val="en-US"/>
        </w:rPr>
        <w:t xml:space="preserve"> in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oMath>
      <w:r w:rsidR="00F20B6C" w:rsidRPr="00076A94">
        <w:rPr>
          <w:lang w:val="en-US"/>
        </w:rPr>
        <w:t>. In many physical systems (</w:t>
      </w:r>
      <w:r w:rsidRPr="00076A94">
        <w:rPr>
          <w:lang w:val="en-US"/>
        </w:rPr>
        <w:t>Brownian motion is the classic</w:t>
      </w:r>
      <w:r w:rsidR="00F20B6C" w:rsidRPr="00076A94">
        <w:rPr>
          <w:lang w:val="en-US"/>
        </w:rPr>
        <w:t xml:space="preserve"> </w:t>
      </w:r>
      <w:r w:rsidRPr="00076A94">
        <w:rPr>
          <w:lang w:val="en-US"/>
        </w:rPr>
        <w:t>example (</w:t>
      </w:r>
      <w:r w:rsidR="007872DB">
        <w:fldChar w:fldCharType="begin"/>
      </w:r>
      <w:r w:rsidR="007872DB" w:rsidRPr="00445F29">
        <w:rPr>
          <w:lang w:val="en-US"/>
          <w:rPrChange w:id="723" w:author="Usuario" w:date="2017-02-14T16:21:00Z">
            <w:rPr/>
          </w:rPrChange>
        </w:rPr>
        <w:instrText xml:space="preserve"> HYPERLINK \l "_bookmark63" </w:instrText>
      </w:r>
      <w:r w:rsidR="007872DB">
        <w:fldChar w:fldCharType="separate"/>
      </w:r>
      <w:r w:rsidR="00580B26">
        <w:rPr>
          <w:rStyle w:val="Hipervnculo"/>
          <w:i/>
          <w:lang w:val="en-US"/>
        </w:rPr>
        <w:t>69</w:t>
      </w:r>
      <w:r w:rsidR="007872DB">
        <w:rPr>
          <w:rStyle w:val="Hipervnculo"/>
          <w:i/>
          <w:lang w:val="en-US"/>
        </w:rPr>
        <w:fldChar w:fldCharType="end"/>
      </w:r>
      <w:r w:rsidRPr="00076A94">
        <w:rPr>
          <w:lang w:val="en-US"/>
        </w:rPr>
        <w:t>))</w:t>
      </w:r>
      <w:proofErr w:type="gramStart"/>
      <w:r w:rsidR="00F20B6C" w:rsidRPr="00076A94">
        <w:rPr>
          <w:lang w:val="en-US"/>
        </w:rPr>
        <w:t>,</w:t>
      </w:r>
      <w:proofErr w:type="gramEnd"/>
      <w:r w:rsidR="00F20B6C" w:rsidRPr="00076A94">
        <w:rPr>
          <w:lang w:val="en-US"/>
        </w:rPr>
        <w:t xml:space="preserve"> the two terms of the </w:t>
      </w:r>
      <w:proofErr w:type="spellStart"/>
      <w:r w:rsidR="00F20B6C" w:rsidRPr="00076A94">
        <w:rPr>
          <w:lang w:val="en-US"/>
        </w:rPr>
        <w:t>Langevin</w:t>
      </w:r>
      <w:proofErr w:type="spellEnd"/>
      <w:r w:rsidR="00F20B6C" w:rsidRPr="00076A94">
        <w:rPr>
          <w:lang w:val="en-US"/>
        </w:rPr>
        <w:t xml:space="preserve"> equation are related. </w:t>
      </w:r>
      <w:r w:rsidRPr="00076A94">
        <w:rPr>
          <w:lang w:val="en-US"/>
        </w:rPr>
        <w:t xml:space="preserve">The </w:t>
      </w:r>
      <w:r w:rsidRPr="00076A94">
        <w:rPr>
          <w:i/>
          <w:lang w:val="en-US"/>
        </w:rPr>
        <w:t xml:space="preserve">Fluctuation Dissipation Theorem </w:t>
      </w:r>
      <w:r w:rsidRPr="00076A94">
        <w:rPr>
          <w:lang w:val="en-US"/>
        </w:rPr>
        <w:t>states</w:t>
      </w:r>
      <w:del w:id="724" w:author="Usuario" w:date="2017-02-14T21:00:00Z">
        <w:r w:rsidRPr="00076A94" w:rsidDel="001866F4">
          <w:rPr>
            <w:lang w:val="en-US"/>
          </w:rPr>
          <w:delText xml:space="preserve"> out</w:delText>
        </w:r>
      </w:del>
      <w:r w:rsidRPr="00076A94">
        <w:rPr>
          <w:lang w:val="en-US"/>
        </w:rPr>
        <w:t xml:space="preserve"> a general relationship between the response to an external disturbance and the internal fluctuations of the system (</w:t>
      </w:r>
      <w:r w:rsidR="006165D1">
        <w:fldChar w:fldCharType="begin"/>
      </w:r>
      <w:r w:rsidR="006165D1" w:rsidRPr="006165D1">
        <w:rPr>
          <w:lang w:val="en-US"/>
          <w:rPrChange w:id="725" w:author="Usuario" w:date="2017-02-08T10:01:00Z">
            <w:rPr/>
          </w:rPrChange>
        </w:rPr>
        <w:instrText xml:space="preserve"> HYPERLINK \l "_bookmark58" </w:instrText>
      </w:r>
      <w:r w:rsidR="006165D1">
        <w:fldChar w:fldCharType="separate"/>
      </w:r>
      <w:r w:rsidR="00580B26">
        <w:rPr>
          <w:rStyle w:val="Hipervnculo"/>
          <w:i/>
          <w:lang w:val="en-US"/>
        </w:rPr>
        <w:t>64</w:t>
      </w:r>
      <w:r w:rsidR="006165D1">
        <w:rPr>
          <w:rStyle w:val="Hipervnculo"/>
          <w:i/>
          <w:lang w:val="en-US"/>
        </w:rPr>
        <w:fldChar w:fldCharType="end"/>
      </w:r>
      <w:r w:rsidRPr="00076A94">
        <w:rPr>
          <w:lang w:val="en-US"/>
        </w:rPr>
        <w:t>). The theorem can be used as the basic formula to derive</w:t>
      </w:r>
      <w:del w:id="726" w:author="Usuario" w:date="2017-02-14T21:00:00Z">
        <w:r w:rsidRPr="00076A94" w:rsidDel="001866F4">
          <w:rPr>
            <w:lang w:val="en-US"/>
          </w:rPr>
          <w:delText xml:space="preserve"> the</w:delText>
        </w:r>
      </w:del>
      <w:r w:rsidRPr="00076A94">
        <w:rPr>
          <w:lang w:val="en-US"/>
        </w:rPr>
        <w:t xml:space="preserve"> fitness from the analysis of fluctuations </w:t>
      </w:r>
      <w:ins w:id="727" w:author="Usuario" w:date="2017-02-14T21:00:00Z">
        <w:r w:rsidR="001866F4">
          <w:rPr>
            <w:lang w:val="en-US"/>
          </w:rPr>
          <w:t>in</w:t>
        </w:r>
      </w:ins>
      <w:del w:id="728" w:author="Usuario" w:date="2017-02-14T21:00:00Z">
        <w:r w:rsidRPr="00076A94" w:rsidDel="001866F4">
          <w:rPr>
            <w:lang w:val="en-US"/>
          </w:rPr>
          <w:delText>of</w:delText>
        </w:r>
      </w:del>
      <w:r w:rsidRPr="00076A94">
        <w:rPr>
          <w:lang w:val="en-US"/>
        </w:rPr>
        <w:t xml:space="preserve"> the </w:t>
      </w:r>
      <w:proofErr w:type="spellStart"/>
      <w:r w:rsidRPr="00076A94">
        <w:rPr>
          <w:lang w:val="en-US"/>
        </w:rPr>
        <w:t>microbiota</w:t>
      </w:r>
      <w:proofErr w:type="spellEnd"/>
      <w:r w:rsidRPr="00076A94">
        <w:rPr>
          <w:lang w:val="en-US"/>
        </w:rPr>
        <w:t>, assuming that it is in equilibrium (the ordered phase).</w:t>
      </w:r>
    </w:p>
    <w:p w14:paraId="486C018F" w14:textId="5ACB2D32" w:rsidR="00F20B6C" w:rsidRPr="00076A94" w:rsidRDefault="00F20B6C" w:rsidP="008D6AE0">
      <w:pPr>
        <w:pStyle w:val="ASM"/>
        <w:jc w:val="left"/>
        <w:rPr>
          <w:lang w:val="en-US"/>
        </w:rPr>
      </w:pPr>
    </w:p>
    <w:p w14:paraId="0F63B709" w14:textId="77777777" w:rsidR="001B5F0A" w:rsidRPr="00076A94" w:rsidRDefault="001B5F0A" w:rsidP="008D6AE0">
      <w:pPr>
        <w:pStyle w:val="ASM"/>
        <w:jc w:val="left"/>
        <w:rPr>
          <w:lang w:val="en-US"/>
        </w:rPr>
      </w:pPr>
    </w:p>
    <w:p w14:paraId="423F49A0" w14:textId="5A97CFBA" w:rsidR="00F20B6C" w:rsidRPr="00076A94" w:rsidRDefault="00F20B6C" w:rsidP="008D6AE0">
      <w:pPr>
        <w:pStyle w:val="ASM"/>
        <w:jc w:val="left"/>
        <w:rPr>
          <w:sz w:val="28"/>
          <w:szCs w:val="28"/>
          <w:lang w:val="en-US"/>
        </w:rPr>
      </w:pPr>
      <w:r w:rsidRPr="00076A94">
        <w:rPr>
          <w:b/>
          <w:bCs/>
          <w:sz w:val="28"/>
          <w:szCs w:val="28"/>
          <w:lang w:val="en-US"/>
        </w:rPr>
        <w:t>Standardization</w:t>
      </w:r>
    </w:p>
    <w:p w14:paraId="7BB2586A" w14:textId="14847D0A" w:rsidR="001B5F0A" w:rsidRPr="00076A94" w:rsidRDefault="00462125" w:rsidP="00462125">
      <w:pPr>
        <w:pStyle w:val="ASM"/>
        <w:jc w:val="left"/>
        <w:rPr>
          <w:lang w:val="en-US"/>
        </w:rPr>
      </w:pPr>
      <w:r w:rsidRPr="00076A94">
        <w:rPr>
          <w:lang w:val="en-US"/>
        </w:rPr>
        <w:t xml:space="preserve">In order to properly show all the studies under common axes, we decided to standardize the Taylor parameters using the group of healthy </w:t>
      </w:r>
      <w:del w:id="729" w:author="Usuario" w:date="2017-02-14T20:15:00Z">
        <w:r w:rsidRPr="00076A94" w:rsidDel="00321D7F">
          <w:rPr>
            <w:lang w:val="en-US"/>
          </w:rPr>
          <w:delText>individual</w:delText>
        </w:r>
      </w:del>
      <w:ins w:id="730" w:author="Usuario" w:date="2017-02-14T20:15:00Z">
        <w:r w:rsidR="00321D7F">
          <w:rPr>
            <w:lang w:val="en-US"/>
          </w:rPr>
          <w:t>subject</w:t>
        </w:r>
      </w:ins>
      <w:r w:rsidRPr="00076A94">
        <w:rPr>
          <w:lang w:val="en-US"/>
        </w:rPr>
        <w:t xml:space="preserve">s </w:t>
      </w:r>
      <w:r w:rsidR="00483C09" w:rsidRPr="00076A94">
        <w:rPr>
          <w:lang w:val="en-US"/>
        </w:rPr>
        <w:t>for every single study independently</w:t>
      </w:r>
      <w:r w:rsidRPr="00076A94">
        <w:rPr>
          <w:lang w:val="en-US"/>
        </w:rPr>
        <w:t>. With this approach, all the studies can be visualized in a shared plot with units of Taylor–parameter standard–deviation on their axes.</w:t>
      </w:r>
      <w:r w:rsidR="00B40130" w:rsidRPr="00076A94">
        <w:rPr>
          <w:lang w:val="en-US"/>
        </w:rPr>
        <w:t xml:space="preserve"> </w:t>
      </w:r>
    </w:p>
    <w:p w14:paraId="6B177ED4" w14:textId="53B3F2A6" w:rsidR="00F20B6C" w:rsidRPr="00076A94" w:rsidRDefault="00206874" w:rsidP="008D6AE0">
      <w:pPr>
        <w:pStyle w:val="ASM"/>
        <w:jc w:val="left"/>
        <w:rPr>
          <w:lang w:val="en-US"/>
        </w:rPr>
      </w:pPr>
      <w:r w:rsidRPr="00076A94">
        <w:rPr>
          <w:lang w:val="en-US"/>
        </w:rPr>
        <w:t xml:space="preserve">For a Taylor parameter, e.g. </w:t>
      </w:r>
      <w:r w:rsidRPr="00076A94">
        <w:rPr>
          <w:rFonts w:ascii="Cambria Math" w:hAnsi="Cambria Math"/>
          <w:lang w:val="en-US"/>
        </w:rPr>
        <w:t>V</w:t>
      </w:r>
      <w:r w:rsidRPr="00076A94">
        <w:rPr>
          <w:lang w:val="en-US"/>
        </w:rPr>
        <w:t>, the estimate of the mean (</w:t>
      </w:r>
      <m:oMath>
        <m:acc>
          <m:accPr>
            <m:ctrlPr>
              <w:rPr>
                <w:rFonts w:ascii="Cambria Math" w:hAnsi="Cambria Math"/>
                <w:i/>
                <w:lang w:val="en-US"/>
              </w:rPr>
            </m:ctrlPr>
          </m:accPr>
          <m:e>
            <m:r>
              <w:rPr>
                <w:rFonts w:ascii="Cambria Math" w:hAnsi="Cambria Math"/>
                <w:lang w:val="en-US"/>
              </w:rPr>
              <m:t>V</m:t>
            </m:r>
          </m:e>
        </m:acc>
      </m:oMath>
      <w:r w:rsidRPr="00076A94">
        <w:rPr>
          <w:lang w:val="en-US"/>
        </w:rPr>
        <w:t xml:space="preserve">) for the healthy subpopulation, composed of </w:t>
      </w:r>
      <w:r w:rsidRPr="00076A94">
        <w:rPr>
          <w:i/>
          <w:lang w:val="en-US"/>
        </w:rPr>
        <w:t>h</w:t>
      </w:r>
      <w:r w:rsidRPr="00076A94">
        <w:rPr>
          <w:lang w:val="en-US"/>
        </w:rPr>
        <w:t xml:space="preserve"> </w:t>
      </w:r>
      <w:del w:id="731" w:author="Usuario" w:date="2017-02-14T20:15:00Z">
        <w:r w:rsidRPr="00076A94" w:rsidDel="00321D7F">
          <w:rPr>
            <w:lang w:val="en-US"/>
          </w:rPr>
          <w:delText>individual</w:delText>
        </w:r>
      </w:del>
      <w:ins w:id="732" w:author="Usuario" w:date="2017-02-14T20:15:00Z">
        <w:r w:rsidR="00321D7F">
          <w:rPr>
            <w:lang w:val="en-US"/>
          </w:rPr>
          <w:t>subject</w:t>
        </w:r>
      </w:ins>
      <w:r w:rsidRPr="00076A94">
        <w:rPr>
          <w:lang w:val="en-US"/>
        </w:rPr>
        <w:t>s, is:</w:t>
      </w:r>
    </w:p>
    <w:p w14:paraId="7BF1C1FE" w14:textId="5BB2BA91" w:rsidR="00206874" w:rsidRPr="00076A94" w:rsidRDefault="00F745C9" w:rsidP="0065557D">
      <w:pPr>
        <w:pStyle w:val="ASM"/>
        <w:rPr>
          <w:lang w:val="en-US"/>
        </w:rPr>
      </w:pPr>
      <m:oMathPara>
        <m:oMath>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oMath>
      </m:oMathPara>
    </w:p>
    <w:p w14:paraId="637A1B10" w14:textId="30C6FCE3" w:rsidR="00F51F2D" w:rsidRPr="00076A94" w:rsidRDefault="001A7B4D" w:rsidP="008D6AE0">
      <w:pPr>
        <w:pStyle w:val="ASM"/>
        <w:jc w:val="left"/>
        <w:rPr>
          <w:lang w:val="en-US"/>
        </w:rPr>
      </w:pPr>
      <w:proofErr w:type="gramStart"/>
      <w:r w:rsidRPr="00076A94">
        <w:rPr>
          <w:lang w:val="en-US"/>
        </w:rPr>
        <w:lastRenderedPageBreak/>
        <w:t xml:space="preserve">as </w:t>
      </w:r>
      <w:proofErr w:type="gramEnd"/>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r>
          <w:rPr>
            <w:rFonts w:ascii="Cambria Math" w:hAnsi="Cambria Math"/>
            <w:lang w:val="en-US"/>
          </w:rPr>
          <m:t>=1</m:t>
        </m:r>
      </m:oMath>
      <w:r w:rsidRPr="00076A94">
        <w:rPr>
          <w:lang w:val="en-US"/>
        </w:rPr>
        <w:t xml:space="preserve">, since </w:t>
      </w:r>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oMath>
      <w:r w:rsidRPr="00076A94">
        <w:rPr>
          <w:lang w:val="en-US"/>
        </w:rPr>
        <w:t xml:space="preserve"> are normalized weights calculated as:</w:t>
      </w:r>
    </w:p>
    <w:p w14:paraId="57108B90" w14:textId="33151FF2" w:rsidR="001A7B4D" w:rsidRPr="00076A94" w:rsidRDefault="00F745C9" w:rsidP="0065557D">
      <w:pPr>
        <w:pStyle w:val="ASM"/>
        <w:rPr>
          <w:lang w:val="en-US"/>
        </w:rPr>
      </w:pPr>
      <m:oMathPara>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up>
                      <m:r>
                        <w:rPr>
                          <w:rFonts w:ascii="Cambria Math" w:hAnsi="Cambria Math"/>
                          <w:lang w:val="en-US"/>
                        </w:rPr>
                        <m:t>2</m:t>
                      </m:r>
                    </m:sup>
                  </m:sSubSup>
                </m:den>
              </m:f>
            </m:num>
            <m:den>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f>
                    <m:fPr>
                      <m:ctrlPr>
                        <w:rPr>
                          <w:rFonts w:ascii="Cambria Math" w:hAnsi="Cambria Math"/>
                          <w:i/>
                          <w:lang w:val="en-US"/>
                        </w:rPr>
                      </m:ctrlPr>
                    </m:fPr>
                    <m:num>
                      <m:r>
                        <w:rPr>
                          <w:rFonts w:ascii="Cambria Math" w:hAnsi="Cambria Math"/>
                          <w:lang w:val="en-US"/>
                        </w:rPr>
                        <m:t>1</m:t>
                      </m:r>
                    </m:num>
                    <m:den>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up>
                          <m:r>
                            <w:rPr>
                              <w:rFonts w:ascii="Cambria Math" w:hAnsi="Cambria Math"/>
                              <w:lang w:val="en-US"/>
                            </w:rPr>
                            <m:t>2</m:t>
                          </m:r>
                        </m:sup>
                      </m:sSubSup>
                    </m:den>
                  </m:f>
                </m:e>
              </m:nary>
            </m:den>
          </m:f>
        </m:oMath>
      </m:oMathPara>
    </w:p>
    <w:p w14:paraId="64CB5B3B" w14:textId="57C10D11" w:rsidR="00F51F2D" w:rsidRPr="00076A94" w:rsidRDefault="001A7B4D" w:rsidP="008D6AE0">
      <w:pPr>
        <w:pStyle w:val="ASM"/>
        <w:jc w:val="left"/>
        <w:rPr>
          <w:rFonts w:ascii="Cambria Math" w:hAnsi="Cambria Math" w:hint="eastAsia"/>
          <w:lang w:val="en-US"/>
        </w:rPr>
      </w:pPr>
      <w:proofErr w:type="gramStart"/>
      <w:r w:rsidRPr="00076A94">
        <w:rPr>
          <w:lang w:val="en-US"/>
        </w:rPr>
        <w:t>being</w:t>
      </w:r>
      <w:proofErr w:type="gramEnd"/>
      <w:r w:rsidRPr="00076A94">
        <w:rPr>
          <w:lang w:val="en-US"/>
        </w:rPr>
        <w:t xml:space="preserve"> </w:t>
      </w:r>
      <m:oMath>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Sub>
      </m:oMath>
      <w:r w:rsidRPr="00076A94">
        <w:rPr>
          <w:lang w:val="en-US"/>
        </w:rPr>
        <w:t xml:space="preserve"> the estimation of the uncertainty in </w:t>
      </w:r>
      <w:r w:rsidR="00095DA2" w:rsidRPr="00076A94">
        <w:rPr>
          <w:rFonts w:ascii="Cambria Math" w:hAnsi="Cambria Math"/>
          <w:lang w:val="en-US"/>
        </w:rPr>
        <w:t>V</w:t>
      </w:r>
      <w:r w:rsidR="00095DA2" w:rsidRPr="00076A94">
        <w:rPr>
          <w:rFonts w:ascii="Cambria Math" w:hAnsi="Cambria Math"/>
          <w:vertAlign w:val="subscript"/>
          <w:lang w:val="en-US"/>
        </w:rPr>
        <w:t>i</w:t>
      </w:r>
      <w:r w:rsidR="00095DA2" w:rsidRPr="00076A94">
        <w:rPr>
          <w:rFonts w:ascii="Cambria Math" w:hAnsi="Cambria Math"/>
          <w:lang w:val="en-US"/>
        </w:rPr>
        <w:t xml:space="preserve"> obtained together with V</w:t>
      </w:r>
      <w:r w:rsidR="00095DA2" w:rsidRPr="00076A94">
        <w:rPr>
          <w:rFonts w:ascii="Cambria Math" w:hAnsi="Cambria Math"/>
          <w:vertAlign w:val="subscript"/>
          <w:lang w:val="en-US"/>
        </w:rPr>
        <w:t>i</w:t>
      </w:r>
      <w:r w:rsidR="00095DA2" w:rsidRPr="00076A94">
        <w:rPr>
          <w:rFonts w:ascii="Cambria Math" w:hAnsi="Cambria Math"/>
          <w:lang w:val="en-US"/>
        </w:rPr>
        <w:t xml:space="preserve"> from the X-weighted power-law fit for healthy </w:t>
      </w:r>
      <w:del w:id="733" w:author="Usuario" w:date="2017-02-14T20:15:00Z">
        <w:r w:rsidR="00095DA2" w:rsidRPr="00076A94" w:rsidDel="00321D7F">
          <w:rPr>
            <w:rFonts w:ascii="Cambria Math" w:hAnsi="Cambria Math"/>
            <w:lang w:val="en-US"/>
          </w:rPr>
          <w:delText>individual</w:delText>
        </w:r>
      </w:del>
      <w:ins w:id="734" w:author="Usuario" w:date="2017-02-14T20:15:00Z">
        <w:r w:rsidR="00321D7F">
          <w:rPr>
            <w:rFonts w:ascii="Cambria Math" w:hAnsi="Cambria Math"/>
            <w:lang w:val="en-US"/>
          </w:rPr>
          <w:t>subject</w:t>
        </w:r>
      </w:ins>
      <w:r w:rsidR="00095DA2" w:rsidRPr="00076A94">
        <w:rPr>
          <w:rFonts w:ascii="Cambria Math" w:hAnsi="Cambria Math"/>
          <w:lang w:val="en-US"/>
        </w:rPr>
        <w:t xml:space="preserve">s. </w:t>
      </w:r>
    </w:p>
    <w:p w14:paraId="45F0AAFA" w14:textId="0EDFCBAF" w:rsidR="00095DA2" w:rsidRPr="00076A94" w:rsidRDefault="00095DA2" w:rsidP="008D6AE0">
      <w:pPr>
        <w:pStyle w:val="ASM"/>
        <w:jc w:val="left"/>
        <w:rPr>
          <w:rFonts w:ascii="Cambria Math" w:hAnsi="Cambria Math" w:hint="eastAsia"/>
          <w:lang w:val="en-US"/>
        </w:rPr>
      </w:pPr>
      <w:r w:rsidRPr="00076A94">
        <w:rPr>
          <w:rFonts w:ascii="Cambria Math" w:hAnsi="Cambria Math"/>
          <w:lang w:val="en-US"/>
        </w:rPr>
        <w:t xml:space="preserve">Likewise, the estimation of the standard deviation for the healthy population </w:t>
      </w:r>
      <m:oMath>
        <m:d>
          <m:dPr>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e>
        </m:d>
      </m:oMath>
      <w:r w:rsidRPr="00076A94">
        <w:rPr>
          <w:rFonts w:ascii="Cambria Math" w:hAnsi="Cambria Math"/>
          <w:lang w:val="en-US"/>
        </w:rPr>
        <w:t xml:space="preserve"> is:</w:t>
      </w:r>
    </w:p>
    <w:p w14:paraId="5F63B33B" w14:textId="35065210" w:rsidR="00095DA2" w:rsidRPr="00076A94" w:rsidRDefault="00F745C9" w:rsidP="0065557D">
      <w:pPr>
        <w:pStyle w:val="ASM"/>
        <w:rPr>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den>
                  </m:f>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e>
                    <m:sup>
                      <m:r>
                        <w:rPr>
                          <w:rFonts w:ascii="Cambria Math" w:hAnsi="Cambria Math"/>
                          <w:lang w:val="en-US"/>
                        </w:rPr>
                        <m:t>2</m:t>
                      </m:r>
                    </m:sup>
                  </m:sSup>
                  <m:r>
                    <w:rPr>
                      <w:rFonts w:ascii="Cambria Math" w:hAnsi="Cambria Math"/>
                      <w:lang w:val="en-US"/>
                    </w:rPr>
                    <m:t>]</m:t>
                  </m:r>
                </m:e>
              </m:nary>
            </m:e>
          </m:rad>
        </m:oMath>
      </m:oMathPara>
    </w:p>
    <w:p w14:paraId="43B1E88F" w14:textId="04D342B6" w:rsidR="00095DA2" w:rsidRPr="00076A94" w:rsidRDefault="00095DA2" w:rsidP="008D6AE0">
      <w:pPr>
        <w:pStyle w:val="ASM"/>
        <w:jc w:val="left"/>
        <w:rPr>
          <w:lang w:val="en-US"/>
        </w:rPr>
      </w:pPr>
      <w:proofErr w:type="gramStart"/>
      <w:r w:rsidRPr="00076A94">
        <w:rPr>
          <w:lang w:val="en-US"/>
        </w:rPr>
        <w:t xml:space="preserve">being </w:t>
      </w:r>
      <w:proofErr w:type="gramEnd"/>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Sup>
              <m:sSubSupPr>
                <m:ctrlPr>
                  <w:rPr>
                    <w:rFonts w:ascii="Cambria Math" w:hAnsi="Cambria Math"/>
                    <w:i/>
                    <w:lang w:val="en-US"/>
                  </w:rPr>
                </m:ctrlPr>
              </m:sSubSupPr>
              <m:e>
                <m:r>
                  <w:rPr>
                    <w:rFonts w:ascii="Cambria Math" w:hAnsi="Cambria Math"/>
                    <w:lang w:val="en-US"/>
                  </w:rPr>
                  <m:t>ω</m:t>
                </m:r>
              </m:e>
              <m:sub>
                <m:r>
                  <w:rPr>
                    <w:rFonts w:ascii="Cambria Math" w:hAnsi="Cambria Math"/>
                    <w:lang w:val="en-US"/>
                  </w:rPr>
                  <m:t>i</m:t>
                </m:r>
              </m:sub>
              <m:sup>
                <m:r>
                  <w:rPr>
                    <w:rFonts w:ascii="Cambria Math" w:hAnsi="Cambria Math"/>
                    <w:lang w:val="en-US"/>
                  </w:rPr>
                  <m:t>2</m:t>
                </m:r>
              </m:sup>
            </m:sSubSup>
          </m:e>
        </m:nary>
      </m:oMath>
      <w:r w:rsidRPr="00076A94">
        <w:rPr>
          <w:lang w:val="en-US"/>
        </w:rPr>
        <w:t>, which finally yields to:</w:t>
      </w:r>
    </w:p>
    <w:p w14:paraId="45B9D2A8" w14:textId="027E1ADC" w:rsidR="00095DA2" w:rsidRPr="00076A94" w:rsidRDefault="00F745C9" w:rsidP="0065557D">
      <w:pPr>
        <w:pStyle w:val="ASM"/>
        <w:rPr>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nary>
                    <m:naryPr>
                      <m:chr m:val="∑"/>
                      <m:limLoc m:val="undOvr"/>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Sup>
                        <m:sSubSupPr>
                          <m:ctrlPr>
                            <w:rPr>
                              <w:rFonts w:ascii="Cambria Math" w:hAnsi="Cambria Math"/>
                              <w:i/>
                              <w:lang w:val="en-US"/>
                            </w:rPr>
                          </m:ctrlPr>
                        </m:sSubSupPr>
                        <m:e>
                          <m:r>
                            <w:rPr>
                              <w:rFonts w:ascii="Cambria Math" w:hAnsi="Cambria Math"/>
                              <w:lang w:val="en-US"/>
                            </w:rPr>
                            <m:t>ω</m:t>
                          </m:r>
                        </m:e>
                        <m:sub>
                          <m:r>
                            <w:rPr>
                              <w:rFonts w:ascii="Cambria Math" w:hAnsi="Cambria Math"/>
                              <w:lang w:val="en-US"/>
                            </w:rPr>
                            <m:t>i</m:t>
                          </m:r>
                        </m:sub>
                        <m:sup>
                          <m:r>
                            <w:rPr>
                              <w:rFonts w:ascii="Cambria Math" w:hAnsi="Cambria Math"/>
                              <w:lang w:val="en-US"/>
                            </w:rPr>
                            <m:t>2</m:t>
                          </m:r>
                        </m:sup>
                      </m:sSubSup>
                    </m:e>
                  </m:nary>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e>
                    <m:sup>
                      <m:r>
                        <w:rPr>
                          <w:rFonts w:ascii="Cambria Math" w:hAnsi="Cambria Math"/>
                          <w:lang w:val="en-US"/>
                        </w:rPr>
                        <m:t>2</m:t>
                      </m:r>
                    </m:sup>
                  </m:sSup>
                  <m:r>
                    <w:rPr>
                      <w:rFonts w:ascii="Cambria Math" w:hAnsi="Cambria Math"/>
                      <w:lang w:val="en-US"/>
                    </w:rPr>
                    <m:t>]</m:t>
                  </m:r>
                </m:e>
              </m:nary>
            </m:e>
          </m:rad>
        </m:oMath>
      </m:oMathPara>
    </w:p>
    <w:p w14:paraId="7F5A109B" w14:textId="77777777" w:rsidR="001B5F0A" w:rsidRPr="00076A94" w:rsidRDefault="001B5F0A" w:rsidP="008D6AE0">
      <w:pPr>
        <w:pStyle w:val="ASM"/>
        <w:jc w:val="left"/>
        <w:rPr>
          <w:b/>
          <w:bCs/>
          <w:sz w:val="28"/>
          <w:szCs w:val="28"/>
          <w:lang w:val="en-US"/>
        </w:rPr>
      </w:pPr>
    </w:p>
    <w:p w14:paraId="70AD2BF8" w14:textId="77777777" w:rsidR="00686787" w:rsidRPr="00076A94" w:rsidRDefault="00686787" w:rsidP="008D6AE0">
      <w:pPr>
        <w:pStyle w:val="ASM"/>
        <w:jc w:val="left"/>
        <w:rPr>
          <w:sz w:val="28"/>
          <w:szCs w:val="28"/>
          <w:lang w:val="en-US"/>
        </w:rPr>
      </w:pPr>
      <w:r w:rsidRPr="00076A94">
        <w:rPr>
          <w:b/>
          <w:bCs/>
          <w:sz w:val="28"/>
          <w:szCs w:val="28"/>
          <w:lang w:val="en-US"/>
        </w:rPr>
        <w:t>Selection and Methods</w:t>
      </w:r>
    </w:p>
    <w:p w14:paraId="52325227" w14:textId="618F298A" w:rsidR="00686787" w:rsidRPr="00076A94" w:rsidRDefault="007D17A7" w:rsidP="008D6AE0">
      <w:pPr>
        <w:pStyle w:val="ASM"/>
        <w:jc w:val="left"/>
        <w:rPr>
          <w:lang w:val="en-US"/>
        </w:rPr>
      </w:pPr>
      <w:r w:rsidRPr="00076A94">
        <w:rPr>
          <w:lang w:val="en-US"/>
        </w:rPr>
        <w:t xml:space="preserve">The bacteria and </w:t>
      </w:r>
      <w:proofErr w:type="spellStart"/>
      <w:r w:rsidRPr="00076A94">
        <w:rPr>
          <w:lang w:val="en-US"/>
        </w:rPr>
        <w:t>archaea</w:t>
      </w:r>
      <w:proofErr w:type="spellEnd"/>
      <w:r w:rsidRPr="00076A94">
        <w:rPr>
          <w:lang w:val="en-US"/>
        </w:rPr>
        <w:t xml:space="preserve"> taxonomic assignations were obtained by analyzing </w:t>
      </w:r>
      <w:proofErr w:type="spellStart"/>
      <w:r w:rsidRPr="00076A94">
        <w:rPr>
          <w:lang w:val="en-US"/>
        </w:rPr>
        <w:t>16S</w:t>
      </w:r>
      <w:proofErr w:type="spellEnd"/>
      <w:r w:rsidRPr="00076A94">
        <w:rPr>
          <w:lang w:val="en-US"/>
        </w:rPr>
        <w:t xml:space="preserve"> </w:t>
      </w:r>
      <w:proofErr w:type="spellStart"/>
      <w:r w:rsidRPr="00076A94">
        <w:rPr>
          <w:lang w:val="en-US"/>
        </w:rPr>
        <w:t>rRNA</w:t>
      </w:r>
      <w:proofErr w:type="spellEnd"/>
      <w:r w:rsidRPr="00076A94">
        <w:rPr>
          <w:lang w:val="en-US"/>
        </w:rPr>
        <w:t xml:space="preserve"> </w:t>
      </w:r>
      <w:r w:rsidR="00857D3F" w:rsidRPr="00076A94">
        <w:rPr>
          <w:lang w:val="en-US"/>
        </w:rPr>
        <w:t>se</w:t>
      </w:r>
      <w:r w:rsidRPr="00076A94">
        <w:rPr>
          <w:lang w:val="en-US"/>
        </w:rPr>
        <w:t>quences, which were clustered into operational taxonomic units (</w:t>
      </w:r>
      <w:proofErr w:type="spellStart"/>
      <w:r w:rsidRPr="00076A94">
        <w:rPr>
          <w:lang w:val="en-US"/>
        </w:rPr>
        <w:t>OTUs</w:t>
      </w:r>
      <w:proofErr w:type="spellEnd"/>
      <w:r w:rsidRPr="00076A94">
        <w:rPr>
          <w:lang w:val="en-US"/>
        </w:rPr>
        <w:t xml:space="preserve">) sharing 97% of their sequence identity using </w:t>
      </w:r>
      <w:proofErr w:type="spellStart"/>
      <w:r w:rsidRPr="00076A94">
        <w:rPr>
          <w:lang w:val="en-US"/>
        </w:rPr>
        <w:t>QIIME</w:t>
      </w:r>
      <w:proofErr w:type="spellEnd"/>
      <w:r w:rsidRPr="00076A94">
        <w:rPr>
          <w:lang w:val="en-US"/>
        </w:rPr>
        <w:t xml:space="preserve"> (</w:t>
      </w:r>
      <w:r w:rsidR="006165D1">
        <w:fldChar w:fldCharType="begin"/>
      </w:r>
      <w:r w:rsidR="006165D1" w:rsidRPr="006165D1">
        <w:rPr>
          <w:lang w:val="en-US"/>
          <w:rPrChange w:id="735" w:author="Usuario" w:date="2017-02-08T10:01:00Z">
            <w:rPr/>
          </w:rPrChange>
        </w:rPr>
        <w:instrText xml:space="preserve"> HYPERLINK \l "_bookmark64" </w:instrText>
      </w:r>
      <w:r w:rsidR="006165D1">
        <w:fldChar w:fldCharType="separate"/>
      </w:r>
      <w:r w:rsidR="00580B26">
        <w:rPr>
          <w:rStyle w:val="Hipervnculo"/>
          <w:i/>
          <w:lang w:val="en-US"/>
        </w:rPr>
        <w:t>70</w:t>
      </w:r>
      <w:r w:rsidR="006165D1">
        <w:rPr>
          <w:rStyle w:val="Hipervnculo"/>
          <w:i/>
          <w:lang w:val="en-US"/>
        </w:rPr>
        <w:fldChar w:fldCharType="end"/>
      </w:r>
      <w:r w:rsidRPr="00076A94">
        <w:rPr>
          <w:lang w:val="en-US"/>
        </w:rPr>
        <w:t xml:space="preserve">). Shotgun </w:t>
      </w:r>
      <w:proofErr w:type="spellStart"/>
      <w:r w:rsidRPr="00076A94">
        <w:rPr>
          <w:lang w:val="en-US"/>
        </w:rPr>
        <w:t>metagenomic</w:t>
      </w:r>
      <w:proofErr w:type="spellEnd"/>
      <w:r w:rsidRPr="00076A94">
        <w:rPr>
          <w:lang w:val="en-US"/>
        </w:rPr>
        <w:t xml:space="preserve"> sequencing (</w:t>
      </w:r>
      <w:proofErr w:type="spellStart"/>
      <w:r w:rsidRPr="00076A94">
        <w:rPr>
          <w:lang w:val="en-US"/>
        </w:rPr>
        <w:t>SMS</w:t>
      </w:r>
      <w:proofErr w:type="spellEnd"/>
      <w:r w:rsidRPr="00076A94">
        <w:rPr>
          <w:lang w:val="en-US"/>
        </w:rPr>
        <w:t>) data (</w:t>
      </w:r>
      <w:r w:rsidR="006165D1">
        <w:fldChar w:fldCharType="begin"/>
      </w:r>
      <w:r w:rsidR="006165D1" w:rsidRPr="006165D1">
        <w:rPr>
          <w:lang w:val="en-US"/>
          <w:rPrChange w:id="736" w:author="Usuario" w:date="2017-02-08T10:01:00Z">
            <w:rPr/>
          </w:rPrChange>
        </w:rPr>
        <w:instrText xml:space="preserve"> HYPERLINK \l "_bookmark47" </w:instrText>
      </w:r>
      <w:r w:rsidR="006165D1">
        <w:fldChar w:fldCharType="separate"/>
      </w:r>
      <w:r w:rsidR="00580B26">
        <w:rPr>
          <w:rStyle w:val="Hipervnculo"/>
          <w:i/>
          <w:lang w:val="en-US"/>
        </w:rPr>
        <w:t>51</w:t>
      </w:r>
      <w:r w:rsidR="006165D1">
        <w:rPr>
          <w:rStyle w:val="Hipervnculo"/>
          <w:i/>
          <w:lang w:val="en-US"/>
        </w:rPr>
        <w:fldChar w:fldCharType="end"/>
      </w:r>
      <w:r w:rsidRPr="00076A94">
        <w:rPr>
          <w:lang w:val="en-US"/>
        </w:rPr>
        <w:t xml:space="preserve">) were analyzed and assigned at strain level by the Livermore </w:t>
      </w:r>
      <w:proofErr w:type="spellStart"/>
      <w:r w:rsidRPr="00076A94">
        <w:rPr>
          <w:lang w:val="en-US"/>
        </w:rPr>
        <w:t>Metagenomic</w:t>
      </w:r>
      <w:proofErr w:type="spellEnd"/>
      <w:r w:rsidRPr="00076A94">
        <w:rPr>
          <w:lang w:val="en-US"/>
        </w:rPr>
        <w:t xml:space="preserve"> Analysis Toolkit (</w:t>
      </w:r>
      <w:proofErr w:type="spellStart"/>
      <w:r w:rsidRPr="00076A94">
        <w:rPr>
          <w:lang w:val="en-US"/>
        </w:rPr>
        <w:t>LMAT</w:t>
      </w:r>
      <w:proofErr w:type="spellEnd"/>
      <w:r w:rsidRPr="00076A94">
        <w:rPr>
          <w:lang w:val="en-US"/>
        </w:rPr>
        <w:t>) (</w:t>
      </w:r>
      <w:r w:rsidR="006165D1">
        <w:fldChar w:fldCharType="begin"/>
      </w:r>
      <w:r w:rsidR="006165D1" w:rsidRPr="006165D1">
        <w:rPr>
          <w:lang w:val="en-US"/>
          <w:rPrChange w:id="737" w:author="Usuario" w:date="2017-02-08T10:01:00Z">
            <w:rPr/>
          </w:rPrChange>
        </w:rPr>
        <w:instrText xml:space="preserve"> HYPERLINK \l "_bookmark65" </w:instrText>
      </w:r>
      <w:r w:rsidR="006165D1">
        <w:fldChar w:fldCharType="separate"/>
      </w:r>
      <w:r w:rsidR="00580B26">
        <w:rPr>
          <w:rStyle w:val="Hipervnculo"/>
          <w:i/>
          <w:lang w:val="en-US"/>
        </w:rPr>
        <w:t>71</w:t>
      </w:r>
      <w:r w:rsidR="006165D1">
        <w:rPr>
          <w:rStyle w:val="Hipervnculo"/>
          <w:i/>
          <w:lang w:val="en-US"/>
        </w:rPr>
        <w:fldChar w:fldCharType="end"/>
      </w:r>
      <w:r w:rsidRPr="00076A94">
        <w:rPr>
          <w:lang w:val="en-US"/>
        </w:rPr>
        <w:t>), according to their default quality threshold. G</w:t>
      </w:r>
      <w:r w:rsidR="006A4B4F" w:rsidRPr="00076A94">
        <w:rPr>
          <w:lang w:val="en-US"/>
        </w:rPr>
        <w:t>enus, with the best balance be</w:t>
      </w:r>
      <w:r w:rsidRPr="00076A94">
        <w:rPr>
          <w:lang w:val="en-US"/>
        </w:rPr>
        <w:t xml:space="preserve">tween error assignment and number of taxa, was chosen as our reference taxonomic level. We verified that our conclusions were not significantly affected by selecting family or species as the reference taxonomic level (see Supplementary Figure </w:t>
      </w:r>
      <w:proofErr w:type="spellStart"/>
      <w:r w:rsidR="00692E4A" w:rsidRPr="00076A94">
        <w:rPr>
          <w:lang w:val="en-US"/>
        </w:rPr>
        <w:t>S</w:t>
      </w:r>
      <w:r w:rsidRPr="00076A94">
        <w:rPr>
          <w:lang w:val="en-US"/>
        </w:rPr>
        <w:t>4</w:t>
      </w:r>
      <w:proofErr w:type="spellEnd"/>
      <w:r w:rsidRPr="00076A94">
        <w:rPr>
          <w:lang w:val="en-US"/>
        </w:rPr>
        <w:t>).</w:t>
      </w:r>
    </w:p>
    <w:p w14:paraId="6F867988" w14:textId="77777777" w:rsidR="00686787" w:rsidRPr="00076A94" w:rsidRDefault="00686787" w:rsidP="008D6AE0">
      <w:pPr>
        <w:pStyle w:val="ASM"/>
        <w:jc w:val="left"/>
        <w:rPr>
          <w:lang w:val="en-US"/>
        </w:rPr>
      </w:pPr>
    </w:p>
    <w:p w14:paraId="7581C0D1" w14:textId="3B70BAA8" w:rsidR="00686787" w:rsidRPr="00076A94" w:rsidRDefault="00686787" w:rsidP="005740F0">
      <w:pPr>
        <w:pStyle w:val="ASM"/>
        <w:jc w:val="left"/>
        <w:rPr>
          <w:lang w:val="en-US"/>
        </w:rPr>
      </w:pPr>
      <w:r w:rsidRPr="00076A94">
        <w:rPr>
          <w:b/>
          <w:bCs/>
          <w:lang w:val="en-US"/>
        </w:rPr>
        <w:lastRenderedPageBreak/>
        <w:t>Sample selection</w:t>
      </w:r>
    </w:p>
    <w:p w14:paraId="260EFE43" w14:textId="4F3CF01D" w:rsidR="00972233" w:rsidRPr="00076A94" w:rsidRDefault="00972233" w:rsidP="00972233">
      <w:pPr>
        <w:pStyle w:val="ASM"/>
        <w:jc w:val="left"/>
        <w:rPr>
          <w:lang w:val="en-US"/>
        </w:rPr>
      </w:pPr>
      <w:r w:rsidRPr="00076A94">
        <w:rPr>
          <w:lang w:val="en-US"/>
        </w:rPr>
        <w:t>We chose studies about relevant pathologies</w:t>
      </w:r>
      <w:ins w:id="738" w:author="Usuario" w:date="2017-02-14T22:17:00Z">
        <w:r w:rsidR="00F7419B">
          <w:rPr>
            <w:lang w:val="en-US"/>
          </w:rPr>
          <w:t>,</w:t>
        </w:r>
      </w:ins>
      <w:r w:rsidRPr="00076A94">
        <w:rPr>
          <w:lang w:val="en-US"/>
        </w:rPr>
        <w:t xml:space="preserve"> containing </w:t>
      </w:r>
      <w:proofErr w:type="spellStart"/>
      <w:r w:rsidRPr="00076A94">
        <w:rPr>
          <w:lang w:val="en-US"/>
        </w:rPr>
        <w:t>metagenomic</w:t>
      </w:r>
      <w:proofErr w:type="spellEnd"/>
      <w:r w:rsidRPr="00076A94">
        <w:rPr>
          <w:lang w:val="en-US"/>
        </w:rPr>
        <w:t xml:space="preserve"> sequencing time data series of bacterial populations from humans in </w:t>
      </w:r>
      <w:ins w:id="739" w:author="Usuario" w:date="2017-02-14T22:17:00Z">
        <w:r w:rsidR="00F7419B">
          <w:rPr>
            <w:lang w:val="en-US"/>
          </w:rPr>
          <w:t>various</w:t>
        </w:r>
      </w:ins>
      <w:del w:id="740" w:author="Usuario" w:date="2017-02-14T22:17:00Z">
        <w:r w:rsidRPr="00076A94" w:rsidDel="00F7419B">
          <w:rPr>
            <w:lang w:val="en-US"/>
          </w:rPr>
          <w:delText>different</w:delText>
        </w:r>
      </w:del>
      <w:r w:rsidRPr="00076A94">
        <w:rPr>
          <w:lang w:val="en-US"/>
        </w:rPr>
        <w:t xml:space="preserve"> healthy and non-healthy states. Only those </w:t>
      </w:r>
      <w:del w:id="741" w:author="Usuario" w:date="2017-02-14T20:15:00Z">
        <w:r w:rsidRPr="00076A94" w:rsidDel="00321D7F">
          <w:rPr>
            <w:lang w:val="en-US"/>
          </w:rPr>
          <w:delText>individual</w:delText>
        </w:r>
      </w:del>
      <w:ins w:id="742" w:author="Usuario" w:date="2017-02-14T20:15:00Z">
        <w:r w:rsidR="00321D7F">
          <w:rPr>
            <w:lang w:val="en-US"/>
          </w:rPr>
          <w:t>subject</w:t>
        </w:r>
      </w:ins>
      <w:r w:rsidRPr="00076A94">
        <w:rPr>
          <w:lang w:val="en-US"/>
        </w:rPr>
        <w:t xml:space="preserve">s who had three or more time points of data available in databases were selected. The study by </w:t>
      </w:r>
      <w:proofErr w:type="spellStart"/>
      <w:r w:rsidRPr="00076A94">
        <w:rPr>
          <w:lang w:val="en-US"/>
        </w:rPr>
        <w:t>Caporaso</w:t>
      </w:r>
      <w:proofErr w:type="spellEnd"/>
      <w:r w:rsidRPr="00076A94">
        <w:rPr>
          <w:lang w:val="en-US"/>
        </w:rPr>
        <w:t xml:space="preserve"> </w:t>
      </w:r>
      <w:r w:rsidRPr="00076A94">
        <w:rPr>
          <w:i/>
          <w:lang w:val="en-US"/>
        </w:rPr>
        <w:t xml:space="preserve">et al. </w:t>
      </w:r>
      <w:del w:id="743" w:author="Usuario" w:date="2017-02-14T22:18:00Z">
        <w:r w:rsidRPr="00076A94" w:rsidDel="00F7419B">
          <w:rPr>
            <w:lang w:val="en-US"/>
          </w:rPr>
          <w:delText>study</w:delText>
        </w:r>
      </w:del>
      <w:r w:rsidRPr="00076A94">
        <w:rPr>
          <w:lang w:val="en-US"/>
        </w:rPr>
        <w:t xml:space="preserve"> (</w:t>
      </w:r>
      <w:r w:rsidR="006165D1">
        <w:fldChar w:fldCharType="begin"/>
      </w:r>
      <w:r w:rsidR="006165D1" w:rsidRPr="006165D1">
        <w:rPr>
          <w:lang w:val="en-US"/>
          <w:rPrChange w:id="744" w:author="Usuario" w:date="2017-02-08T10:01:00Z">
            <w:rPr/>
          </w:rPrChange>
        </w:rPr>
        <w:instrText xml:space="preserve"> HYPERLINK \l "_bookmark44" </w:instrText>
      </w:r>
      <w:r w:rsidR="006165D1">
        <w:fldChar w:fldCharType="separate"/>
      </w:r>
      <w:r w:rsidR="00580B26">
        <w:rPr>
          <w:rStyle w:val="Hipervnculo"/>
          <w:i/>
          <w:lang w:val="en-US"/>
        </w:rPr>
        <w:t>48</w:t>
      </w:r>
      <w:r w:rsidR="006165D1">
        <w:rPr>
          <w:rStyle w:val="Hipervnculo"/>
          <w:i/>
          <w:lang w:val="en-US"/>
        </w:rPr>
        <w:fldChar w:fldCharType="end"/>
      </w:r>
      <w:r w:rsidRPr="00076A94">
        <w:rPr>
          <w:lang w:val="en-US"/>
        </w:rPr>
        <w:t xml:space="preserve">) was selected as it featured two healthy </w:t>
      </w:r>
      <w:del w:id="745" w:author="Usuario" w:date="2017-02-14T20:15:00Z">
        <w:r w:rsidRPr="00076A94" w:rsidDel="00321D7F">
          <w:rPr>
            <w:lang w:val="en-US"/>
          </w:rPr>
          <w:delText>individual</w:delText>
        </w:r>
      </w:del>
      <w:ins w:id="746" w:author="Usuario" w:date="2017-02-14T20:15:00Z">
        <w:r w:rsidR="00321D7F">
          <w:rPr>
            <w:lang w:val="en-US"/>
          </w:rPr>
          <w:t>subject</w:t>
        </w:r>
      </w:ins>
      <w:r w:rsidRPr="00076A94">
        <w:rPr>
          <w:lang w:val="en-US"/>
        </w:rPr>
        <w:t>s measured over a very long time</w:t>
      </w:r>
      <w:ins w:id="747" w:author="Usuario" w:date="2017-02-14T22:18:00Z">
        <w:r w:rsidR="00F7419B">
          <w:rPr>
            <w:lang w:val="en-US"/>
          </w:rPr>
          <w:t>-</w:t>
        </w:r>
      </w:ins>
      <w:r w:rsidRPr="00076A94">
        <w:rPr>
          <w:lang w:val="en-US"/>
        </w:rPr>
        <w:t xml:space="preserve">span, with almost daily sampling. The study of Faith </w:t>
      </w:r>
      <w:r w:rsidRPr="00076A94">
        <w:rPr>
          <w:i/>
          <w:lang w:val="en-US"/>
        </w:rPr>
        <w:t xml:space="preserve">et al. </w:t>
      </w:r>
      <w:r w:rsidRPr="00076A94">
        <w:rPr>
          <w:lang w:val="en-US"/>
        </w:rPr>
        <w:t>(</w:t>
      </w:r>
      <w:r w:rsidR="006165D1">
        <w:fldChar w:fldCharType="begin"/>
      </w:r>
      <w:r w:rsidR="006165D1" w:rsidRPr="006165D1">
        <w:rPr>
          <w:lang w:val="en-US"/>
          <w:rPrChange w:id="748" w:author="Usuario" w:date="2017-02-08T10:01:00Z">
            <w:rPr/>
          </w:rPrChange>
        </w:rPr>
        <w:instrText xml:space="preserve"> HYPERLINK \l "_bookmark46" </w:instrText>
      </w:r>
      <w:r w:rsidR="006165D1">
        <w:fldChar w:fldCharType="separate"/>
      </w:r>
      <w:r w:rsidR="00580B26">
        <w:rPr>
          <w:rStyle w:val="Hipervnculo"/>
          <w:i/>
          <w:lang w:val="en-US"/>
        </w:rPr>
        <w:t>50</w:t>
      </w:r>
      <w:r w:rsidR="006165D1">
        <w:rPr>
          <w:rStyle w:val="Hipervnculo"/>
          <w:i/>
          <w:lang w:val="en-US"/>
        </w:rPr>
        <w:fldChar w:fldCharType="end"/>
      </w:r>
      <w:r w:rsidRPr="00076A94">
        <w:rPr>
          <w:lang w:val="en-US"/>
        </w:rPr>
        <w:t xml:space="preserve">) was selected given the BMI differences between subjects. Moreover, some of them followed diets which could be treated as system perturbations. Only those </w:t>
      </w:r>
      <w:del w:id="749" w:author="Usuario" w:date="2017-02-14T20:15:00Z">
        <w:r w:rsidRPr="00076A94" w:rsidDel="00321D7F">
          <w:rPr>
            <w:lang w:val="en-US"/>
          </w:rPr>
          <w:delText>individual</w:delText>
        </w:r>
      </w:del>
      <w:del w:id="750" w:author="Usuario" w:date="2017-02-14T22:19:00Z">
        <w:r w:rsidRPr="00076A94" w:rsidDel="00F7419B">
          <w:rPr>
            <w:lang w:val="en-US"/>
          </w:rPr>
          <w:delText xml:space="preserve">s who </w:delText>
        </w:r>
      </w:del>
      <w:del w:id="751" w:author="Usuario" w:date="2017-02-14T22:18:00Z">
        <w:r w:rsidRPr="00076A94" w:rsidDel="00F7419B">
          <w:rPr>
            <w:lang w:val="en-US"/>
          </w:rPr>
          <w:delText>had</w:delText>
        </w:r>
      </w:del>
      <w:del w:id="752" w:author="Usuario" w:date="2017-02-14T22:19:00Z">
        <w:r w:rsidRPr="00076A94" w:rsidDel="00F7419B">
          <w:rPr>
            <w:lang w:val="en-US"/>
          </w:rPr>
          <w:delText xml:space="preserve"> </w:delText>
        </w:r>
      </w:del>
      <w:ins w:id="753" w:author="Usuario" w:date="2017-02-14T22:19:00Z">
        <w:r w:rsidR="00F7419B">
          <w:rPr>
            <w:lang w:val="en-US"/>
          </w:rPr>
          <w:t>subject</w:t>
        </w:r>
        <w:r w:rsidR="00F7419B" w:rsidRPr="00076A94">
          <w:rPr>
            <w:lang w:val="en-US"/>
          </w:rPr>
          <w:t>s who</w:t>
        </w:r>
        <w:r w:rsidR="00F7419B">
          <w:rPr>
            <w:lang w:val="en-US"/>
          </w:rPr>
          <w:t>se</w:t>
        </w:r>
        <w:r w:rsidR="00F7419B" w:rsidRPr="00076A94">
          <w:rPr>
            <w:lang w:val="en-US"/>
          </w:rPr>
          <w:t xml:space="preserve"> BMI</w:t>
        </w:r>
        <w:r w:rsidR="00F7419B">
          <w:rPr>
            <w:lang w:val="en-US"/>
          </w:rPr>
          <w:t xml:space="preserve"> was</w:t>
        </w:r>
        <w:r w:rsidR="00F7419B" w:rsidRPr="00076A94">
          <w:rPr>
            <w:lang w:val="en-US"/>
          </w:rPr>
          <w:t xml:space="preserve"> </w:t>
        </w:r>
      </w:ins>
      <w:r w:rsidRPr="00076A94">
        <w:rPr>
          <w:lang w:val="en-US"/>
        </w:rPr>
        <w:t xml:space="preserve">normal or overweight </w:t>
      </w:r>
      <w:del w:id="754" w:author="Usuario" w:date="2017-02-14T22:18:00Z">
        <w:r w:rsidRPr="00076A94" w:rsidDel="00F7419B">
          <w:rPr>
            <w:lang w:val="en-US"/>
          </w:rPr>
          <w:delText xml:space="preserve">BMI </w:delText>
        </w:r>
      </w:del>
      <w:r w:rsidRPr="00076A94">
        <w:rPr>
          <w:lang w:val="en-US"/>
        </w:rPr>
        <w:t>were considered</w:t>
      </w:r>
      <w:del w:id="755" w:author="Usuario" w:date="2017-02-14T22:19:00Z">
        <w:r w:rsidRPr="00076A94" w:rsidDel="00F7419B">
          <w:rPr>
            <w:lang w:val="en-US"/>
          </w:rPr>
          <w:delText xml:space="preserve"> as</w:delText>
        </w:r>
      </w:del>
      <w:r w:rsidRPr="00076A94">
        <w:rPr>
          <w:lang w:val="en-US"/>
        </w:rPr>
        <w:t xml:space="preserve"> healthy. The study by Smith </w:t>
      </w:r>
      <w:r w:rsidRPr="00076A94">
        <w:rPr>
          <w:i/>
          <w:lang w:val="en-US"/>
        </w:rPr>
        <w:t xml:space="preserve">et al. </w:t>
      </w:r>
      <w:r w:rsidRPr="00076A94">
        <w:rPr>
          <w:lang w:val="en-US"/>
        </w:rPr>
        <w:t>(</w:t>
      </w:r>
      <w:r w:rsidR="006165D1">
        <w:fldChar w:fldCharType="begin"/>
      </w:r>
      <w:r w:rsidR="006165D1" w:rsidRPr="006165D1">
        <w:rPr>
          <w:lang w:val="en-US"/>
          <w:rPrChange w:id="756" w:author="Usuario" w:date="2017-02-08T10:01:00Z">
            <w:rPr/>
          </w:rPrChange>
        </w:rPr>
        <w:instrText xml:space="preserve"> HYPERLINK \l "_bookmark47" </w:instrText>
      </w:r>
      <w:r w:rsidR="006165D1">
        <w:fldChar w:fldCharType="separate"/>
      </w:r>
      <w:r w:rsidR="00580B26">
        <w:rPr>
          <w:rStyle w:val="Hipervnculo"/>
          <w:i/>
          <w:lang w:val="en-US"/>
        </w:rPr>
        <w:t>51</w:t>
      </w:r>
      <w:r w:rsidR="006165D1">
        <w:rPr>
          <w:rStyle w:val="Hipervnculo"/>
          <w:i/>
          <w:lang w:val="en-US"/>
        </w:rPr>
        <w:fldChar w:fldCharType="end"/>
      </w:r>
      <w:r w:rsidRPr="00076A94">
        <w:rPr>
          <w:lang w:val="en-US"/>
        </w:rPr>
        <w:t xml:space="preserve">) was selected for both the age of the patients and the rare disease. </w:t>
      </w:r>
      <w:del w:id="757" w:author="Usuario" w:date="2017-02-14T22:20:00Z">
        <w:r w:rsidRPr="00076A94" w:rsidDel="00F7419B">
          <w:rPr>
            <w:lang w:val="en-US"/>
          </w:rPr>
          <w:delText>We only worked with</w:delText>
        </w:r>
      </w:del>
      <w:del w:id="758" w:author="Usuario" w:date="2017-02-14T22:22:00Z">
        <w:r w:rsidRPr="00076A94" w:rsidDel="00F7419B">
          <w:rPr>
            <w:lang w:val="en-US"/>
          </w:rPr>
          <w:delText xml:space="preserve"> the discordant twins, and considered those who were not affected by kwashiorkor in each pair of patients as being healthy.</w:delText>
        </w:r>
        <w:commentRangeStart w:id="759"/>
        <w:r w:rsidRPr="00076A94" w:rsidDel="00F7419B">
          <w:rPr>
            <w:lang w:val="en-US"/>
          </w:rPr>
          <w:delText xml:space="preserve"> </w:delText>
        </w:r>
      </w:del>
      <w:ins w:id="760" w:author="Usuario" w:date="2017-02-14T22:22:00Z">
        <w:r w:rsidR="00F7419B">
          <w:rPr>
            <w:lang w:val="en-US"/>
          </w:rPr>
          <w:t xml:space="preserve">Regarding </w:t>
        </w:r>
        <w:r w:rsidR="00F7419B" w:rsidRPr="00076A94">
          <w:rPr>
            <w:lang w:val="en-US"/>
          </w:rPr>
          <w:t>kwashiorkor</w:t>
        </w:r>
        <w:r w:rsidR="00F7419B">
          <w:rPr>
            <w:lang w:val="en-US"/>
          </w:rPr>
          <w:t>,</w:t>
        </w:r>
        <w:r w:rsidR="00F7419B" w:rsidRPr="00076A94">
          <w:rPr>
            <w:lang w:val="en-US"/>
          </w:rPr>
          <w:t xml:space="preserve"> </w:t>
        </w:r>
        <w:r w:rsidR="00F7419B">
          <w:rPr>
            <w:lang w:val="en-US"/>
          </w:rPr>
          <w:t>we considered only</w:t>
        </w:r>
        <w:r w:rsidR="00F7419B" w:rsidRPr="00076A94">
          <w:rPr>
            <w:lang w:val="en-US"/>
          </w:rPr>
          <w:t xml:space="preserve"> the discordant twins, and </w:t>
        </w:r>
        <w:r w:rsidR="00F7419B">
          <w:rPr>
            <w:lang w:val="en-US"/>
          </w:rPr>
          <w:t>deemed</w:t>
        </w:r>
        <w:r w:rsidR="00F7419B" w:rsidRPr="00076A94">
          <w:rPr>
            <w:lang w:val="en-US"/>
          </w:rPr>
          <w:t xml:space="preserve"> </w:t>
        </w:r>
        <w:r w:rsidR="00F7419B">
          <w:rPr>
            <w:lang w:val="en-US"/>
          </w:rPr>
          <w:t>subjects un</w:t>
        </w:r>
        <w:r w:rsidR="00F7419B" w:rsidRPr="00076A94">
          <w:rPr>
            <w:lang w:val="en-US"/>
          </w:rPr>
          <w:t xml:space="preserve">affected by kwashiorkor as being healthy in each pair of patients. </w:t>
        </w:r>
        <w:commentRangeEnd w:id="759"/>
        <w:r w:rsidR="00F7419B">
          <w:rPr>
            <w:rStyle w:val="Refdecomentario"/>
          </w:rPr>
          <w:commentReference w:id="759"/>
        </w:r>
      </w:ins>
      <w:r w:rsidRPr="00076A94">
        <w:rPr>
          <w:lang w:val="en-US"/>
        </w:rPr>
        <w:t xml:space="preserve">The study by David </w:t>
      </w:r>
      <w:r w:rsidRPr="00076A94">
        <w:rPr>
          <w:i/>
          <w:lang w:val="en-US"/>
        </w:rPr>
        <w:t xml:space="preserve">et al. </w:t>
      </w:r>
      <w:r w:rsidRPr="00076A94">
        <w:rPr>
          <w:lang w:val="en-US"/>
        </w:rPr>
        <w:t>(</w:t>
      </w:r>
      <w:r w:rsidR="006165D1">
        <w:fldChar w:fldCharType="begin"/>
      </w:r>
      <w:r w:rsidR="006165D1" w:rsidRPr="006165D1">
        <w:rPr>
          <w:lang w:val="en-US"/>
          <w:rPrChange w:id="761" w:author="Usuario" w:date="2017-02-08T10:01:00Z">
            <w:rPr/>
          </w:rPrChange>
        </w:rPr>
        <w:instrText xml:space="preserve"> HYPERLINK \l "_bookmark48" </w:instrText>
      </w:r>
      <w:r w:rsidR="006165D1">
        <w:fldChar w:fldCharType="separate"/>
      </w:r>
      <w:r w:rsidR="00580B26">
        <w:rPr>
          <w:rStyle w:val="Hipervnculo"/>
          <w:i/>
          <w:lang w:val="en-US"/>
        </w:rPr>
        <w:t>52</w:t>
      </w:r>
      <w:r w:rsidR="006165D1">
        <w:rPr>
          <w:rStyle w:val="Hipervnculo"/>
          <w:i/>
          <w:lang w:val="en-US"/>
        </w:rPr>
        <w:fldChar w:fldCharType="end"/>
      </w:r>
      <w:r w:rsidRPr="00076A94">
        <w:rPr>
          <w:lang w:val="en-US"/>
        </w:rPr>
        <w:t>)</w:t>
      </w:r>
      <w:r w:rsidR="00F26060" w:rsidRPr="00076A94">
        <w:rPr>
          <w:lang w:val="en-US"/>
        </w:rPr>
        <w:t xml:space="preserve"> </w:t>
      </w:r>
      <w:r w:rsidRPr="00076A94">
        <w:rPr>
          <w:lang w:val="en-US"/>
        </w:rPr>
        <w:t xml:space="preserve">was selected for its differential diets. The healthy </w:t>
      </w:r>
      <w:ins w:id="762" w:author="Usuario" w:date="2017-02-14T22:24:00Z">
        <w:r w:rsidR="00F7419B">
          <w:rPr>
            <w:lang w:val="en-US"/>
          </w:rPr>
          <w:t xml:space="preserve">period </w:t>
        </w:r>
      </w:ins>
      <w:del w:id="763" w:author="Usuario" w:date="2017-02-14T22:24:00Z">
        <w:r w:rsidRPr="00076A94" w:rsidDel="00F7419B">
          <w:rPr>
            <w:lang w:val="en-US"/>
          </w:rPr>
          <w:delText>part</w:delText>
        </w:r>
      </w:del>
      <w:r w:rsidRPr="00076A94">
        <w:rPr>
          <w:lang w:val="en-US"/>
        </w:rPr>
        <w:t xml:space="preserve"> was considered to be the </w:t>
      </w:r>
      <w:ins w:id="764" w:author="Usuario" w:date="2017-02-14T22:24:00Z">
        <w:r w:rsidR="00F7419B">
          <w:rPr>
            <w:lang w:val="en-US"/>
          </w:rPr>
          <w:t>initial</w:t>
        </w:r>
      </w:ins>
      <w:del w:id="765" w:author="Usuario" w:date="2017-02-14T22:24:00Z">
        <w:r w:rsidRPr="00076A94" w:rsidDel="00F7419B">
          <w:rPr>
            <w:lang w:val="en-US"/>
          </w:rPr>
          <w:delText>first time</w:delText>
        </w:r>
      </w:del>
      <w:r w:rsidRPr="00076A94">
        <w:rPr>
          <w:lang w:val="en-US"/>
        </w:rPr>
        <w:t xml:space="preserve"> samples of each </w:t>
      </w:r>
      <w:del w:id="766" w:author="Usuario" w:date="2017-02-14T20:16:00Z">
        <w:r w:rsidRPr="00076A94" w:rsidDel="00321D7F">
          <w:rPr>
            <w:lang w:val="en-US"/>
          </w:rPr>
          <w:delText>individual</w:delText>
        </w:r>
      </w:del>
      <w:ins w:id="767" w:author="Usuario" w:date="2017-02-14T20:16:00Z">
        <w:r w:rsidR="00321D7F">
          <w:rPr>
            <w:lang w:val="en-US"/>
          </w:rPr>
          <w:t>subject</w:t>
        </w:r>
      </w:ins>
      <w:r w:rsidRPr="00076A94">
        <w:rPr>
          <w:lang w:val="en-US"/>
        </w:rPr>
        <w:t xml:space="preserve"> before </w:t>
      </w:r>
      <w:ins w:id="768" w:author="Usuario" w:date="2017-02-14T22:24:00Z">
        <w:r w:rsidR="00F7419B">
          <w:rPr>
            <w:lang w:val="en-US"/>
          </w:rPr>
          <w:t xml:space="preserve">starting </w:t>
        </w:r>
      </w:ins>
      <w:r w:rsidRPr="00076A94">
        <w:rPr>
          <w:lang w:val="en-US"/>
        </w:rPr>
        <w:t xml:space="preserve">the diet, while the </w:t>
      </w:r>
      <w:del w:id="769" w:author="Usuario" w:date="2017-02-15T15:59:00Z">
        <w:r w:rsidRPr="00076A94" w:rsidDel="007D7B2D">
          <w:rPr>
            <w:lang w:val="en-US"/>
          </w:rPr>
          <w:delText>rest of the</w:delText>
        </w:r>
      </w:del>
      <w:ins w:id="770" w:author="Usuario" w:date="2017-02-15T15:59:00Z">
        <w:r w:rsidR="007D7B2D">
          <w:rPr>
            <w:lang w:val="en-US"/>
          </w:rPr>
          <w:t>remaining</w:t>
        </w:r>
      </w:ins>
      <w:r w:rsidRPr="00076A94">
        <w:rPr>
          <w:lang w:val="en-US"/>
        </w:rPr>
        <w:t xml:space="preserve"> time points were considered as perturbations. </w:t>
      </w:r>
      <w:proofErr w:type="spellStart"/>
      <w:r w:rsidRPr="00076A94">
        <w:rPr>
          <w:lang w:val="en-US"/>
        </w:rPr>
        <w:t>Dethlefsen</w:t>
      </w:r>
      <w:proofErr w:type="spellEnd"/>
      <w:r w:rsidRPr="00076A94">
        <w:rPr>
          <w:lang w:val="en-US"/>
        </w:rPr>
        <w:t xml:space="preserve"> and </w:t>
      </w:r>
      <w:proofErr w:type="spellStart"/>
      <w:r w:rsidRPr="00076A94">
        <w:rPr>
          <w:lang w:val="en-US"/>
        </w:rPr>
        <w:t>Relman’s</w:t>
      </w:r>
      <w:proofErr w:type="spellEnd"/>
      <w:r w:rsidRPr="00076A94">
        <w:rPr>
          <w:lang w:val="en-US"/>
        </w:rPr>
        <w:t xml:space="preserve"> work (</w:t>
      </w:r>
      <w:r w:rsidR="006165D1">
        <w:fldChar w:fldCharType="begin"/>
      </w:r>
      <w:r w:rsidR="006165D1" w:rsidRPr="006165D1">
        <w:rPr>
          <w:lang w:val="en-US"/>
          <w:rPrChange w:id="771" w:author="Usuario" w:date="2017-02-08T10:01:00Z">
            <w:rPr/>
          </w:rPrChange>
        </w:rPr>
        <w:instrText xml:space="preserve"> HYPERLINK \l "_bookmark45" </w:instrText>
      </w:r>
      <w:r w:rsidR="006165D1">
        <w:fldChar w:fldCharType="separate"/>
      </w:r>
      <w:r w:rsidR="00580B26">
        <w:rPr>
          <w:rStyle w:val="Hipervnculo"/>
          <w:i/>
          <w:lang w:val="en-US"/>
        </w:rPr>
        <w:t>49</w:t>
      </w:r>
      <w:r w:rsidR="006165D1">
        <w:rPr>
          <w:rStyle w:val="Hipervnculo"/>
          <w:i/>
          <w:lang w:val="en-US"/>
        </w:rPr>
        <w:fldChar w:fldCharType="end"/>
      </w:r>
      <w:r w:rsidRPr="00076A94">
        <w:rPr>
          <w:lang w:val="en-US"/>
        </w:rPr>
        <w:t xml:space="preserve">) was selected due to the interesting treatment of two antibiotic intakes </w:t>
      </w:r>
      <w:ins w:id="772" w:author="Usuario" w:date="2017-02-14T22:25:00Z">
        <w:r w:rsidR="00997024" w:rsidRPr="00076A94">
          <w:rPr>
            <w:lang w:val="en-US"/>
          </w:rPr>
          <w:t xml:space="preserve">of the same antibiotic </w:t>
        </w:r>
      </w:ins>
      <w:r w:rsidRPr="00076A94">
        <w:rPr>
          <w:lang w:val="en-US"/>
        </w:rPr>
        <w:t>by three different subjects</w:t>
      </w:r>
      <w:del w:id="773" w:author="Usuario" w:date="2017-02-14T22:25:00Z">
        <w:r w:rsidRPr="00076A94" w:rsidDel="00997024">
          <w:rPr>
            <w:lang w:val="en-US"/>
          </w:rPr>
          <w:delText xml:space="preserve"> of the same antibiotic</w:delText>
        </w:r>
      </w:del>
      <w:r w:rsidRPr="00076A94">
        <w:rPr>
          <w:lang w:val="en-US"/>
        </w:rPr>
        <w:t xml:space="preserve">. The healthy </w:t>
      </w:r>
      <w:ins w:id="774" w:author="Usuario" w:date="2017-02-14T22:25:00Z">
        <w:r w:rsidR="00997024">
          <w:rPr>
            <w:lang w:val="en-US"/>
          </w:rPr>
          <w:t>period</w:t>
        </w:r>
      </w:ins>
      <w:del w:id="775" w:author="Usuario" w:date="2017-02-14T22:25:00Z">
        <w:r w:rsidRPr="00076A94" w:rsidDel="00997024">
          <w:rPr>
            <w:lang w:val="en-US"/>
          </w:rPr>
          <w:delText>part</w:delText>
        </w:r>
      </w:del>
      <w:r w:rsidRPr="00076A94">
        <w:rPr>
          <w:lang w:val="en-US"/>
        </w:rPr>
        <w:t xml:space="preserve"> was considered to</w:t>
      </w:r>
      <w:ins w:id="776" w:author="Usuario" w:date="2017-02-14T22:26:00Z">
        <w:r w:rsidR="00997024">
          <w:rPr>
            <w:lang w:val="en-US"/>
          </w:rPr>
          <w:t xml:space="preserve"> correspond</w:t>
        </w:r>
      </w:ins>
      <w:del w:id="777" w:author="Usuario" w:date="2017-02-14T22:26:00Z">
        <w:r w:rsidRPr="00076A94" w:rsidDel="00997024">
          <w:rPr>
            <w:lang w:val="en-US"/>
          </w:rPr>
          <w:delText xml:space="preserve"> be</w:delText>
        </w:r>
      </w:del>
      <w:r w:rsidRPr="00076A94">
        <w:rPr>
          <w:lang w:val="en-US"/>
        </w:rPr>
        <w:t xml:space="preserve"> only </w:t>
      </w:r>
      <w:ins w:id="778" w:author="Usuario" w:date="2017-02-14T22:26:00Z">
        <w:r w:rsidR="00997024">
          <w:rPr>
            <w:lang w:val="en-US"/>
          </w:rPr>
          <w:t xml:space="preserve">to </w:t>
        </w:r>
      </w:ins>
      <w:r w:rsidRPr="00076A94">
        <w:rPr>
          <w:lang w:val="en-US"/>
        </w:rPr>
        <w:t xml:space="preserve">those times before any antibiotic treatment, </w:t>
      </w:r>
      <w:ins w:id="779" w:author="Usuario" w:date="2017-02-14T22:26:00Z">
        <w:r w:rsidR="007D7B2D">
          <w:rPr>
            <w:lang w:val="en-US"/>
          </w:rPr>
          <w:t>wh</w:t>
        </w:r>
      </w:ins>
      <w:ins w:id="780" w:author="Usuario" w:date="2017-02-15T16:00:00Z">
        <w:r w:rsidR="007D7B2D">
          <w:rPr>
            <w:lang w:val="en-US"/>
          </w:rPr>
          <w:t>ereas</w:t>
        </w:r>
      </w:ins>
      <w:del w:id="781" w:author="Usuario" w:date="2017-02-14T22:26:00Z">
        <w:r w:rsidRPr="00076A94" w:rsidDel="00997024">
          <w:rPr>
            <w:lang w:val="en-US"/>
          </w:rPr>
          <w:delText>and the time of</w:delText>
        </w:r>
      </w:del>
      <w:r w:rsidRPr="00076A94">
        <w:rPr>
          <w:lang w:val="en-US"/>
        </w:rPr>
        <w:t xml:space="preserve"> </w:t>
      </w:r>
      <w:ins w:id="782" w:author="Usuario" w:date="2017-02-15T16:00:00Z">
        <w:r w:rsidR="007D7B2D">
          <w:rPr>
            <w:lang w:val="en-US"/>
          </w:rPr>
          <w:t xml:space="preserve">the periods </w:t>
        </w:r>
      </w:ins>
      <w:ins w:id="783" w:author="Usuario" w:date="2017-02-14T22:27:00Z">
        <w:r w:rsidR="00997024">
          <w:rPr>
            <w:lang w:val="en-US"/>
          </w:rPr>
          <w:t>during</w:t>
        </w:r>
      </w:ins>
      <w:ins w:id="784" w:author="Usuario" w:date="2017-02-15T16:00:00Z">
        <w:r w:rsidR="007D7B2D">
          <w:rPr>
            <w:lang w:val="en-US"/>
          </w:rPr>
          <w:t xml:space="preserve"> and after</w:t>
        </w:r>
      </w:ins>
      <w:ins w:id="785" w:author="Usuario" w:date="2017-02-14T22:27:00Z">
        <w:r w:rsidR="00997024">
          <w:rPr>
            <w:lang w:val="en-US"/>
          </w:rPr>
          <w:t xml:space="preserve"> </w:t>
        </w:r>
      </w:ins>
      <w:r w:rsidRPr="00076A94">
        <w:rPr>
          <w:lang w:val="en-US"/>
        </w:rPr>
        <w:t>antibiotic intake</w:t>
      </w:r>
      <w:del w:id="786" w:author="Usuario" w:date="2017-02-14T22:27:00Z">
        <w:r w:rsidRPr="00076A94" w:rsidDel="00997024">
          <w:rPr>
            <w:lang w:val="en-US"/>
          </w:rPr>
          <w:delText>s</w:delText>
        </w:r>
      </w:del>
      <w:r w:rsidRPr="00076A94">
        <w:rPr>
          <w:lang w:val="en-US"/>
        </w:rPr>
        <w:t xml:space="preserve"> </w:t>
      </w:r>
      <w:del w:id="787" w:author="Usuario" w:date="2017-02-15T16:00:00Z">
        <w:r w:rsidRPr="00076A94" w:rsidDel="007D7B2D">
          <w:rPr>
            <w:lang w:val="en-US"/>
          </w:rPr>
          <w:delText xml:space="preserve">and the period after that </w:delText>
        </w:r>
      </w:del>
      <w:ins w:id="788" w:author="Usuario" w:date="2017-02-14T22:27:00Z">
        <w:r w:rsidR="00997024">
          <w:rPr>
            <w:lang w:val="en-US"/>
          </w:rPr>
          <w:t xml:space="preserve">were considered </w:t>
        </w:r>
      </w:ins>
      <w:r w:rsidRPr="00076A94">
        <w:rPr>
          <w:lang w:val="en-US"/>
        </w:rPr>
        <w:t xml:space="preserve">as perturbations. The work by David </w:t>
      </w:r>
      <w:r w:rsidRPr="00076A94">
        <w:rPr>
          <w:i/>
          <w:lang w:val="en-US"/>
        </w:rPr>
        <w:t xml:space="preserve">et al. </w:t>
      </w:r>
      <w:r w:rsidRPr="00076A94">
        <w:rPr>
          <w:lang w:val="en-US"/>
        </w:rPr>
        <w:t>(</w:t>
      </w:r>
      <w:r w:rsidR="006165D1">
        <w:fldChar w:fldCharType="begin"/>
      </w:r>
      <w:r w:rsidR="006165D1" w:rsidRPr="006165D1">
        <w:rPr>
          <w:lang w:val="en-US"/>
          <w:rPrChange w:id="789" w:author="Usuario" w:date="2017-02-08T10:01:00Z">
            <w:rPr/>
          </w:rPrChange>
        </w:rPr>
        <w:instrText xml:space="preserve"> HYPERLINK \l "_bookmark49" </w:instrText>
      </w:r>
      <w:r w:rsidR="006165D1">
        <w:fldChar w:fldCharType="separate"/>
      </w:r>
      <w:r w:rsidR="00580B26">
        <w:rPr>
          <w:rStyle w:val="Hipervnculo"/>
          <w:i/>
          <w:lang w:val="en-US"/>
        </w:rPr>
        <w:t>53</w:t>
      </w:r>
      <w:r w:rsidR="006165D1">
        <w:rPr>
          <w:rStyle w:val="Hipervnculo"/>
          <w:i/>
          <w:lang w:val="en-US"/>
        </w:rPr>
        <w:fldChar w:fldCharType="end"/>
      </w:r>
      <w:r w:rsidRPr="00076A94">
        <w:rPr>
          <w:lang w:val="en-US"/>
        </w:rPr>
        <w:t>) was selected due to the comprehensive longitudinal data that it provides</w:t>
      </w:r>
      <w:ins w:id="790" w:author="Usuario" w:date="2017-02-14T22:27:00Z">
        <w:r w:rsidR="00997024">
          <w:rPr>
            <w:lang w:val="en-US"/>
          </w:rPr>
          <w:t>,</w:t>
        </w:r>
      </w:ins>
      <w:r w:rsidRPr="00076A94">
        <w:rPr>
          <w:lang w:val="en-US"/>
        </w:rPr>
        <w:t xml:space="preserve"> plus its complete metadata and the interesting events </w:t>
      </w:r>
      <w:ins w:id="791" w:author="Usuario" w:date="2017-02-14T22:27:00Z">
        <w:r w:rsidR="00997024">
          <w:rPr>
            <w:lang w:val="en-US"/>
          </w:rPr>
          <w:t xml:space="preserve">experienced by </w:t>
        </w:r>
      </w:ins>
      <w:del w:id="792" w:author="Usuario" w:date="2017-02-14T22:27:00Z">
        <w:r w:rsidRPr="00076A94" w:rsidDel="00997024">
          <w:rPr>
            <w:lang w:val="en-US"/>
          </w:rPr>
          <w:delText xml:space="preserve">that happened to </w:delText>
        </w:r>
      </w:del>
      <w:r w:rsidRPr="00076A94">
        <w:rPr>
          <w:lang w:val="en-US"/>
        </w:rPr>
        <w:t>both subjects (an infection and a trip abroad). The healthy p</w:t>
      </w:r>
      <w:r w:rsidR="00FC25E8" w:rsidRPr="00076A94">
        <w:rPr>
          <w:lang w:val="en-US"/>
        </w:rPr>
        <w:t>eriod</w:t>
      </w:r>
      <w:r w:rsidRPr="00076A94">
        <w:rPr>
          <w:lang w:val="en-US"/>
        </w:rPr>
        <w:t xml:space="preserve"> was taken </w:t>
      </w:r>
      <w:r w:rsidR="00FC25E8" w:rsidRPr="00076A94">
        <w:rPr>
          <w:lang w:val="en-US"/>
        </w:rPr>
        <w:t>from</w:t>
      </w:r>
      <w:r w:rsidR="00094C2A" w:rsidRPr="00076A94">
        <w:rPr>
          <w:lang w:val="en-US"/>
        </w:rPr>
        <w:t xml:space="preserve"> </w:t>
      </w:r>
      <w:r w:rsidRPr="00076A94">
        <w:rPr>
          <w:lang w:val="en-US"/>
        </w:rPr>
        <w:t>time points before</w:t>
      </w:r>
      <w:r w:rsidR="00094C2A" w:rsidRPr="00076A94">
        <w:rPr>
          <w:lang w:val="en-US"/>
        </w:rPr>
        <w:t xml:space="preserve"> or after</w:t>
      </w:r>
      <w:r w:rsidRPr="00076A94">
        <w:rPr>
          <w:lang w:val="en-US"/>
        </w:rPr>
        <w:t xml:space="preserve"> each event. Finally, we also considered a study from our group carried out by Durban </w:t>
      </w:r>
      <w:r w:rsidRPr="00076A94">
        <w:rPr>
          <w:i/>
          <w:lang w:val="en-US"/>
        </w:rPr>
        <w:t xml:space="preserve">et al. </w:t>
      </w:r>
      <w:r w:rsidRPr="00076A94">
        <w:rPr>
          <w:lang w:val="en-US"/>
        </w:rPr>
        <w:t>(</w:t>
      </w:r>
      <w:r w:rsidR="006165D1">
        <w:fldChar w:fldCharType="begin"/>
      </w:r>
      <w:r w:rsidR="006165D1" w:rsidRPr="006165D1">
        <w:rPr>
          <w:lang w:val="en-US"/>
          <w:rPrChange w:id="793" w:author="Usuario" w:date="2017-02-08T10:01:00Z">
            <w:rPr/>
          </w:rPrChange>
        </w:rPr>
        <w:instrText xml:space="preserve"> HYPERLINK \l "_bookmark13" </w:instrText>
      </w:r>
      <w:r w:rsidR="006165D1">
        <w:fldChar w:fldCharType="separate"/>
      </w:r>
      <w:r w:rsidRPr="00076A94">
        <w:rPr>
          <w:rStyle w:val="Hipervnculo"/>
          <w:i/>
          <w:lang w:val="en-US"/>
        </w:rPr>
        <w:t>12</w:t>
      </w:r>
      <w:r w:rsidR="006165D1">
        <w:rPr>
          <w:rStyle w:val="Hipervnculo"/>
          <w:i/>
          <w:lang w:val="en-US"/>
        </w:rPr>
        <w:fldChar w:fldCharType="end"/>
      </w:r>
      <w:r w:rsidRPr="00076A94">
        <w:rPr>
          <w:lang w:val="en-US"/>
        </w:rPr>
        <w:t>) in which the healthy subjects were considered as those who did not suffer from irritable bowel syndrome, while the patients who had this disease were taken as perturbations.</w:t>
      </w:r>
    </w:p>
    <w:p w14:paraId="08E58847" w14:textId="0C246209" w:rsidR="009920A6" w:rsidRPr="00076A94" w:rsidRDefault="009920A6" w:rsidP="009920A6">
      <w:pPr>
        <w:pStyle w:val="ASM"/>
        <w:jc w:val="left"/>
        <w:rPr>
          <w:lang w:val="en-US"/>
        </w:rPr>
      </w:pPr>
      <w:r w:rsidRPr="00076A94">
        <w:rPr>
          <w:lang w:val="en-US"/>
        </w:rPr>
        <w:t>The m</w:t>
      </w:r>
      <w:r w:rsidR="00686787" w:rsidRPr="00076A94">
        <w:rPr>
          <w:lang w:val="en-US"/>
        </w:rPr>
        <w:t xml:space="preserve">etadata of each study is provided </w:t>
      </w:r>
      <w:r w:rsidR="003C642D" w:rsidRPr="00076A94">
        <w:rPr>
          <w:lang w:val="en-US"/>
        </w:rPr>
        <w:t xml:space="preserve">in Supplementary Tables </w:t>
      </w:r>
      <w:proofErr w:type="spellStart"/>
      <w:r w:rsidR="003C642D" w:rsidRPr="00076A94">
        <w:rPr>
          <w:lang w:val="en-US"/>
        </w:rPr>
        <w:t>S1</w:t>
      </w:r>
      <w:proofErr w:type="spellEnd"/>
      <w:r w:rsidR="003C642D" w:rsidRPr="00076A94">
        <w:rPr>
          <w:lang w:val="en-US"/>
        </w:rPr>
        <w:t xml:space="preserve"> to </w:t>
      </w:r>
      <w:proofErr w:type="spellStart"/>
      <w:r w:rsidR="003C642D" w:rsidRPr="00076A94">
        <w:rPr>
          <w:lang w:val="en-US"/>
        </w:rPr>
        <w:t>S</w:t>
      </w:r>
      <w:r w:rsidR="00B95E8D" w:rsidRPr="00076A94">
        <w:rPr>
          <w:lang w:val="en-US"/>
        </w:rPr>
        <w:t>4</w:t>
      </w:r>
      <w:proofErr w:type="spellEnd"/>
      <w:r w:rsidR="00686787" w:rsidRPr="00076A94">
        <w:rPr>
          <w:lang w:val="en-US"/>
        </w:rPr>
        <w:t xml:space="preserve">. </w:t>
      </w:r>
      <w:r w:rsidRPr="00076A94">
        <w:rPr>
          <w:lang w:val="en-US"/>
        </w:rPr>
        <w:t xml:space="preserve">They all used </w:t>
      </w:r>
      <w:proofErr w:type="spellStart"/>
      <w:r w:rsidRPr="00076A94">
        <w:rPr>
          <w:lang w:val="en-US"/>
        </w:rPr>
        <w:t>16S</w:t>
      </w:r>
      <w:proofErr w:type="spellEnd"/>
      <w:r w:rsidRPr="00076A94">
        <w:rPr>
          <w:lang w:val="en-US"/>
        </w:rPr>
        <w:t xml:space="preserve"> </w:t>
      </w:r>
      <w:proofErr w:type="spellStart"/>
      <w:r w:rsidRPr="00076A94">
        <w:rPr>
          <w:lang w:val="en-US"/>
        </w:rPr>
        <w:t>rRNA</w:t>
      </w:r>
      <w:proofErr w:type="spellEnd"/>
      <w:r w:rsidRPr="00076A94">
        <w:rPr>
          <w:lang w:val="en-US"/>
        </w:rPr>
        <w:t xml:space="preserve"> gene sequencing, except for the study of the discordant kwashiorkor twins (</w:t>
      </w:r>
      <w:r w:rsidR="006165D1">
        <w:fldChar w:fldCharType="begin"/>
      </w:r>
      <w:r w:rsidR="006165D1" w:rsidRPr="006165D1">
        <w:rPr>
          <w:lang w:val="en-US"/>
          <w:rPrChange w:id="794" w:author="Usuario" w:date="2017-02-08T10:01:00Z">
            <w:rPr/>
          </w:rPrChange>
        </w:rPr>
        <w:instrText xml:space="preserve"> HYPERLINK \l "_bookmark47" </w:instrText>
      </w:r>
      <w:r w:rsidR="006165D1">
        <w:fldChar w:fldCharType="separate"/>
      </w:r>
      <w:r w:rsidR="00580B26">
        <w:rPr>
          <w:rStyle w:val="Hipervnculo"/>
          <w:i/>
          <w:lang w:val="en-US"/>
        </w:rPr>
        <w:t>51</w:t>
      </w:r>
      <w:r w:rsidR="006165D1">
        <w:rPr>
          <w:rStyle w:val="Hipervnculo"/>
          <w:i/>
          <w:lang w:val="en-US"/>
        </w:rPr>
        <w:fldChar w:fldCharType="end"/>
      </w:r>
      <w:r w:rsidRPr="00076A94">
        <w:rPr>
          <w:lang w:val="en-US"/>
        </w:rPr>
        <w:t xml:space="preserve">), in which </w:t>
      </w:r>
      <w:del w:id="795" w:author="Usuario" w:date="2017-02-14T22:28:00Z">
        <w:r w:rsidRPr="00076A94" w:rsidDel="00997024">
          <w:rPr>
            <w:lang w:val="en-US"/>
          </w:rPr>
          <w:lastRenderedPageBreak/>
          <w:delText xml:space="preserve">which </w:delText>
        </w:r>
      </w:del>
      <w:r w:rsidRPr="00076A94">
        <w:rPr>
          <w:lang w:val="en-US"/>
        </w:rPr>
        <w:t xml:space="preserve">both </w:t>
      </w:r>
      <w:proofErr w:type="spellStart"/>
      <w:r w:rsidRPr="00076A94">
        <w:rPr>
          <w:lang w:val="en-US"/>
        </w:rPr>
        <w:t>SMS</w:t>
      </w:r>
      <w:proofErr w:type="spellEnd"/>
      <w:r w:rsidRPr="00076A94">
        <w:rPr>
          <w:lang w:val="en-US"/>
        </w:rPr>
        <w:t xml:space="preserve"> and </w:t>
      </w:r>
      <w:proofErr w:type="spellStart"/>
      <w:r w:rsidRPr="00076A94">
        <w:rPr>
          <w:lang w:val="en-US"/>
        </w:rPr>
        <w:t>16S</w:t>
      </w:r>
      <w:proofErr w:type="spellEnd"/>
      <w:r w:rsidRPr="00076A94">
        <w:rPr>
          <w:lang w:val="en-US"/>
        </w:rPr>
        <w:t xml:space="preserve"> </w:t>
      </w:r>
      <w:proofErr w:type="spellStart"/>
      <w:r w:rsidRPr="00076A94">
        <w:rPr>
          <w:lang w:val="en-US"/>
        </w:rPr>
        <w:t>rRNA</w:t>
      </w:r>
      <w:proofErr w:type="spellEnd"/>
      <w:r w:rsidRPr="00076A94">
        <w:rPr>
          <w:lang w:val="en-US"/>
        </w:rPr>
        <w:t xml:space="preserve"> data were used. In the latter case, we chose to work with </w:t>
      </w:r>
      <w:proofErr w:type="spellStart"/>
      <w:r w:rsidRPr="00076A94">
        <w:rPr>
          <w:lang w:val="en-US"/>
        </w:rPr>
        <w:t>SMS</w:t>
      </w:r>
      <w:proofErr w:type="spellEnd"/>
      <w:r w:rsidRPr="00076A94">
        <w:rPr>
          <w:lang w:val="en-US"/>
        </w:rPr>
        <w:t xml:space="preserve"> data to show that our method was valid, regardless of the source of taxonomic information. Each of the datasets was treated as follows:</w:t>
      </w:r>
    </w:p>
    <w:p w14:paraId="5967EB38" w14:textId="4FC30D64" w:rsidR="00686787" w:rsidRPr="00076A94" w:rsidRDefault="00686787" w:rsidP="008D6AE0">
      <w:pPr>
        <w:pStyle w:val="ASM"/>
        <w:jc w:val="left"/>
        <w:rPr>
          <w:lang w:val="en-US"/>
        </w:rPr>
      </w:pPr>
    </w:p>
    <w:p w14:paraId="61548C01" w14:textId="18FF4F72" w:rsidR="00E90587" w:rsidRPr="00076A94" w:rsidRDefault="00E90587" w:rsidP="008D6AE0">
      <w:pPr>
        <w:pStyle w:val="ASM"/>
        <w:jc w:val="left"/>
        <w:rPr>
          <w:b/>
          <w:lang w:val="en-US"/>
        </w:rPr>
      </w:pPr>
      <w:proofErr w:type="spellStart"/>
      <w:r w:rsidRPr="00076A94">
        <w:rPr>
          <w:b/>
          <w:lang w:val="en-US"/>
        </w:rPr>
        <w:t>16rRNA</w:t>
      </w:r>
      <w:proofErr w:type="spellEnd"/>
      <w:r w:rsidRPr="00076A94">
        <w:rPr>
          <w:b/>
          <w:lang w:val="en-US"/>
        </w:rPr>
        <w:t xml:space="preserve"> sequences processing</w:t>
      </w:r>
    </w:p>
    <w:p w14:paraId="047663C5" w14:textId="4E41A46E" w:rsidR="009920A6" w:rsidRPr="00076A94" w:rsidRDefault="009920A6" w:rsidP="009920A6">
      <w:pPr>
        <w:pStyle w:val="ASM"/>
        <w:jc w:val="left"/>
        <w:rPr>
          <w:lang w:val="en-US"/>
        </w:rPr>
      </w:pPr>
      <w:r w:rsidRPr="00076A94">
        <w:rPr>
          <w:lang w:val="en-US"/>
        </w:rPr>
        <w:t xml:space="preserve">Reads from the selected studies were first quality filtered using the </w:t>
      </w:r>
      <w:proofErr w:type="spellStart"/>
      <w:r w:rsidRPr="00076A94">
        <w:rPr>
          <w:lang w:val="en-US"/>
        </w:rPr>
        <w:t>FastX</w:t>
      </w:r>
      <w:proofErr w:type="spellEnd"/>
      <w:r w:rsidRPr="00076A94">
        <w:rPr>
          <w:lang w:val="en-US"/>
        </w:rPr>
        <w:t xml:space="preserve"> toolkit (</w:t>
      </w:r>
      <w:r w:rsidR="006165D1">
        <w:fldChar w:fldCharType="begin"/>
      </w:r>
      <w:r w:rsidR="006165D1" w:rsidRPr="006165D1">
        <w:rPr>
          <w:lang w:val="en-US"/>
          <w:rPrChange w:id="796" w:author="Usuario" w:date="2017-02-08T10:01:00Z">
            <w:rPr/>
          </w:rPrChange>
        </w:rPr>
        <w:instrText xml:space="preserve"> HYPERLINK \l "_bookmark66" </w:instrText>
      </w:r>
      <w:r w:rsidR="006165D1">
        <w:fldChar w:fldCharType="separate"/>
      </w:r>
      <w:r w:rsidR="00580B26">
        <w:rPr>
          <w:rStyle w:val="Hipervnculo"/>
          <w:i/>
          <w:lang w:val="en-US"/>
        </w:rPr>
        <w:t>72</w:t>
      </w:r>
      <w:r w:rsidR="006165D1">
        <w:rPr>
          <w:rStyle w:val="Hipervnculo"/>
          <w:i/>
          <w:lang w:val="en-US"/>
        </w:rPr>
        <w:fldChar w:fldCharType="end"/>
      </w:r>
      <w:r w:rsidRPr="00076A94">
        <w:rPr>
          <w:lang w:val="en-US"/>
        </w:rPr>
        <w:t xml:space="preserve">), allowing only those reads </w:t>
      </w:r>
      <w:del w:id="797" w:author="Usuario" w:date="2017-02-14T22:29:00Z">
        <w:r w:rsidRPr="00076A94" w:rsidDel="00E51F36">
          <w:rPr>
            <w:lang w:val="en-US"/>
          </w:rPr>
          <w:delText>which had more than a quality score of</w:delText>
        </w:r>
      </w:del>
      <w:ins w:id="798" w:author="Usuario" w:date="2017-02-14T22:29:00Z">
        <w:r w:rsidR="00E51F36">
          <w:rPr>
            <w:lang w:val="en-US"/>
          </w:rPr>
          <w:t>scoring</w:t>
        </w:r>
      </w:ins>
      <w:r w:rsidRPr="00076A94">
        <w:rPr>
          <w:lang w:val="en-US"/>
        </w:rPr>
        <w:t xml:space="preserve"> over 25 </w:t>
      </w:r>
      <w:ins w:id="799" w:author="Usuario" w:date="2017-02-14T22:29:00Z">
        <w:r w:rsidR="00E51F36">
          <w:rPr>
            <w:lang w:val="en-US"/>
          </w:rPr>
          <w:t xml:space="preserve">for quality </w:t>
        </w:r>
      </w:ins>
      <w:r w:rsidRPr="00076A94">
        <w:rPr>
          <w:lang w:val="en-US"/>
        </w:rPr>
        <w:t xml:space="preserve">in 75% of the complete sequence. </w:t>
      </w:r>
      <w:proofErr w:type="spellStart"/>
      <w:r w:rsidRPr="00076A94">
        <w:rPr>
          <w:lang w:val="en-US"/>
        </w:rPr>
        <w:t>16S</w:t>
      </w:r>
      <w:proofErr w:type="spellEnd"/>
      <w:r w:rsidRPr="00076A94">
        <w:rPr>
          <w:lang w:val="en-US"/>
        </w:rPr>
        <w:t xml:space="preserve"> </w:t>
      </w:r>
      <w:proofErr w:type="spellStart"/>
      <w:r w:rsidRPr="00076A94">
        <w:rPr>
          <w:lang w:val="en-US"/>
        </w:rPr>
        <w:t>rRNA</w:t>
      </w:r>
      <w:proofErr w:type="spellEnd"/>
      <w:r w:rsidRPr="00076A94">
        <w:rPr>
          <w:lang w:val="en-US"/>
        </w:rPr>
        <w:t xml:space="preserve"> reads were then clustered at a 97% nucleotide sequence identity (97% ID) into operational taxonomic units (</w:t>
      </w:r>
      <w:proofErr w:type="spellStart"/>
      <w:r w:rsidRPr="00076A94">
        <w:rPr>
          <w:lang w:val="en-US"/>
        </w:rPr>
        <w:t>OTUs</w:t>
      </w:r>
      <w:proofErr w:type="spellEnd"/>
      <w:r w:rsidRPr="00076A94">
        <w:rPr>
          <w:lang w:val="en-US"/>
        </w:rPr>
        <w:t xml:space="preserve">), using the </w:t>
      </w:r>
      <w:proofErr w:type="spellStart"/>
      <w:r w:rsidRPr="00076A94">
        <w:rPr>
          <w:lang w:val="en-US"/>
        </w:rPr>
        <w:t>QIIME</w:t>
      </w:r>
      <w:proofErr w:type="spellEnd"/>
      <w:r w:rsidRPr="00076A94">
        <w:rPr>
          <w:lang w:val="en-US"/>
        </w:rPr>
        <w:t xml:space="preserve"> software package (</w:t>
      </w:r>
      <w:r w:rsidR="006165D1">
        <w:fldChar w:fldCharType="begin"/>
      </w:r>
      <w:r w:rsidR="006165D1" w:rsidRPr="006165D1">
        <w:rPr>
          <w:lang w:val="en-US"/>
          <w:rPrChange w:id="800" w:author="Usuario" w:date="2017-02-08T10:01:00Z">
            <w:rPr/>
          </w:rPrChange>
        </w:rPr>
        <w:instrText xml:space="preserve"> HYPERLINK \l "_bookmark64" </w:instrText>
      </w:r>
      <w:r w:rsidR="006165D1">
        <w:fldChar w:fldCharType="separate"/>
      </w:r>
      <w:r w:rsidR="00580B26">
        <w:rPr>
          <w:rStyle w:val="Hipervnculo"/>
          <w:i/>
          <w:lang w:val="en-US"/>
        </w:rPr>
        <w:t>70</w:t>
      </w:r>
      <w:r w:rsidR="006165D1">
        <w:rPr>
          <w:rStyle w:val="Hipervnculo"/>
          <w:i/>
          <w:lang w:val="en-US"/>
        </w:rPr>
        <w:fldChar w:fldCharType="end"/>
      </w:r>
      <w:r w:rsidRPr="00076A94">
        <w:rPr>
          <w:lang w:val="en-US"/>
        </w:rPr>
        <w:t xml:space="preserve">) (version 1.8). We followed an open reference </w:t>
      </w:r>
      <w:proofErr w:type="spellStart"/>
      <w:r w:rsidRPr="00076A94">
        <w:rPr>
          <w:lang w:val="en-US"/>
        </w:rPr>
        <w:t>OTU</w:t>
      </w:r>
      <w:proofErr w:type="spellEnd"/>
      <w:r w:rsidRPr="00076A94">
        <w:rPr>
          <w:lang w:val="en-US"/>
        </w:rPr>
        <w:t xml:space="preserve"> picking workflow in all cases. The clustering method used was </w:t>
      </w:r>
      <w:proofErr w:type="spellStart"/>
      <w:r w:rsidRPr="00076A94">
        <w:rPr>
          <w:lang w:val="en-US"/>
        </w:rPr>
        <w:t>UCLUST</w:t>
      </w:r>
      <w:proofErr w:type="spellEnd"/>
      <w:r w:rsidRPr="00076A94">
        <w:rPr>
          <w:lang w:val="en-US"/>
        </w:rPr>
        <w:t xml:space="preserve">, and the </w:t>
      </w:r>
      <w:proofErr w:type="spellStart"/>
      <w:r w:rsidRPr="00076A94">
        <w:rPr>
          <w:lang w:val="en-US"/>
        </w:rPr>
        <w:t>OTUs</w:t>
      </w:r>
      <w:proofErr w:type="spellEnd"/>
      <w:r w:rsidRPr="00076A94">
        <w:rPr>
          <w:lang w:val="en-US"/>
        </w:rPr>
        <w:t xml:space="preserve"> were matched against the Silva database (</w:t>
      </w:r>
      <w:r w:rsidR="006165D1">
        <w:fldChar w:fldCharType="begin"/>
      </w:r>
      <w:r w:rsidR="006165D1" w:rsidRPr="006165D1">
        <w:rPr>
          <w:lang w:val="en-US"/>
          <w:rPrChange w:id="801" w:author="Usuario" w:date="2017-02-08T10:01:00Z">
            <w:rPr/>
          </w:rPrChange>
        </w:rPr>
        <w:instrText xml:space="preserve"> HYPERLINK \l "_bookmark65" </w:instrText>
      </w:r>
      <w:r w:rsidR="006165D1">
        <w:fldChar w:fldCharType="separate"/>
      </w:r>
      <w:r w:rsidR="0019255C">
        <w:rPr>
          <w:rStyle w:val="Hipervnculo"/>
          <w:i/>
          <w:lang w:val="en-US"/>
        </w:rPr>
        <w:t>73</w:t>
      </w:r>
      <w:r w:rsidR="006165D1">
        <w:rPr>
          <w:rStyle w:val="Hipervnculo"/>
          <w:i/>
          <w:lang w:val="en-US"/>
        </w:rPr>
        <w:fldChar w:fldCharType="end"/>
      </w:r>
      <w:r w:rsidR="0019255C">
        <w:rPr>
          <w:lang w:val="en-US"/>
        </w:rPr>
        <w:t xml:space="preserve">) </w:t>
      </w:r>
      <w:r w:rsidRPr="00076A94">
        <w:rPr>
          <w:lang w:val="en-US"/>
        </w:rPr>
        <w:t xml:space="preserve">(version 111, July 2012) and were assigned to a taxonomy with a </w:t>
      </w:r>
      <w:proofErr w:type="spellStart"/>
      <w:r w:rsidRPr="00076A94">
        <w:rPr>
          <w:lang w:val="en-US"/>
        </w:rPr>
        <w:t>UCLUST</w:t>
      </w:r>
      <w:proofErr w:type="spellEnd"/>
      <w:r w:rsidRPr="00076A94">
        <w:rPr>
          <w:lang w:val="en-US"/>
        </w:rPr>
        <w:t xml:space="preserve">-based consensus taxonomy assigner. The parameters used in this step were: similarity 0.97, </w:t>
      </w:r>
      <w:proofErr w:type="spellStart"/>
      <w:r w:rsidRPr="00076A94">
        <w:rPr>
          <w:lang w:val="en-US"/>
        </w:rPr>
        <w:t>prefilter</w:t>
      </w:r>
      <w:proofErr w:type="spellEnd"/>
      <w:r w:rsidRPr="00076A94">
        <w:rPr>
          <w:lang w:val="en-US"/>
        </w:rPr>
        <w:t xml:space="preserve"> percent </w:t>
      </w:r>
      <w:proofErr w:type="spellStart"/>
      <w:r w:rsidRPr="00076A94">
        <w:rPr>
          <w:lang w:val="en-US"/>
        </w:rPr>
        <w:t>id</w:t>
      </w:r>
      <w:proofErr w:type="spellEnd"/>
      <w:r w:rsidRPr="00076A94">
        <w:rPr>
          <w:lang w:val="en-US"/>
        </w:rPr>
        <w:t xml:space="preserve"> 0.6, maximum accepts 20, maximum rejects 500.</w:t>
      </w:r>
    </w:p>
    <w:p w14:paraId="3AFE72BA" w14:textId="77777777" w:rsidR="001B5F0A" w:rsidRPr="00076A94" w:rsidRDefault="001B5F0A" w:rsidP="009920A6">
      <w:pPr>
        <w:pStyle w:val="ASM"/>
        <w:jc w:val="left"/>
        <w:rPr>
          <w:lang w:val="en-US"/>
        </w:rPr>
      </w:pPr>
    </w:p>
    <w:p w14:paraId="307CA9D6" w14:textId="3AE99E17" w:rsidR="00E90587" w:rsidRPr="00076A94" w:rsidRDefault="00E90587" w:rsidP="008D6AE0">
      <w:pPr>
        <w:pStyle w:val="ASM"/>
        <w:jc w:val="left"/>
        <w:rPr>
          <w:b/>
          <w:lang w:val="en-US"/>
        </w:rPr>
      </w:pPr>
      <w:proofErr w:type="spellStart"/>
      <w:r w:rsidRPr="00076A94">
        <w:rPr>
          <w:b/>
          <w:lang w:val="en-US"/>
        </w:rPr>
        <w:t>Metagenomic</w:t>
      </w:r>
      <w:proofErr w:type="spellEnd"/>
      <w:r w:rsidRPr="00076A94">
        <w:rPr>
          <w:b/>
          <w:lang w:val="en-US"/>
        </w:rPr>
        <w:t xml:space="preserve"> sequences processing</w:t>
      </w:r>
    </w:p>
    <w:p w14:paraId="398C4B7D" w14:textId="69759C2E" w:rsidR="00E90587" w:rsidRPr="00076A94" w:rsidRDefault="00CC1B6F" w:rsidP="008D6AE0">
      <w:pPr>
        <w:pStyle w:val="ASM"/>
        <w:jc w:val="left"/>
        <w:rPr>
          <w:lang w:val="en-US"/>
        </w:rPr>
      </w:pPr>
      <w:r w:rsidRPr="00076A94">
        <w:rPr>
          <w:lang w:val="en-US"/>
        </w:rPr>
        <w:t xml:space="preserve">Shotgun </w:t>
      </w:r>
      <w:proofErr w:type="spellStart"/>
      <w:r w:rsidRPr="00076A94">
        <w:rPr>
          <w:lang w:val="en-US"/>
        </w:rPr>
        <w:t>metagenomic</w:t>
      </w:r>
      <w:proofErr w:type="spellEnd"/>
      <w:r w:rsidRPr="00076A94">
        <w:rPr>
          <w:lang w:val="en-US"/>
        </w:rPr>
        <w:t xml:space="preserve"> sequences were analyzed with </w:t>
      </w:r>
      <w:proofErr w:type="spellStart"/>
      <w:r w:rsidRPr="00076A94">
        <w:rPr>
          <w:lang w:val="en-US"/>
        </w:rPr>
        <w:t>LMAT</w:t>
      </w:r>
      <w:proofErr w:type="spellEnd"/>
      <w:r w:rsidRPr="00076A94">
        <w:rPr>
          <w:lang w:val="en-US"/>
        </w:rPr>
        <w:t xml:space="preserve"> (Livermore </w:t>
      </w:r>
      <w:proofErr w:type="spellStart"/>
      <w:r w:rsidRPr="00076A94">
        <w:rPr>
          <w:lang w:val="en-US"/>
        </w:rPr>
        <w:t>Metagenomics</w:t>
      </w:r>
      <w:proofErr w:type="spellEnd"/>
      <w:r w:rsidRPr="00076A94">
        <w:rPr>
          <w:lang w:val="en-US"/>
        </w:rPr>
        <w:t xml:space="preserve"> Analysis Toolkit) software package (</w:t>
      </w:r>
      <w:r w:rsidR="007872DB">
        <w:fldChar w:fldCharType="begin"/>
      </w:r>
      <w:r w:rsidR="007872DB" w:rsidRPr="00445F29">
        <w:rPr>
          <w:lang w:val="en-US"/>
          <w:rPrChange w:id="802" w:author="Usuario" w:date="2017-02-14T16:21:00Z">
            <w:rPr/>
          </w:rPrChange>
        </w:rPr>
        <w:instrText xml:space="preserve"> HYPERLINK \l "_bookmark65" </w:instrText>
      </w:r>
      <w:r w:rsidR="007872DB">
        <w:fldChar w:fldCharType="separate"/>
      </w:r>
      <w:r w:rsidR="00580B26">
        <w:rPr>
          <w:rStyle w:val="Hipervnculo"/>
          <w:i/>
          <w:lang w:val="en-US"/>
        </w:rPr>
        <w:t>71</w:t>
      </w:r>
      <w:r w:rsidR="007872DB">
        <w:rPr>
          <w:rStyle w:val="Hipervnculo"/>
          <w:i/>
          <w:lang w:val="en-US"/>
        </w:rPr>
        <w:fldChar w:fldCharType="end"/>
      </w:r>
      <w:r w:rsidRPr="00076A94">
        <w:rPr>
          <w:lang w:val="en-US"/>
        </w:rPr>
        <w:t xml:space="preserve">) (version 1.2.4, with </w:t>
      </w:r>
      <w:proofErr w:type="spellStart"/>
      <w:r w:rsidRPr="00076A94">
        <w:rPr>
          <w:lang w:val="en-US"/>
        </w:rPr>
        <w:t>Feb’15</w:t>
      </w:r>
      <w:proofErr w:type="spellEnd"/>
      <w:r w:rsidRPr="00076A94">
        <w:rPr>
          <w:lang w:val="en-US"/>
        </w:rPr>
        <w:t xml:space="preserve"> release of the </w:t>
      </w:r>
      <w:proofErr w:type="spellStart"/>
      <w:r w:rsidRPr="00076A94">
        <w:rPr>
          <w:lang w:val="en-US"/>
        </w:rPr>
        <w:t>LMAT</w:t>
      </w:r>
      <w:proofErr w:type="spellEnd"/>
      <w:r w:rsidRPr="00076A94">
        <w:rPr>
          <w:lang w:val="en-US"/>
        </w:rPr>
        <w:t xml:space="preserve">-Grand database). </w:t>
      </w:r>
      <w:proofErr w:type="spellStart"/>
      <w:r w:rsidRPr="00076A94">
        <w:rPr>
          <w:lang w:val="en-US"/>
        </w:rPr>
        <w:t>LMAT</w:t>
      </w:r>
      <w:proofErr w:type="spellEnd"/>
      <w:r w:rsidRPr="00076A94">
        <w:rPr>
          <w:lang w:val="en-US"/>
        </w:rPr>
        <w:t xml:space="preserve"> was run using a Bull shared-memory node belonging to the team’s </w:t>
      </w:r>
      <w:proofErr w:type="spellStart"/>
      <w:r w:rsidRPr="00076A94">
        <w:rPr>
          <w:lang w:val="en-US"/>
        </w:rPr>
        <w:t>HPC</w:t>
      </w:r>
      <w:proofErr w:type="spellEnd"/>
      <w:r w:rsidRPr="00076A94">
        <w:rPr>
          <w:lang w:val="en-US"/>
        </w:rPr>
        <w:t xml:space="preserve"> (high performance computing) cluster. It was equipped with 32 cores (64 threads available using Intel Hyper-Threading Technology) as it has two </w:t>
      </w:r>
      <w:proofErr w:type="spellStart"/>
      <w:r w:rsidRPr="00076A94">
        <w:rPr>
          <w:lang w:val="en-US"/>
        </w:rPr>
        <w:t>Haswell</w:t>
      </w:r>
      <w:proofErr w:type="spellEnd"/>
      <w:r w:rsidRPr="00076A94">
        <w:rPr>
          <w:lang w:val="en-US"/>
        </w:rPr>
        <w:t>-based Xeons (22 nm t</w:t>
      </w:r>
      <w:r w:rsidR="006A4B4F" w:rsidRPr="00076A94">
        <w:rPr>
          <w:lang w:val="en-US"/>
        </w:rPr>
        <w:t>ech</w:t>
      </w:r>
      <w:r w:rsidRPr="00076A94">
        <w:rPr>
          <w:lang w:val="en-US"/>
        </w:rPr>
        <w:t xml:space="preserve">nology), the </w:t>
      </w:r>
      <w:r w:rsidR="007872DB">
        <w:fldChar w:fldCharType="begin"/>
      </w:r>
      <w:r w:rsidR="007872DB" w:rsidRPr="00445F29">
        <w:rPr>
          <w:lang w:val="en-US"/>
          <w:rPrChange w:id="803" w:author="Usuario" w:date="2017-02-14T16:21:00Z">
            <w:rPr/>
          </w:rPrChange>
        </w:rPr>
        <w:instrText xml:space="preserve"> HYPERLINK "mailto:E5-2698v3@2.3" \h </w:instrText>
      </w:r>
      <w:r w:rsidR="007872DB">
        <w:fldChar w:fldCharType="separate"/>
      </w:r>
      <w:proofErr w:type="spellStart"/>
      <w:r w:rsidRPr="00076A94">
        <w:rPr>
          <w:rStyle w:val="Hipervnculo"/>
          <w:lang w:val="en-US"/>
        </w:rPr>
        <w:t>E5-2698v3@2.3</w:t>
      </w:r>
      <w:proofErr w:type="spellEnd"/>
      <w:r w:rsidR="007872DB">
        <w:rPr>
          <w:rStyle w:val="Hipervnculo"/>
          <w:lang w:val="en-US"/>
        </w:rPr>
        <w:fldChar w:fldCharType="end"/>
      </w:r>
      <w:r w:rsidRPr="00076A94">
        <w:rPr>
          <w:lang w:val="en-US"/>
        </w:rPr>
        <w:t xml:space="preserve"> GHz, sharing half a </w:t>
      </w:r>
      <w:proofErr w:type="spellStart"/>
      <w:r w:rsidRPr="00076A94">
        <w:rPr>
          <w:lang w:val="en-US"/>
        </w:rPr>
        <w:t>tebibyte</w:t>
      </w:r>
      <w:proofErr w:type="spellEnd"/>
      <w:r w:rsidRPr="00076A94">
        <w:rPr>
          <w:lang w:val="en-US"/>
        </w:rPr>
        <w:t xml:space="preserve"> of DRAM memory. This node is also provided with a </w:t>
      </w:r>
      <w:proofErr w:type="spellStart"/>
      <w:r w:rsidRPr="00076A94">
        <w:rPr>
          <w:lang w:val="en-US"/>
        </w:rPr>
        <w:t>PCIe</w:t>
      </w:r>
      <w:proofErr w:type="spellEnd"/>
      <w:r w:rsidRPr="00076A94">
        <w:rPr>
          <w:lang w:val="en-US"/>
        </w:rPr>
        <w:t xml:space="preserve"> </w:t>
      </w:r>
      <w:proofErr w:type="spellStart"/>
      <w:r w:rsidRPr="00076A94">
        <w:rPr>
          <w:lang w:val="en-US"/>
        </w:rPr>
        <w:t>SSD</w:t>
      </w:r>
      <w:proofErr w:type="spellEnd"/>
      <w:r w:rsidRPr="00076A94">
        <w:rPr>
          <w:lang w:val="en-US"/>
        </w:rPr>
        <w:t xml:space="preserve"> card as </w:t>
      </w:r>
      <w:proofErr w:type="spellStart"/>
      <w:r w:rsidRPr="00076A94">
        <w:rPr>
          <w:lang w:val="en-US"/>
        </w:rPr>
        <w:t>NVRAM</w:t>
      </w:r>
      <w:proofErr w:type="spellEnd"/>
      <w:r w:rsidRPr="00076A94">
        <w:rPr>
          <w:lang w:val="en-US"/>
        </w:rPr>
        <w:t xml:space="preserve">, the Micron </w:t>
      </w:r>
      <w:proofErr w:type="spellStart"/>
      <w:r w:rsidRPr="00076A94">
        <w:rPr>
          <w:lang w:val="en-US"/>
        </w:rPr>
        <w:t>P420m</w:t>
      </w:r>
      <w:proofErr w:type="spellEnd"/>
      <w:r w:rsidRPr="00076A94">
        <w:rPr>
          <w:lang w:val="en-US"/>
        </w:rPr>
        <w:t xml:space="preserve"> </w:t>
      </w:r>
      <w:proofErr w:type="spellStart"/>
      <w:r w:rsidRPr="00076A94">
        <w:rPr>
          <w:lang w:val="en-US"/>
        </w:rPr>
        <w:t>HHHL</w:t>
      </w:r>
      <w:proofErr w:type="spellEnd"/>
      <w:r w:rsidRPr="00076A94">
        <w:rPr>
          <w:lang w:val="en-US"/>
        </w:rPr>
        <w:t xml:space="preserve">, with 1.4 TB, and 750000 reading </w:t>
      </w:r>
      <w:proofErr w:type="spellStart"/>
      <w:r w:rsidRPr="00076A94">
        <w:rPr>
          <w:lang w:val="en-US"/>
        </w:rPr>
        <w:t>IOPS</w:t>
      </w:r>
      <w:proofErr w:type="spellEnd"/>
      <w:r w:rsidRPr="00076A94">
        <w:rPr>
          <w:lang w:val="en-US"/>
        </w:rPr>
        <w:t xml:space="preserve">, 4 KB, achieving 3.3 GB/s. The computing node was supplied with a RAID-0 (striping) scratch disk area. </w:t>
      </w:r>
      <w:r w:rsidR="00002B6D" w:rsidRPr="00076A94">
        <w:rPr>
          <w:lang w:val="en-US"/>
        </w:rPr>
        <w:t xml:space="preserve">We used the “Grand” database </w:t>
      </w:r>
      <w:r w:rsidRPr="00076A94">
        <w:rPr>
          <w:lang w:val="en-US"/>
        </w:rPr>
        <w:t>(</w:t>
      </w:r>
      <w:r w:rsidR="007872DB">
        <w:fldChar w:fldCharType="begin"/>
      </w:r>
      <w:r w:rsidR="007872DB" w:rsidRPr="00445F29">
        <w:rPr>
          <w:lang w:val="en-US"/>
          <w:rPrChange w:id="804" w:author="Usuario" w:date="2017-02-14T16:21:00Z">
            <w:rPr/>
          </w:rPrChange>
        </w:rPr>
        <w:instrText xml:space="preserve"> HYPERLINK \l "_bookmark65" </w:instrText>
      </w:r>
      <w:r w:rsidR="007872DB">
        <w:fldChar w:fldCharType="separate"/>
      </w:r>
      <w:r w:rsidR="0019255C">
        <w:rPr>
          <w:rStyle w:val="Hipervnculo"/>
          <w:i/>
          <w:lang w:val="en-US"/>
        </w:rPr>
        <w:t>74</w:t>
      </w:r>
      <w:r w:rsidR="007872DB">
        <w:rPr>
          <w:rStyle w:val="Hipervnculo"/>
          <w:i/>
          <w:lang w:val="en-US"/>
        </w:rPr>
        <w:fldChar w:fldCharType="end"/>
      </w:r>
      <w:r w:rsidRPr="00076A94">
        <w:rPr>
          <w:lang w:val="en-US"/>
        </w:rPr>
        <w:t>),</w:t>
      </w:r>
      <w:r w:rsidR="00E90587" w:rsidRPr="00076A94">
        <w:rPr>
          <w:lang w:val="en-US"/>
        </w:rPr>
        <w:t xml:space="preserve"> release</w:t>
      </w:r>
      <w:r w:rsidRPr="00076A94">
        <w:rPr>
          <w:lang w:val="en-US"/>
        </w:rPr>
        <w:t>d in</w:t>
      </w:r>
      <w:r w:rsidR="00E90587" w:rsidRPr="00076A94">
        <w:rPr>
          <w:lang w:val="en-US"/>
        </w:rPr>
        <w:t xml:space="preserve"> </w:t>
      </w:r>
      <w:proofErr w:type="spellStart"/>
      <w:r w:rsidR="00E90587" w:rsidRPr="00076A94">
        <w:rPr>
          <w:lang w:val="en-US"/>
        </w:rPr>
        <w:t>Feb’15</w:t>
      </w:r>
      <w:proofErr w:type="spellEnd"/>
      <w:r w:rsidR="00E90587" w:rsidRPr="00076A94">
        <w:rPr>
          <w:lang w:val="en-US"/>
        </w:rPr>
        <w:t xml:space="preserve">, provided by the </w:t>
      </w:r>
      <w:proofErr w:type="spellStart"/>
      <w:r w:rsidR="00E90587" w:rsidRPr="00076A94">
        <w:rPr>
          <w:lang w:val="en-US"/>
        </w:rPr>
        <w:t>LMAT</w:t>
      </w:r>
      <w:proofErr w:type="spellEnd"/>
      <w:r w:rsidR="00E90587" w:rsidRPr="00076A94">
        <w:rPr>
          <w:lang w:val="en-US"/>
        </w:rPr>
        <w:t xml:space="preserve"> team, </w:t>
      </w:r>
      <w:r w:rsidRPr="00076A94">
        <w:rPr>
          <w:lang w:val="en-US"/>
        </w:rPr>
        <w:t>where “Grand” refers to a huge database that contains k-</w:t>
      </w:r>
      <w:proofErr w:type="spellStart"/>
      <w:r w:rsidRPr="00076A94">
        <w:rPr>
          <w:lang w:val="en-US"/>
        </w:rPr>
        <w:t>mers</w:t>
      </w:r>
      <w:proofErr w:type="spellEnd"/>
      <w:r w:rsidRPr="00076A94">
        <w:rPr>
          <w:lang w:val="en-US"/>
        </w:rPr>
        <w:t xml:space="preserve"> from all the viral, prokaryote, fungal and </w:t>
      </w:r>
      <w:proofErr w:type="spellStart"/>
      <w:r w:rsidRPr="00076A94">
        <w:rPr>
          <w:lang w:val="en-US"/>
        </w:rPr>
        <w:t>protist</w:t>
      </w:r>
      <w:proofErr w:type="spellEnd"/>
      <w:r w:rsidRPr="00076A94">
        <w:rPr>
          <w:lang w:val="en-US"/>
        </w:rPr>
        <w:t xml:space="preserve"> genomes present in the </w:t>
      </w:r>
      <w:proofErr w:type="spellStart"/>
      <w:r w:rsidRPr="00076A94">
        <w:rPr>
          <w:lang w:val="en-US"/>
        </w:rPr>
        <w:t>NCBI</w:t>
      </w:r>
      <w:proofErr w:type="spellEnd"/>
      <w:r w:rsidRPr="00076A94">
        <w:rPr>
          <w:lang w:val="en-US"/>
        </w:rPr>
        <w:t xml:space="preserve"> database, plus the Human reference genome (</w:t>
      </w:r>
      <w:proofErr w:type="spellStart"/>
      <w:r w:rsidRPr="00076A94">
        <w:rPr>
          <w:lang w:val="en-US"/>
        </w:rPr>
        <w:t>hg19</w:t>
      </w:r>
      <w:proofErr w:type="spellEnd"/>
      <w:r w:rsidRPr="00076A94">
        <w:rPr>
          <w:lang w:val="en-US"/>
        </w:rPr>
        <w:t xml:space="preserve">), </w:t>
      </w:r>
      <w:r w:rsidRPr="00076A94">
        <w:rPr>
          <w:lang w:val="en-US"/>
        </w:rPr>
        <w:lastRenderedPageBreak/>
        <w:t xml:space="preserve">plus </w:t>
      </w:r>
      <w:proofErr w:type="spellStart"/>
      <w:r w:rsidRPr="00076A94">
        <w:rPr>
          <w:lang w:val="en-US"/>
        </w:rPr>
        <w:t>GenBank</w:t>
      </w:r>
      <w:proofErr w:type="spellEnd"/>
      <w:r w:rsidRPr="00076A94">
        <w:rPr>
          <w:lang w:val="en-US"/>
        </w:rPr>
        <w:t xml:space="preserve"> Human, plus the 1000 Human Genomes Project (</w:t>
      </w:r>
      <w:proofErr w:type="spellStart"/>
      <w:r w:rsidRPr="00076A94">
        <w:rPr>
          <w:lang w:val="en-US"/>
        </w:rPr>
        <w:t>HGP</w:t>
      </w:r>
      <w:proofErr w:type="spellEnd"/>
      <w:r w:rsidRPr="00076A94">
        <w:rPr>
          <w:lang w:val="en-US"/>
        </w:rPr>
        <w:t>) (this represents about 31.75 billion k-</w:t>
      </w:r>
      <w:proofErr w:type="spellStart"/>
      <w:r w:rsidRPr="00076A94">
        <w:rPr>
          <w:lang w:val="en-US"/>
        </w:rPr>
        <w:t>mers</w:t>
      </w:r>
      <w:proofErr w:type="spellEnd"/>
      <w:r w:rsidRPr="00076A94">
        <w:rPr>
          <w:lang w:val="en-US"/>
        </w:rPr>
        <w:t xml:space="preserve"> occupying 457.62 GB) (</w:t>
      </w:r>
      <w:r w:rsidR="007872DB">
        <w:fldChar w:fldCharType="begin"/>
      </w:r>
      <w:r w:rsidR="007872DB" w:rsidRPr="00445F29">
        <w:rPr>
          <w:lang w:val="en-US"/>
          <w:rPrChange w:id="805" w:author="Usuario" w:date="2017-02-14T16:21:00Z">
            <w:rPr/>
          </w:rPrChange>
        </w:rPr>
        <w:instrText xml:space="preserve"> HYPERLINK \l "_bookmark65" </w:instrText>
      </w:r>
      <w:r w:rsidR="007872DB">
        <w:fldChar w:fldCharType="separate"/>
      </w:r>
      <w:r w:rsidR="0019255C">
        <w:rPr>
          <w:rStyle w:val="Hipervnculo"/>
          <w:i/>
          <w:lang w:val="en-US"/>
        </w:rPr>
        <w:t>74</w:t>
      </w:r>
      <w:r w:rsidR="007872DB">
        <w:rPr>
          <w:rStyle w:val="Hipervnculo"/>
          <w:i/>
          <w:lang w:val="en-US"/>
        </w:rPr>
        <w:fldChar w:fldCharType="end"/>
      </w:r>
      <w:r w:rsidR="006A4B4F" w:rsidRPr="00076A94">
        <w:rPr>
          <w:lang w:val="en-US"/>
        </w:rPr>
        <w:t>). Be</w:t>
      </w:r>
      <w:r w:rsidRPr="00076A94">
        <w:rPr>
          <w:lang w:val="en-US"/>
        </w:rPr>
        <w:t xml:space="preserve">fore any calculations were made, the entire database was loaded into the </w:t>
      </w:r>
      <w:proofErr w:type="spellStart"/>
      <w:r w:rsidRPr="00076A94">
        <w:rPr>
          <w:lang w:val="en-US"/>
        </w:rPr>
        <w:t>NVRAM</w:t>
      </w:r>
      <w:proofErr w:type="spellEnd"/>
      <w:r w:rsidRPr="00076A94">
        <w:rPr>
          <w:lang w:val="en-US"/>
        </w:rPr>
        <w:t xml:space="preserve">. With this configuration, the observed </w:t>
      </w:r>
      <w:proofErr w:type="spellStart"/>
      <w:r w:rsidRPr="00076A94">
        <w:rPr>
          <w:lang w:val="en-US"/>
        </w:rPr>
        <w:t>LMAT</w:t>
      </w:r>
      <w:proofErr w:type="spellEnd"/>
      <w:r w:rsidRPr="00076A94">
        <w:rPr>
          <w:lang w:val="en-US"/>
        </w:rPr>
        <w:t xml:space="preserve"> sustained sequence classification rate was </w:t>
      </w:r>
      <w:proofErr w:type="gramStart"/>
      <w:r w:rsidRPr="00076A94">
        <w:rPr>
          <w:lang w:val="en-US"/>
        </w:rPr>
        <w:t xml:space="preserve">20 </w:t>
      </w:r>
      <w:proofErr w:type="spellStart"/>
      <w:r w:rsidRPr="00076A94">
        <w:rPr>
          <w:lang w:val="en-US"/>
        </w:rPr>
        <w:t>kpb</w:t>
      </w:r>
      <w:proofErr w:type="spellEnd"/>
      <w:r w:rsidRPr="00076A94">
        <w:rPr>
          <w:lang w:val="en-US"/>
        </w:rPr>
        <w:t>/s/core</w:t>
      </w:r>
      <w:proofErr w:type="gramEnd"/>
      <w:r w:rsidRPr="00076A94">
        <w:rPr>
          <w:lang w:val="en-US"/>
        </w:rPr>
        <w:t>. Finally, it is worth mentioning that a complete set of Python</w:t>
      </w:r>
      <w:r w:rsidR="006A4B4F" w:rsidRPr="00076A94">
        <w:rPr>
          <w:lang w:val="en-US"/>
        </w:rPr>
        <w:t xml:space="preserve"> scripts was developed as back-</w:t>
      </w:r>
      <w:r w:rsidRPr="00076A94">
        <w:rPr>
          <w:lang w:val="en-US"/>
        </w:rPr>
        <w:t xml:space="preserve">end and front-end of the </w:t>
      </w:r>
      <w:proofErr w:type="spellStart"/>
      <w:r w:rsidRPr="00076A94">
        <w:rPr>
          <w:lang w:val="en-US"/>
        </w:rPr>
        <w:t>LMAT</w:t>
      </w:r>
      <w:proofErr w:type="spellEnd"/>
      <w:r w:rsidRPr="00076A94">
        <w:rPr>
          <w:lang w:val="en-US"/>
        </w:rPr>
        <w:t xml:space="preserve"> pipeline in order to manage the added complexity of time series analysis (</w:t>
      </w:r>
      <w:r w:rsidR="006165D1">
        <w:fldChar w:fldCharType="begin"/>
      </w:r>
      <w:r w:rsidR="006165D1" w:rsidRPr="006165D1">
        <w:rPr>
          <w:lang w:val="en-US"/>
          <w:rPrChange w:id="806" w:author="Usuario" w:date="2017-02-08T10:01:00Z">
            <w:rPr/>
          </w:rPrChange>
        </w:rPr>
        <w:instrText xml:space="preserve"> HYPERLINK "https://github.com/DLSteam/MAUS_scripts" \h </w:instrText>
      </w:r>
      <w:r w:rsidR="006165D1">
        <w:fldChar w:fldCharType="separate"/>
      </w:r>
      <w:r w:rsidRPr="00076A94">
        <w:rPr>
          <w:rStyle w:val="Hipervnculo"/>
          <w:lang w:val="en-US"/>
        </w:rPr>
        <w:t>[https://</w:t>
      </w:r>
      <w:proofErr w:type="spellStart"/>
      <w:r w:rsidRPr="00076A94">
        <w:rPr>
          <w:rStyle w:val="Hipervnculo"/>
          <w:lang w:val="en-US"/>
        </w:rPr>
        <w:t>github.com</w:t>
      </w:r>
      <w:proofErr w:type="spellEnd"/>
      <w:r w:rsidRPr="00076A94">
        <w:rPr>
          <w:rStyle w:val="Hipervnculo"/>
          <w:lang w:val="en-US"/>
        </w:rPr>
        <w:t>/</w:t>
      </w:r>
      <w:proofErr w:type="spellStart"/>
      <w:r w:rsidRPr="00076A94">
        <w:rPr>
          <w:rStyle w:val="Hipervnculo"/>
          <w:lang w:val="en-US"/>
        </w:rPr>
        <w:t>DLSteam</w:t>
      </w:r>
      <w:proofErr w:type="spellEnd"/>
      <w:r w:rsidRPr="00076A94">
        <w:rPr>
          <w:rStyle w:val="Hipervnculo"/>
          <w:lang w:val="en-US"/>
        </w:rPr>
        <w:t>/</w:t>
      </w:r>
      <w:proofErr w:type="spellStart"/>
      <w:r w:rsidRPr="00076A94">
        <w:rPr>
          <w:rStyle w:val="Hipervnculo"/>
          <w:lang w:val="en-US"/>
        </w:rPr>
        <w:t>MAUS_scripts</w:t>
      </w:r>
      <w:proofErr w:type="spellEnd"/>
      <w:r w:rsidRPr="00076A94">
        <w:rPr>
          <w:rStyle w:val="Hipervnculo"/>
          <w:lang w:val="en-US"/>
        </w:rPr>
        <w:t>]</w:t>
      </w:r>
      <w:r w:rsidR="006165D1">
        <w:rPr>
          <w:rStyle w:val="Hipervnculo"/>
          <w:lang w:val="en-US"/>
        </w:rPr>
        <w:fldChar w:fldCharType="end"/>
      </w:r>
      <w:r w:rsidRPr="00076A94">
        <w:rPr>
          <w:lang w:val="en-US"/>
        </w:rPr>
        <w:t>).</w:t>
      </w:r>
    </w:p>
    <w:p w14:paraId="1D8DEE4F" w14:textId="77777777" w:rsidR="001B5F0A" w:rsidRPr="00076A94" w:rsidRDefault="001B5F0A" w:rsidP="008D6AE0">
      <w:pPr>
        <w:pStyle w:val="ASM"/>
        <w:jc w:val="left"/>
        <w:rPr>
          <w:lang w:val="en-US"/>
        </w:rPr>
      </w:pPr>
    </w:p>
    <w:p w14:paraId="70C463AA" w14:textId="12B23BCF" w:rsidR="00913FD9" w:rsidRPr="00076A94" w:rsidRDefault="00913FD9" w:rsidP="008D6AE0">
      <w:pPr>
        <w:pStyle w:val="ASM"/>
        <w:jc w:val="left"/>
        <w:rPr>
          <w:b/>
          <w:lang w:val="en-US"/>
        </w:rPr>
      </w:pPr>
      <w:r w:rsidRPr="00076A94">
        <w:rPr>
          <w:b/>
          <w:lang w:val="en-US"/>
        </w:rPr>
        <w:t>Taxa level robustness</w:t>
      </w:r>
    </w:p>
    <w:p w14:paraId="17053B43" w14:textId="68D49E77" w:rsidR="00CC1B6F" w:rsidRPr="00076A94" w:rsidRDefault="00CC1B6F" w:rsidP="00CC1B6F">
      <w:pPr>
        <w:pStyle w:val="ASM"/>
        <w:jc w:val="left"/>
        <w:rPr>
          <w:lang w:val="en-US"/>
        </w:rPr>
      </w:pPr>
      <w:r w:rsidRPr="00076A94">
        <w:rPr>
          <w:lang w:val="en-US"/>
        </w:rPr>
        <w:t>We selected genus as the taxonomic level for the subsequent steps of our work. In order to ensure that there were no crucial differences between adjacent taxonomic levels which could still be of relevance after standardization (see the last subsection of Material and Methods)</w:t>
      </w:r>
      <w:proofErr w:type="gramStart"/>
      <w:r w:rsidRPr="00076A94">
        <w:rPr>
          <w:lang w:val="en-US"/>
        </w:rPr>
        <w:t>,</w:t>
      </w:r>
      <w:proofErr w:type="gramEnd"/>
      <w:r w:rsidRPr="00076A94">
        <w:rPr>
          <w:lang w:val="en-US"/>
        </w:rPr>
        <w:t xml:space="preserve"> we tested two different data sets. In the former, the antibiotics study (</w:t>
      </w:r>
      <w:r w:rsidR="007872DB">
        <w:fldChar w:fldCharType="begin"/>
      </w:r>
      <w:r w:rsidR="007872DB" w:rsidRPr="00445F29">
        <w:rPr>
          <w:lang w:val="en-US"/>
          <w:rPrChange w:id="807" w:author="Usuario" w:date="2017-02-14T16:21:00Z">
            <w:rPr/>
          </w:rPrChange>
        </w:rPr>
        <w:instrText xml:space="preserve"> HYPERLINK \l "_bookmark45" </w:instrText>
      </w:r>
      <w:r w:rsidR="007872DB">
        <w:fldChar w:fldCharType="separate"/>
      </w:r>
      <w:r w:rsidR="00580B26">
        <w:rPr>
          <w:rStyle w:val="Hipervnculo"/>
          <w:i/>
          <w:lang w:val="en-US"/>
        </w:rPr>
        <w:t>49</w:t>
      </w:r>
      <w:r w:rsidR="007872DB">
        <w:rPr>
          <w:rStyle w:val="Hipervnculo"/>
          <w:i/>
          <w:lang w:val="en-US"/>
        </w:rPr>
        <w:fldChar w:fldCharType="end"/>
      </w:r>
      <w:r w:rsidRPr="00076A94">
        <w:rPr>
          <w:lang w:val="en-US"/>
        </w:rPr>
        <w:t xml:space="preserve">) with </w:t>
      </w:r>
      <w:proofErr w:type="spellStart"/>
      <w:r w:rsidRPr="00076A94">
        <w:rPr>
          <w:lang w:val="en-US"/>
        </w:rPr>
        <w:t>16S</w:t>
      </w:r>
      <w:proofErr w:type="spellEnd"/>
      <w:r w:rsidRPr="00076A94">
        <w:rPr>
          <w:lang w:val="en-US"/>
        </w:rPr>
        <w:t xml:space="preserve"> data, we tested the differences between genus and family levels. The latter dataset tested was the kwashiorkor discordant twins study (</w:t>
      </w:r>
      <w:r w:rsidR="007872DB">
        <w:fldChar w:fldCharType="begin"/>
      </w:r>
      <w:r w:rsidR="007872DB" w:rsidRPr="00445F29">
        <w:rPr>
          <w:lang w:val="en-US"/>
          <w:rPrChange w:id="808" w:author="Usuario" w:date="2017-02-14T16:21:00Z">
            <w:rPr/>
          </w:rPrChange>
        </w:rPr>
        <w:instrText xml:space="preserve"> HYPERLINK \l "_bookmark47" </w:instrText>
      </w:r>
      <w:r w:rsidR="007872DB">
        <w:fldChar w:fldCharType="separate"/>
      </w:r>
      <w:r w:rsidR="00580B26">
        <w:rPr>
          <w:rStyle w:val="Hipervnculo"/>
          <w:i/>
          <w:lang w:val="en-US"/>
        </w:rPr>
        <w:t>51</w:t>
      </w:r>
      <w:r w:rsidR="007872DB">
        <w:rPr>
          <w:rStyle w:val="Hipervnculo"/>
          <w:i/>
          <w:lang w:val="en-US"/>
        </w:rPr>
        <w:fldChar w:fldCharType="end"/>
      </w:r>
      <w:r w:rsidRPr="00076A94">
        <w:rPr>
          <w:lang w:val="en-US"/>
        </w:rPr>
        <w:t xml:space="preserve">) for both genus and species taxonomic levels. </w:t>
      </w:r>
      <w:proofErr w:type="gramStart"/>
      <w:r w:rsidRPr="00076A94">
        <w:rPr>
          <w:lang w:val="en-US"/>
        </w:rPr>
        <w:t xml:space="preserve">The Supplementary Figures </w:t>
      </w:r>
      <w:proofErr w:type="spellStart"/>
      <w:r w:rsidR="00692E4A" w:rsidRPr="00076A94">
        <w:rPr>
          <w:lang w:val="en-US"/>
        </w:rPr>
        <w:t>S</w:t>
      </w:r>
      <w:r w:rsidRPr="00076A94">
        <w:rPr>
          <w:lang w:val="en-US"/>
        </w:rPr>
        <w:t>4</w:t>
      </w:r>
      <w:proofErr w:type="spellEnd"/>
      <w:r w:rsidRPr="00076A94">
        <w:rPr>
          <w:lang w:val="en-US"/>
        </w:rPr>
        <w:t xml:space="preserve"> (overview) and </w:t>
      </w:r>
      <w:proofErr w:type="spellStart"/>
      <w:r w:rsidR="00692E4A" w:rsidRPr="00076A94">
        <w:rPr>
          <w:lang w:val="en-US"/>
        </w:rPr>
        <w:t>S</w:t>
      </w:r>
      <w:r w:rsidRPr="00076A94">
        <w:rPr>
          <w:lang w:val="en-US"/>
        </w:rPr>
        <w:t>5</w:t>
      </w:r>
      <w:proofErr w:type="spellEnd"/>
      <w:r w:rsidRPr="00076A94">
        <w:rPr>
          <w:lang w:val="en-US"/>
        </w:rPr>
        <w:t xml:space="preserve"> (detail) plot the comparison between studies (and so, </w:t>
      </w:r>
      <w:proofErr w:type="spellStart"/>
      <w:r w:rsidRPr="00076A94">
        <w:rPr>
          <w:lang w:val="en-US"/>
        </w:rPr>
        <w:t>16S</w:t>
      </w:r>
      <w:proofErr w:type="spellEnd"/>
      <w:r w:rsidRPr="00076A94">
        <w:rPr>
          <w:lang w:val="en-US"/>
        </w:rPr>
        <w:t xml:space="preserve"> and </w:t>
      </w:r>
      <w:proofErr w:type="spellStart"/>
      <w:r w:rsidRPr="00076A94">
        <w:rPr>
          <w:lang w:val="en-US"/>
        </w:rPr>
        <w:t>SMS</w:t>
      </w:r>
      <w:proofErr w:type="spellEnd"/>
      <w:r w:rsidRPr="00076A94">
        <w:rPr>
          <w:lang w:val="en-US"/>
        </w:rPr>
        <w:t>) and between adjacent taxonomic levels.</w:t>
      </w:r>
      <w:proofErr w:type="gramEnd"/>
    </w:p>
    <w:p w14:paraId="75D0BDE6" w14:textId="77777777" w:rsidR="001B5F0A" w:rsidRPr="00076A94" w:rsidRDefault="001B5F0A" w:rsidP="00CC1B6F">
      <w:pPr>
        <w:pStyle w:val="ASM"/>
        <w:jc w:val="left"/>
        <w:rPr>
          <w:lang w:val="en-US"/>
        </w:rPr>
      </w:pPr>
    </w:p>
    <w:p w14:paraId="3C54D34C" w14:textId="77777777" w:rsidR="001B5F0A" w:rsidRPr="00076A94" w:rsidRDefault="001B5F0A" w:rsidP="00CC1B6F">
      <w:pPr>
        <w:pStyle w:val="ASM"/>
        <w:jc w:val="left"/>
        <w:rPr>
          <w:lang w:val="en-US"/>
        </w:rPr>
      </w:pPr>
    </w:p>
    <w:p w14:paraId="1F94ECEF" w14:textId="1B8E40C9" w:rsidR="00467DB7" w:rsidRPr="00076A94" w:rsidRDefault="00467DB7" w:rsidP="008D6AE0">
      <w:pPr>
        <w:pStyle w:val="ASM"/>
        <w:jc w:val="left"/>
        <w:rPr>
          <w:sz w:val="28"/>
          <w:szCs w:val="28"/>
          <w:lang w:val="en-US"/>
        </w:rPr>
      </w:pPr>
      <w:r w:rsidRPr="00076A94">
        <w:rPr>
          <w:b/>
          <w:bCs/>
          <w:sz w:val="28"/>
          <w:szCs w:val="28"/>
          <w:lang w:val="en-US"/>
        </w:rPr>
        <w:t>X-weighted power-law fit</w:t>
      </w:r>
    </w:p>
    <w:p w14:paraId="2F52628B" w14:textId="59D9DF03" w:rsidR="00467DB7" w:rsidRPr="00076A94" w:rsidRDefault="00CC1B6F" w:rsidP="008D6AE0">
      <w:pPr>
        <w:pStyle w:val="ASM"/>
        <w:jc w:val="left"/>
        <w:rPr>
          <w:lang w:val="en-US"/>
        </w:rPr>
      </w:pPr>
      <w:r w:rsidRPr="00076A94">
        <w:rPr>
          <w:lang w:val="en-US"/>
        </w:rPr>
        <w:t xml:space="preserve">When fitting the power-law of </w:t>
      </w:r>
      <w:proofErr w:type="spellStart"/>
      <w:proofErr w:type="gramStart"/>
      <w:r w:rsidRPr="00076A94">
        <w:rPr>
          <w:lang w:val="en-US"/>
        </w:rPr>
        <w:t>std</w:t>
      </w:r>
      <w:proofErr w:type="spellEnd"/>
      <w:proofErr w:type="gramEnd"/>
      <w:r w:rsidRPr="00076A94">
        <w:rPr>
          <w:lang w:val="en-US"/>
        </w:rPr>
        <w:t xml:space="preserve"> vs. mean, we took into account that every mean has uncertainty and can be estimated for a sample size </w:t>
      </w:r>
      <w:r w:rsidRPr="00076A94">
        <w:rPr>
          <w:i/>
          <w:lang w:val="en-US"/>
        </w:rPr>
        <w:t xml:space="preserve">n </w:t>
      </w:r>
      <w:r w:rsidRPr="00076A94">
        <w:rPr>
          <w:lang w:val="en-US"/>
        </w:rPr>
        <w:t xml:space="preserve">by the </w:t>
      </w:r>
      <w:proofErr w:type="spellStart"/>
      <w:r w:rsidRPr="00076A94">
        <w:rPr>
          <w:lang w:val="en-US"/>
        </w:rPr>
        <w:t>SEM</w:t>
      </w:r>
      <w:proofErr w:type="spellEnd"/>
      <w:r w:rsidRPr="00076A94">
        <w:rPr>
          <w:lang w:val="en-US"/>
        </w:rPr>
        <w:t xml:space="preserve"> (</w:t>
      </w:r>
      <w:r w:rsidRPr="00076A94">
        <w:rPr>
          <w:i/>
          <w:lang w:val="en-US"/>
        </w:rPr>
        <w:t>Standard Error of the Mean</w:t>
      </w:r>
      <w:r w:rsidRPr="00076A94">
        <w:rPr>
          <w:lang w:val="en-US"/>
        </w:rPr>
        <w:t>). Here, the uncertainties affected the independent variable, so the</w:t>
      </w:r>
      <w:r w:rsidR="004C640C" w:rsidRPr="00076A94">
        <w:rPr>
          <w:lang w:val="en-US"/>
        </w:rPr>
        <w:t xml:space="preserve"> fit was not as trivial as a Y-</w:t>
      </w:r>
      <w:r w:rsidRPr="00076A94">
        <w:rPr>
          <w:lang w:val="en-US"/>
        </w:rPr>
        <w:t>weighted fit, where the uncertainties affect the dependent variable.</w:t>
      </w:r>
      <w:r w:rsidR="00467DB7" w:rsidRPr="00076A94">
        <w:rPr>
          <w:lang w:val="en-US"/>
        </w:rPr>
        <w:t xml:space="preserve"> A standard approach to </w:t>
      </w:r>
      <w:ins w:id="809" w:author="Usuario" w:date="2017-02-14T22:33:00Z">
        <w:r w:rsidR="00DE6297">
          <w:rPr>
            <w:lang w:val="en-US"/>
          </w:rPr>
          <w:t>perform</w:t>
        </w:r>
      </w:ins>
      <w:ins w:id="810" w:author="Usuario" w:date="2017-02-15T16:01:00Z">
        <w:r w:rsidR="00B81D06">
          <w:rPr>
            <w:lang w:val="en-US"/>
          </w:rPr>
          <w:t xml:space="preserve"> </w:t>
        </w:r>
      </w:ins>
      <w:del w:id="811" w:author="Usuario" w:date="2017-02-14T22:33:00Z">
        <w:r w:rsidR="00467DB7" w:rsidRPr="00076A94" w:rsidDel="00DE6297">
          <w:rPr>
            <w:lang w:val="en-US"/>
          </w:rPr>
          <w:delText xml:space="preserve">do </w:delText>
        </w:r>
      </w:del>
      <w:r w:rsidR="00467DB7" w:rsidRPr="00076A94">
        <w:rPr>
          <w:lang w:val="en-US"/>
        </w:rPr>
        <w:t xml:space="preserve">this fit is: </w:t>
      </w:r>
      <w:r w:rsidR="00C37CF9" w:rsidRPr="00076A94">
        <w:rPr>
          <w:lang w:val="en-US"/>
        </w:rPr>
        <w:t>a) to invert the variables before applying the weights, b) then perform the weighted fit</w:t>
      </w:r>
      <w:del w:id="812" w:author="Usuario" w:date="2017-02-14T22:33:00Z">
        <w:r w:rsidR="00C37CF9" w:rsidRPr="00076A94" w:rsidDel="00DE6297">
          <w:rPr>
            <w:lang w:val="en-US"/>
          </w:rPr>
          <w:delText>,</w:delText>
        </w:r>
      </w:del>
      <w:r w:rsidR="00C37CF9" w:rsidRPr="00076A94">
        <w:rPr>
          <w:lang w:val="en-US"/>
        </w:rPr>
        <w:t xml:space="preserve"> and</w:t>
      </w:r>
      <w:ins w:id="813" w:author="Usuario" w:date="2017-02-14T22:33:00Z">
        <w:r w:rsidR="00DE6297">
          <w:rPr>
            <w:lang w:val="en-US"/>
          </w:rPr>
          <w:t>,</w:t>
        </w:r>
      </w:ins>
      <w:r w:rsidR="00C37CF9" w:rsidRPr="00076A94">
        <w:rPr>
          <w:lang w:val="en-US"/>
        </w:rPr>
        <w:t xml:space="preserve"> finally,</w:t>
      </w:r>
      <w:proofErr w:type="gramStart"/>
      <w:r w:rsidR="00C37CF9" w:rsidRPr="00076A94">
        <w:rPr>
          <w:lang w:val="en-US"/>
        </w:rPr>
        <w:t xml:space="preserve"> c) revert</w:t>
      </w:r>
      <w:proofErr w:type="gramEnd"/>
      <w:r w:rsidR="00C37CF9" w:rsidRPr="00076A94">
        <w:rPr>
          <w:lang w:val="en-US"/>
        </w:rPr>
        <w:t xml:space="preserve"> the inversion. This method is deterministic, but the approximate solution worsens with smaller coefficients of determination. To overcome this </w:t>
      </w:r>
      <w:r w:rsidR="00C37CF9" w:rsidRPr="00076A94">
        <w:rPr>
          <w:lang w:val="en-US"/>
        </w:rPr>
        <w:lastRenderedPageBreak/>
        <w:t>limitation, we developed a stochastic method</w:t>
      </w:r>
      <w:del w:id="814" w:author="Usuario" w:date="2017-02-14T22:34:00Z">
        <w:r w:rsidR="00C37CF9" w:rsidRPr="00076A94" w:rsidDel="00DE6297">
          <w:rPr>
            <w:lang w:val="en-US"/>
          </w:rPr>
          <w:delText xml:space="preserve"> by</w:delText>
        </w:r>
      </w:del>
      <w:r w:rsidR="00C37CF9" w:rsidRPr="00076A94">
        <w:rPr>
          <w:lang w:val="en-US"/>
        </w:rPr>
        <w:t xml:space="preserve"> using a bootstrapping-like strategy that avoided inversion and </w:t>
      </w:r>
      <w:del w:id="815" w:author="Usuario" w:date="2017-02-14T22:34:00Z">
        <w:r w:rsidR="00C37CF9" w:rsidRPr="00076A94" w:rsidDel="00DE6297">
          <w:rPr>
            <w:lang w:val="en-US"/>
          </w:rPr>
          <w:delText>could be applied</w:delText>
        </w:r>
      </w:del>
      <w:ins w:id="816" w:author="Usuario" w:date="2017-02-14T22:34:00Z">
        <w:r w:rsidR="00DE6297">
          <w:rPr>
            <w:lang w:val="en-US"/>
          </w:rPr>
          <w:t>was applicable</w:t>
        </w:r>
      </w:ins>
      <w:r w:rsidR="00C37CF9" w:rsidRPr="00076A94">
        <w:rPr>
          <w:lang w:val="en-US"/>
        </w:rPr>
        <w:t xml:space="preserve"> regardless of the coefficient of determination.</w:t>
      </w:r>
    </w:p>
    <w:p w14:paraId="25745185" w14:textId="37AD747B" w:rsidR="000359DF" w:rsidRPr="00076A94" w:rsidRDefault="000359DF" w:rsidP="000359DF">
      <w:pPr>
        <w:pStyle w:val="ASM"/>
        <w:rPr>
          <w:lang w:val="en-US"/>
        </w:rPr>
      </w:pPr>
      <w:r w:rsidRPr="00076A94">
        <w:rPr>
          <w:lang w:val="en-US"/>
        </w:rPr>
        <w:t xml:space="preserve">The basic idea of bootstrapping is that inference about a population from sample data (sample </w:t>
      </w:r>
      <w:r w:rsidRPr="00076A94">
        <w:rPr>
          <w:i/>
          <w:lang w:val="en-US"/>
        </w:rPr>
        <w:t xml:space="preserve">→ </w:t>
      </w:r>
      <w:r w:rsidRPr="00076A94">
        <w:rPr>
          <w:lang w:val="en-US"/>
        </w:rPr>
        <w:t xml:space="preserve">population) can be modeled by resampling the sample data and performing inference on (resample </w:t>
      </w:r>
      <w:r w:rsidRPr="00076A94">
        <w:rPr>
          <w:i/>
          <w:lang w:val="en-US"/>
        </w:rPr>
        <w:t xml:space="preserve">→ </w:t>
      </w:r>
      <w:r w:rsidRPr="00076A94">
        <w:rPr>
          <w:lang w:val="en-US"/>
        </w:rPr>
        <w:t>sample) (</w:t>
      </w:r>
      <w:r w:rsidR="006165D1">
        <w:fldChar w:fldCharType="begin"/>
      </w:r>
      <w:r w:rsidR="006165D1" w:rsidRPr="006165D1">
        <w:rPr>
          <w:lang w:val="en-US"/>
          <w:rPrChange w:id="817" w:author="Usuario" w:date="2017-02-08T10:01:00Z">
            <w:rPr/>
          </w:rPrChange>
        </w:rPr>
        <w:instrText xml:space="preserve"> HYPERLINK \l "_bookmark65" </w:instrText>
      </w:r>
      <w:r w:rsidR="006165D1">
        <w:fldChar w:fldCharType="separate"/>
      </w:r>
      <w:r w:rsidR="0019255C">
        <w:rPr>
          <w:rStyle w:val="Hipervnculo"/>
          <w:i/>
          <w:lang w:val="en-US"/>
        </w:rPr>
        <w:t>75</w:t>
      </w:r>
      <w:r w:rsidR="006165D1">
        <w:rPr>
          <w:rStyle w:val="Hipervnculo"/>
          <w:i/>
          <w:lang w:val="en-US"/>
        </w:rPr>
        <w:fldChar w:fldCharType="end"/>
      </w:r>
      <w:r w:rsidR="0019255C">
        <w:rPr>
          <w:lang w:val="en-US"/>
        </w:rPr>
        <w:t>).</w:t>
      </w:r>
      <w:r w:rsidRPr="00076A94">
        <w:rPr>
          <w:lang w:val="en-US"/>
        </w:rPr>
        <w:t xml:space="preserve"> To adapt this general idea to our problem, we resampled the x-data array using its errors array. That is, for each replicate, a new x-data array was computed based on:</w:t>
      </w:r>
    </w:p>
    <w:p w14:paraId="0DA05E52" w14:textId="103EF823" w:rsidR="00E9242A" w:rsidRPr="00076A94" w:rsidRDefault="00F745C9" w:rsidP="0065557D">
      <w:pPr>
        <w:pStyle w:val="ASM"/>
        <w:rPr>
          <w:b/>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oMath>
      </m:oMathPara>
    </w:p>
    <w:p w14:paraId="179A4032" w14:textId="56D898DF" w:rsidR="00467DB7" w:rsidRPr="00076A94" w:rsidRDefault="00467DB7" w:rsidP="008D6AE0">
      <w:pPr>
        <w:pStyle w:val="ASM"/>
        <w:jc w:val="left"/>
        <w:rPr>
          <w:lang w:val="en-US"/>
        </w:rPr>
      </w:pPr>
      <w:proofErr w:type="gramStart"/>
      <w:r w:rsidRPr="00076A94">
        <w:rPr>
          <w:lang w:val="en-US"/>
        </w:rPr>
        <w:t>where</w:t>
      </w:r>
      <w:proofErr w:type="gramEnd"/>
      <w:r w:rsidRPr="00076A94">
        <w:rPr>
          <w:lang w:val="en-US"/>
        </w:rPr>
        <w:t xml:space="preserve"> </w:t>
      </w:r>
      <w:r w:rsidRPr="00076A94">
        <w:rPr>
          <w:rFonts w:ascii="Cambria Math" w:hAnsi="Cambria Math"/>
          <w:i/>
          <w:lang w:val="en-US"/>
        </w:rPr>
        <w:t>v</w:t>
      </w:r>
      <w:r w:rsidRPr="00076A94">
        <w:rPr>
          <w:rFonts w:ascii="Cambria Math" w:hAnsi="Cambria Math"/>
          <w:i/>
          <w:vertAlign w:val="subscript"/>
          <w:lang w:val="en-US"/>
        </w:rPr>
        <w:t>i</w:t>
      </w:r>
      <w:r w:rsidRPr="00076A94">
        <w:rPr>
          <w:i/>
          <w:lang w:val="en-US"/>
        </w:rPr>
        <w:t xml:space="preserve"> </w:t>
      </w:r>
      <w:r w:rsidRPr="00076A94">
        <w:rPr>
          <w:lang w:val="en-US"/>
        </w:rPr>
        <w:t xml:space="preserve">is a Gaussian random variable with mean </w:t>
      </w:r>
      <w:r w:rsidRPr="00076A94">
        <w:rPr>
          <w:rFonts w:ascii="Cambria Math" w:hAnsi="Cambria Math"/>
          <w:i/>
          <w:lang w:val="en-US"/>
        </w:rPr>
        <w:t>µ</w:t>
      </w:r>
      <w:r w:rsidRPr="00076A94">
        <w:rPr>
          <w:rFonts w:ascii="Cambria Math" w:hAnsi="Cambria Math"/>
          <w:i/>
          <w:vertAlign w:val="subscript"/>
          <w:lang w:val="en-US"/>
        </w:rPr>
        <w:t>i</w:t>
      </w:r>
      <w:r w:rsidRPr="00076A94">
        <w:rPr>
          <w:rFonts w:ascii="Cambria Math" w:hAnsi="Cambria Math"/>
          <w:i/>
          <w:lang w:val="en-US"/>
        </w:rPr>
        <w:t xml:space="preserve"> </w:t>
      </w:r>
      <w:r w:rsidRPr="00076A94">
        <w:rPr>
          <w:rFonts w:ascii="Cambria Math" w:hAnsi="Cambria Math"/>
          <w:lang w:val="en-US"/>
        </w:rPr>
        <w:t>= 0</w:t>
      </w:r>
      <w:r w:rsidRPr="00076A94">
        <w:rPr>
          <w:lang w:val="en-US"/>
        </w:rPr>
        <w:t xml:space="preserve"> and standard deviation </w:t>
      </w:r>
      <w:proofErr w:type="spellStart"/>
      <w:r w:rsidRPr="00076A94">
        <w:rPr>
          <w:rFonts w:ascii="Cambria Math" w:hAnsi="Cambria Math"/>
          <w:i/>
          <w:lang w:val="en-US"/>
        </w:rPr>
        <w:t>σ</w:t>
      </w:r>
      <w:r w:rsidRPr="00076A94">
        <w:rPr>
          <w:rFonts w:ascii="Cambria Math" w:hAnsi="Cambria Math"/>
          <w:i/>
          <w:vertAlign w:val="subscript"/>
          <w:lang w:val="en-US"/>
        </w:rPr>
        <w:t>i</w:t>
      </w:r>
      <w:proofErr w:type="spellEnd"/>
      <w:r w:rsidRPr="00076A94">
        <w:rPr>
          <w:rFonts w:ascii="Cambria Math" w:hAnsi="Cambria Math"/>
          <w:i/>
          <w:lang w:val="en-US"/>
        </w:rPr>
        <w:t xml:space="preserve"> </w:t>
      </w:r>
      <w:r w:rsidRPr="00076A94">
        <w:rPr>
          <w:rFonts w:ascii="Cambria Math" w:hAnsi="Cambria Math"/>
          <w:lang w:val="en-US"/>
        </w:rPr>
        <w:t xml:space="preserve">= </w:t>
      </w:r>
      <w:proofErr w:type="spellStart"/>
      <w:r w:rsidRPr="00076A94">
        <w:rPr>
          <w:rFonts w:ascii="Cambria Math" w:hAnsi="Cambria Math"/>
          <w:lang w:val="en-US"/>
        </w:rPr>
        <w:t>SEM</w:t>
      </w:r>
      <w:r w:rsidRPr="00076A94">
        <w:rPr>
          <w:rFonts w:ascii="Cambria Math" w:hAnsi="Cambria Math"/>
          <w:i/>
          <w:vertAlign w:val="subscript"/>
          <w:lang w:val="en-US"/>
        </w:rPr>
        <w:t>i</w:t>
      </w:r>
      <w:proofErr w:type="spellEnd"/>
      <w:r w:rsidRPr="00076A94">
        <w:rPr>
          <w:lang w:val="en-US"/>
        </w:rPr>
        <w:t>, as defined previously. For each replicate a compl</w:t>
      </w:r>
      <w:r w:rsidR="000359DF" w:rsidRPr="00076A94">
        <w:rPr>
          <w:lang w:val="en-US"/>
        </w:rPr>
        <w:t>ete un-weighted power-law fit was</w:t>
      </w:r>
      <w:r w:rsidRPr="00076A94">
        <w:rPr>
          <w:lang w:val="en-US"/>
        </w:rPr>
        <w:t xml:space="preserve"> performed, where </w:t>
      </w:r>
      <w:r w:rsidR="000359DF" w:rsidRPr="00076A94">
        <w:rPr>
          <w:lang w:val="en-US"/>
        </w:rPr>
        <w:t xml:space="preserve">in order </w:t>
      </w:r>
      <w:r w:rsidRPr="00076A94">
        <w:rPr>
          <w:lang w:val="en-US"/>
        </w:rPr>
        <w:t xml:space="preserve">to choose between fitting power laws </w:t>
      </w:r>
      <m:oMath>
        <m:d>
          <m:dPr>
            <m:ctrlPr>
              <w:rPr>
                <w:rFonts w:ascii="Cambria Math" w:hAnsi="Cambria Math"/>
                <w:i/>
                <w:lang w:val="en-US"/>
              </w:rPr>
            </m:ctrlPr>
          </m:dPr>
          <m:e>
            <m:r>
              <w:rPr>
                <w:rFonts w:ascii="Cambria Math" w:hAnsi="Cambria Math"/>
                <w:lang w:val="en-US"/>
              </w:rPr>
              <m:t>y=V·</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β</m:t>
                </m:r>
              </m:sup>
            </m:sSup>
          </m:e>
        </m:d>
      </m:oMath>
      <w:r w:rsidRPr="00076A94">
        <w:rPr>
          <w:lang w:val="en-US"/>
        </w:rPr>
        <w:t xml:space="preserve"> using linear regression on log-transformed (LLR) data versus non-linear regression (NLR) we mainly follow </w:t>
      </w:r>
      <w:r w:rsidRPr="00076A94">
        <w:rPr>
          <w:i/>
          <w:lang w:val="en-US"/>
        </w:rPr>
        <w:t xml:space="preserve">General </w:t>
      </w:r>
      <w:r w:rsidR="00E93677" w:rsidRPr="00076A94">
        <w:rPr>
          <w:i/>
          <w:lang w:val="en-US"/>
        </w:rPr>
        <w:t>Guide</w:t>
      </w:r>
      <w:r w:rsidRPr="00076A94">
        <w:rPr>
          <w:i/>
          <w:lang w:val="en-US"/>
        </w:rPr>
        <w:t xml:space="preserve">lines for the Analysis of Biological Power Laws </w:t>
      </w:r>
      <w:r w:rsidRPr="00076A94">
        <w:rPr>
          <w:lang w:val="en-US"/>
        </w:rPr>
        <w:t>(</w:t>
      </w:r>
      <w:r w:rsidR="006165D1">
        <w:fldChar w:fldCharType="begin"/>
      </w:r>
      <w:r w:rsidR="006165D1" w:rsidRPr="006165D1">
        <w:rPr>
          <w:lang w:val="en-US"/>
          <w:rPrChange w:id="818" w:author="Usuario" w:date="2017-02-08T10:01:00Z">
            <w:rPr/>
          </w:rPrChange>
        </w:rPr>
        <w:instrText xml:space="preserve"> HYPERLINK \l "_bookmark65" </w:instrText>
      </w:r>
      <w:r w:rsidR="006165D1">
        <w:fldChar w:fldCharType="separate"/>
      </w:r>
      <w:r w:rsidR="0019255C">
        <w:rPr>
          <w:rStyle w:val="Hipervnculo"/>
          <w:i/>
          <w:lang w:val="en-US"/>
        </w:rPr>
        <w:t>76</w:t>
      </w:r>
      <w:r w:rsidR="006165D1">
        <w:rPr>
          <w:rStyle w:val="Hipervnculo"/>
          <w:i/>
          <w:lang w:val="en-US"/>
        </w:rPr>
        <w:fldChar w:fldCharType="end"/>
      </w:r>
      <w:r w:rsidRPr="00076A94">
        <w:rPr>
          <w:lang w:val="en-US"/>
        </w:rPr>
        <w:t xml:space="preserve">). </w:t>
      </w:r>
      <w:r w:rsidR="000E5720" w:rsidRPr="00076A94">
        <w:rPr>
          <w:lang w:val="en-US"/>
        </w:rPr>
        <w:t>The parameters of the X-weighted fit were then estimated by averaging through all the replicate fits performed, and their errors were estimated by computing the standard deviation for all the fits. At the end of each step, the relative error was calculated by comparing the fit parameter estimation in the last step with the previous one. Finally, both the coefficient of determination of the fit and the coefficient of correlation between the fit parameters were estimated by averaging.</w:t>
      </w:r>
    </w:p>
    <w:p w14:paraId="3CA23CF5" w14:textId="77777777" w:rsidR="001B5F0A" w:rsidRPr="00076A94" w:rsidRDefault="001B5F0A" w:rsidP="008D6AE0">
      <w:pPr>
        <w:pStyle w:val="ASM"/>
        <w:jc w:val="left"/>
        <w:rPr>
          <w:lang w:val="en-US"/>
        </w:rPr>
      </w:pPr>
    </w:p>
    <w:p w14:paraId="5E74BED0" w14:textId="7EB7A185" w:rsidR="00E93677" w:rsidRPr="00076A94" w:rsidRDefault="00E93677" w:rsidP="008D6AE0">
      <w:pPr>
        <w:pStyle w:val="ASM"/>
        <w:jc w:val="left"/>
        <w:rPr>
          <w:sz w:val="28"/>
          <w:lang w:val="en-US"/>
        </w:rPr>
      </w:pPr>
      <w:r w:rsidRPr="00076A94">
        <w:rPr>
          <w:b/>
          <w:bCs/>
          <w:sz w:val="28"/>
          <w:lang w:val="en-US"/>
        </w:rPr>
        <w:t xml:space="preserve">Rank </w:t>
      </w:r>
      <w:r w:rsidR="006652BE" w:rsidRPr="00076A94">
        <w:rPr>
          <w:b/>
          <w:bCs/>
          <w:sz w:val="28"/>
          <w:lang w:val="en-US"/>
        </w:rPr>
        <w:t>s</w:t>
      </w:r>
      <w:r w:rsidRPr="00076A94">
        <w:rPr>
          <w:b/>
          <w:bCs/>
          <w:sz w:val="28"/>
          <w:lang w:val="en-US"/>
        </w:rPr>
        <w:t xml:space="preserve">tability </w:t>
      </w:r>
      <w:r w:rsidR="006652BE" w:rsidRPr="00076A94">
        <w:rPr>
          <w:b/>
          <w:bCs/>
          <w:sz w:val="28"/>
          <w:lang w:val="en-US"/>
        </w:rPr>
        <w:t>i</w:t>
      </w:r>
      <w:r w:rsidRPr="00076A94">
        <w:rPr>
          <w:b/>
          <w:bCs/>
          <w:sz w:val="28"/>
          <w:lang w:val="en-US"/>
        </w:rPr>
        <w:t>ndex</w:t>
      </w:r>
      <w:r w:rsidR="006652BE" w:rsidRPr="00076A94">
        <w:rPr>
          <w:b/>
          <w:bCs/>
          <w:sz w:val="28"/>
          <w:lang w:val="en-US"/>
        </w:rPr>
        <w:t xml:space="preserve"> and variability</w:t>
      </w:r>
    </w:p>
    <w:p w14:paraId="3FC91943" w14:textId="49E4AD72" w:rsidR="00E93677" w:rsidRPr="00076A94" w:rsidRDefault="00E93677" w:rsidP="008D6AE0">
      <w:pPr>
        <w:pStyle w:val="ASM"/>
        <w:jc w:val="left"/>
        <w:rPr>
          <w:lang w:val="en-US"/>
        </w:rPr>
      </w:pPr>
      <w:r w:rsidRPr="00076A94">
        <w:rPr>
          <w:lang w:val="en-US"/>
        </w:rPr>
        <w:t xml:space="preserve">The Rank Stability Index (RSI) </w:t>
      </w:r>
      <w:r w:rsidR="00A338D6" w:rsidRPr="00076A94">
        <w:rPr>
          <w:lang w:val="en-US"/>
        </w:rPr>
        <w:t xml:space="preserve">is shown </w:t>
      </w:r>
      <w:r w:rsidR="001F0C25" w:rsidRPr="00076A94">
        <w:rPr>
          <w:lang w:val="en-US"/>
        </w:rPr>
        <w:t xml:space="preserve">as a percentage in a separate bar on the right of the rank matrix plot in Figures 4 and 5 and Supplementary Figures </w:t>
      </w:r>
      <w:proofErr w:type="spellStart"/>
      <w:r w:rsidR="00692E4A" w:rsidRPr="00076A94">
        <w:rPr>
          <w:lang w:val="en-US"/>
        </w:rPr>
        <w:t>S</w:t>
      </w:r>
      <w:r w:rsidR="001F0C25" w:rsidRPr="00076A94">
        <w:rPr>
          <w:lang w:val="en-US"/>
        </w:rPr>
        <w:t>1</w:t>
      </w:r>
      <w:proofErr w:type="spellEnd"/>
      <w:r w:rsidR="001F0C25" w:rsidRPr="00076A94">
        <w:rPr>
          <w:lang w:val="en-US"/>
        </w:rPr>
        <w:t xml:space="preserve"> and </w:t>
      </w:r>
      <w:proofErr w:type="spellStart"/>
      <w:r w:rsidR="00692E4A" w:rsidRPr="00076A94">
        <w:rPr>
          <w:lang w:val="en-US"/>
        </w:rPr>
        <w:t>S</w:t>
      </w:r>
      <w:r w:rsidR="001F0C25" w:rsidRPr="00076A94">
        <w:rPr>
          <w:lang w:val="en-US"/>
        </w:rPr>
        <w:t>2</w:t>
      </w:r>
      <w:proofErr w:type="spellEnd"/>
      <w:r w:rsidR="001F0C25" w:rsidRPr="00076A94">
        <w:rPr>
          <w:lang w:val="en-US"/>
        </w:rPr>
        <w:t xml:space="preserve">. </w:t>
      </w:r>
      <w:r w:rsidRPr="00076A94">
        <w:rPr>
          <w:lang w:val="en-US"/>
        </w:rPr>
        <w:t xml:space="preserve">The RSI is strictly 1 for an element whose range never changes over time, and is strictly 0 for an element whose rank oscillates between the extremes from time to time. </w:t>
      </w:r>
      <w:r w:rsidR="001F0C25" w:rsidRPr="00076A94">
        <w:rPr>
          <w:lang w:val="en-US"/>
        </w:rPr>
        <w:t xml:space="preserve">So, the RSI is calculated, per element, as 1 less the quotient of the number of true rank hops taken between the </w:t>
      </w:r>
      <w:proofErr w:type="gramStart"/>
      <w:r w:rsidR="001F0C25" w:rsidRPr="00076A94">
        <w:rPr>
          <w:lang w:val="en-US"/>
        </w:rPr>
        <w:t>number</w:t>
      </w:r>
      <w:proofErr w:type="gramEnd"/>
      <w:r w:rsidR="001F0C25" w:rsidRPr="00076A94">
        <w:rPr>
          <w:lang w:val="en-US"/>
        </w:rPr>
        <w:t xml:space="preserve"> of maximum possible rank hops, all powered </w:t>
      </w:r>
      <w:proofErr w:type="spellStart"/>
      <w:r w:rsidR="001F0C25" w:rsidRPr="00076A94">
        <w:rPr>
          <w:lang w:val="en-US"/>
        </w:rPr>
        <w:t xml:space="preserve">to </w:t>
      </w:r>
      <w:r w:rsidR="001F0C25" w:rsidRPr="00076A94">
        <w:rPr>
          <w:i/>
          <w:lang w:val="en-US"/>
        </w:rPr>
        <w:t>p</w:t>
      </w:r>
      <w:proofErr w:type="spellEnd"/>
      <w:r w:rsidR="001F0C25" w:rsidRPr="00076A94">
        <w:rPr>
          <w:lang w:val="en-US"/>
        </w:rPr>
        <w:t>:</w:t>
      </w:r>
    </w:p>
    <w:p w14:paraId="0DD51185" w14:textId="32AE4C65" w:rsidR="00E93677" w:rsidRPr="00076A94" w:rsidRDefault="00E93677" w:rsidP="0065557D">
      <w:pPr>
        <w:pStyle w:val="ASM"/>
        <w:rPr>
          <w:lang w:val="en-US"/>
        </w:rPr>
      </w:pPr>
      <m:oMathPara>
        <m:oMath>
          <m:r>
            <w:rPr>
              <w:rFonts w:ascii="Cambria Math" w:hAnsi="Cambria Math"/>
              <w:lang w:val="en-US"/>
            </w:rPr>
            <w:lastRenderedPageBreak/>
            <m:t>RSI=</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true rank hops</m:t>
                      </m:r>
                    </m:num>
                    <m:den>
                      <m:r>
                        <w:rPr>
                          <w:rFonts w:ascii="Cambria Math" w:hAnsi="Cambria Math"/>
                          <w:lang w:val="en-US"/>
                        </w:rPr>
                        <m:t>possible rank hops</m:t>
                      </m:r>
                    </m:den>
                  </m:f>
                </m:e>
              </m:d>
            </m:e>
            <m:sup>
              <m:r>
                <w:rPr>
                  <w:rFonts w:ascii="Cambria Math" w:hAnsi="Cambria Math"/>
                  <w:lang w:val="en-US"/>
                </w:rPr>
                <m:t>p</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(N-1)(t-1)</m:t>
                      </m:r>
                    </m:den>
                  </m:f>
                </m:e>
              </m:d>
            </m:e>
            <m:sup>
              <m:r>
                <w:rPr>
                  <w:rFonts w:ascii="Cambria Math" w:hAnsi="Cambria Math"/>
                  <w:lang w:val="en-US"/>
                </w:rPr>
                <m:t>p</m:t>
              </m:r>
            </m:sup>
          </m:sSup>
        </m:oMath>
      </m:oMathPara>
    </w:p>
    <w:p w14:paraId="139D63BB" w14:textId="77777777" w:rsidR="001F0C25" w:rsidRPr="00076A94" w:rsidRDefault="001F0C25" w:rsidP="001F0C25">
      <w:pPr>
        <w:pStyle w:val="ASM"/>
        <w:jc w:val="left"/>
        <w:rPr>
          <w:lang w:val="en-US"/>
        </w:rPr>
      </w:pPr>
      <w:proofErr w:type="gramStart"/>
      <w:r w:rsidRPr="00076A94">
        <w:rPr>
          <w:lang w:val="en-US"/>
        </w:rPr>
        <w:t>where</w:t>
      </w:r>
      <w:proofErr w:type="gramEnd"/>
      <w:r w:rsidRPr="00076A94">
        <w:rPr>
          <w:lang w:val="en-US"/>
        </w:rPr>
        <w:t xml:space="preserve"> </w:t>
      </w:r>
      <w:r w:rsidRPr="00076A94">
        <w:rPr>
          <w:i/>
          <w:lang w:val="en-US"/>
        </w:rPr>
        <w:t xml:space="preserve">D </w:t>
      </w:r>
      <w:r w:rsidRPr="00076A94">
        <w:rPr>
          <w:lang w:val="en-US"/>
        </w:rPr>
        <w:t xml:space="preserve">is the total of rank hops taken by the studied element, </w:t>
      </w:r>
      <w:r w:rsidRPr="00076A94">
        <w:rPr>
          <w:i/>
          <w:lang w:val="en-US"/>
        </w:rPr>
        <w:t xml:space="preserve">N </w:t>
      </w:r>
      <w:r w:rsidRPr="00076A94">
        <w:rPr>
          <w:lang w:val="en-US"/>
        </w:rPr>
        <w:t xml:space="preserve">is the number of elements that have been ranked, and </w:t>
      </w:r>
      <w:r w:rsidRPr="00076A94">
        <w:rPr>
          <w:i/>
          <w:lang w:val="en-US"/>
        </w:rPr>
        <w:t xml:space="preserve">t </w:t>
      </w:r>
      <w:r w:rsidRPr="00076A94">
        <w:rPr>
          <w:lang w:val="en-US"/>
        </w:rPr>
        <w:t xml:space="preserve">is the number of time samples. The power index </w:t>
      </w:r>
      <w:r w:rsidRPr="00076A94">
        <w:rPr>
          <w:i/>
          <w:lang w:val="en-US"/>
        </w:rPr>
        <w:t xml:space="preserve">p </w:t>
      </w:r>
      <w:r w:rsidRPr="00076A94">
        <w:rPr>
          <w:lang w:val="en-US"/>
        </w:rPr>
        <w:t>= 4 was arbitrarily chosen to increase the resolution in the stable region.</w:t>
      </w:r>
    </w:p>
    <w:p w14:paraId="42F6720D" w14:textId="150510E4" w:rsidR="00100B1E" w:rsidRPr="00076A94" w:rsidRDefault="00171772" w:rsidP="008D6AE0">
      <w:pPr>
        <w:pStyle w:val="ASM"/>
        <w:jc w:val="left"/>
        <w:rPr>
          <w:lang w:val="en-US"/>
        </w:rPr>
      </w:pPr>
      <w:r w:rsidRPr="00076A94">
        <w:rPr>
          <w:lang w:val="en-US"/>
        </w:rPr>
        <w:t>Finally, u</w:t>
      </w:r>
      <w:r w:rsidR="00EF569D" w:rsidRPr="00076A94">
        <w:rPr>
          <w:lang w:val="en-US"/>
        </w:rPr>
        <w:t>nder the rank matrix of the</w:t>
      </w:r>
      <w:r w:rsidR="00A338D6" w:rsidRPr="00076A94">
        <w:rPr>
          <w:lang w:val="en-US"/>
        </w:rPr>
        <w:t xml:space="preserve"> aforementioned Figures there are plots </w:t>
      </w:r>
      <w:r w:rsidRPr="00076A94">
        <w:rPr>
          <w:lang w:val="en-US"/>
        </w:rPr>
        <w:t>relevant to</w:t>
      </w:r>
      <w:r w:rsidR="00A338D6" w:rsidRPr="00076A94">
        <w:rPr>
          <w:lang w:val="en-US"/>
        </w:rPr>
        <w:t xml:space="preserve"> the variability of the rank over time. </w:t>
      </w:r>
      <w:r w:rsidRPr="00076A94">
        <w:rPr>
          <w:lang w:val="en-US"/>
        </w:rPr>
        <w:t>On the one hand, t</w:t>
      </w:r>
      <w:r w:rsidR="00A338D6" w:rsidRPr="00076A94">
        <w:rPr>
          <w:lang w:val="en-US"/>
        </w:rPr>
        <w:t xml:space="preserve">he RV (Rank Variability) </w:t>
      </w:r>
      <w:r w:rsidR="000F6E57" w:rsidRPr="00076A94">
        <w:rPr>
          <w:lang w:val="en-US"/>
        </w:rPr>
        <w:t xml:space="preserve">for a </w:t>
      </w:r>
      <w:r w:rsidR="00BA5365" w:rsidRPr="00076A94">
        <w:rPr>
          <w:lang w:val="en-US"/>
        </w:rPr>
        <w:t>sampling point</w:t>
      </w:r>
      <w:r w:rsidR="000F6E57" w:rsidRPr="00076A94">
        <w:rPr>
          <w:lang w:val="en-US"/>
        </w:rPr>
        <w:t xml:space="preserve"> </w:t>
      </w:r>
      <w:r w:rsidR="00A338D6" w:rsidRPr="00076A94">
        <w:rPr>
          <w:lang w:val="en-US"/>
        </w:rPr>
        <w:t xml:space="preserve">shows the </w:t>
      </w:r>
      <w:r w:rsidRPr="00076A94">
        <w:rPr>
          <w:lang w:val="en-US"/>
        </w:rPr>
        <w:t xml:space="preserve">absolute </w:t>
      </w:r>
      <w:r w:rsidR="00A338D6" w:rsidRPr="00076A94">
        <w:rPr>
          <w:lang w:val="en-US"/>
        </w:rPr>
        <w:t xml:space="preserve">difference between </w:t>
      </w:r>
      <w:r w:rsidR="00100B1E" w:rsidRPr="00076A94">
        <w:rPr>
          <w:lang w:val="en-US"/>
        </w:rPr>
        <w:t>every</w:t>
      </w:r>
      <w:r w:rsidR="000F6E57" w:rsidRPr="00076A94">
        <w:rPr>
          <w:lang w:val="en-US"/>
        </w:rPr>
        <w:t xml:space="preserve"> tax</w:t>
      </w:r>
      <w:r w:rsidR="00100B1E" w:rsidRPr="00076A94">
        <w:rPr>
          <w:lang w:val="en-US"/>
        </w:rPr>
        <w:t>on</w:t>
      </w:r>
      <w:r w:rsidR="007062F4" w:rsidRPr="00076A94">
        <w:rPr>
          <w:lang w:val="en-US"/>
        </w:rPr>
        <w:t>’s</w:t>
      </w:r>
      <w:r w:rsidR="000F6E57" w:rsidRPr="00076A94">
        <w:rPr>
          <w:lang w:val="en-US"/>
        </w:rPr>
        <w:t xml:space="preserve"> </w:t>
      </w:r>
      <w:r w:rsidR="00A338D6" w:rsidRPr="00076A94">
        <w:rPr>
          <w:lang w:val="en-US"/>
        </w:rPr>
        <w:t xml:space="preserve">rank and </w:t>
      </w:r>
      <w:r w:rsidR="000F6E57" w:rsidRPr="00076A94">
        <w:rPr>
          <w:lang w:val="en-US"/>
        </w:rPr>
        <w:t>its</w:t>
      </w:r>
      <w:r w:rsidR="00A338D6" w:rsidRPr="00076A94">
        <w:rPr>
          <w:lang w:val="en-US"/>
        </w:rPr>
        <w:t xml:space="preserve"> </w:t>
      </w:r>
      <w:r w:rsidRPr="00076A94">
        <w:rPr>
          <w:lang w:val="en-US"/>
        </w:rPr>
        <w:t>accumulated abundance rank (the overall rank)</w:t>
      </w:r>
      <w:r w:rsidR="009E0690" w:rsidRPr="00076A94">
        <w:rPr>
          <w:lang w:val="en-US"/>
        </w:rPr>
        <w:t>,</w:t>
      </w:r>
      <w:r w:rsidRPr="00076A94">
        <w:rPr>
          <w:lang w:val="en-US"/>
        </w:rPr>
        <w:t xml:space="preserve"> averaged for </w:t>
      </w:r>
      <w:r w:rsidR="00100B1E" w:rsidRPr="00076A94">
        <w:rPr>
          <w:lang w:val="en-US"/>
        </w:rPr>
        <w:t xml:space="preserve">all the </w:t>
      </w:r>
      <w:r w:rsidRPr="00076A94">
        <w:rPr>
          <w:lang w:val="en-US"/>
        </w:rPr>
        <w:t>taxa</w:t>
      </w:r>
      <w:r w:rsidR="00100B1E" w:rsidRPr="00076A94">
        <w:rPr>
          <w:lang w:val="en-US"/>
        </w:rPr>
        <w:t xml:space="preserve"> shown</w:t>
      </w:r>
      <w:r w:rsidRPr="00076A94">
        <w:rPr>
          <w:lang w:val="en-US"/>
        </w:rPr>
        <w:t>. On the other hand, the DV (Differences Variability</w:t>
      </w:r>
      <w:r w:rsidR="00100B1E" w:rsidRPr="00076A94">
        <w:rPr>
          <w:lang w:val="en-US"/>
        </w:rPr>
        <w:t xml:space="preserve">) for a </w:t>
      </w:r>
      <w:r w:rsidR="009E0690" w:rsidRPr="00076A94">
        <w:rPr>
          <w:lang w:val="en-US"/>
        </w:rPr>
        <w:t>sampling point</w:t>
      </w:r>
      <w:r w:rsidR="00100B1E" w:rsidRPr="00076A94">
        <w:rPr>
          <w:lang w:val="en-US"/>
        </w:rPr>
        <w:t xml:space="preserve"> shows the absolute difference between every taxon</w:t>
      </w:r>
      <w:r w:rsidR="007062F4" w:rsidRPr="00076A94">
        <w:rPr>
          <w:lang w:val="en-US"/>
        </w:rPr>
        <w:t>’s</w:t>
      </w:r>
      <w:r w:rsidR="00100B1E" w:rsidRPr="00076A94">
        <w:rPr>
          <w:lang w:val="en-US"/>
        </w:rPr>
        <w:t xml:space="preserve"> rank</w:t>
      </w:r>
      <w:r w:rsidR="009E0690" w:rsidRPr="00076A94">
        <w:rPr>
          <w:lang w:val="en-US"/>
        </w:rPr>
        <w:t xml:space="preserve"> at that time</w:t>
      </w:r>
      <w:r w:rsidR="00100B1E" w:rsidRPr="00076A94">
        <w:rPr>
          <w:lang w:val="en-US"/>
        </w:rPr>
        <w:t xml:space="preserve"> and the value that it had </w:t>
      </w:r>
      <w:r w:rsidR="009E0690" w:rsidRPr="00076A94">
        <w:rPr>
          <w:lang w:val="en-US"/>
        </w:rPr>
        <w:t>at</w:t>
      </w:r>
      <w:r w:rsidR="007062F4" w:rsidRPr="00076A94">
        <w:rPr>
          <w:lang w:val="en-US"/>
        </w:rPr>
        <w:t xml:space="preserve"> the previous </w:t>
      </w:r>
      <w:r w:rsidR="009E0690" w:rsidRPr="00076A94">
        <w:rPr>
          <w:lang w:val="en-US"/>
        </w:rPr>
        <w:t>sampling point,</w:t>
      </w:r>
      <w:r w:rsidR="00100B1E" w:rsidRPr="00076A94">
        <w:rPr>
          <w:lang w:val="en-US"/>
        </w:rPr>
        <w:t xml:space="preserve"> averaged for all the taxa shown.</w:t>
      </w:r>
    </w:p>
    <w:p w14:paraId="6ED1BE53" w14:textId="77777777" w:rsidR="001B5F0A" w:rsidRPr="00076A94" w:rsidRDefault="001B5F0A" w:rsidP="008D6AE0">
      <w:pPr>
        <w:pStyle w:val="ASM"/>
        <w:jc w:val="left"/>
        <w:rPr>
          <w:lang w:val="en-US"/>
        </w:rPr>
      </w:pPr>
    </w:p>
    <w:p w14:paraId="10C6DCA2" w14:textId="03823092" w:rsidR="00E93677" w:rsidRPr="00076A94" w:rsidRDefault="00100B1E" w:rsidP="008D6AE0">
      <w:pPr>
        <w:pStyle w:val="ASM"/>
        <w:jc w:val="left"/>
        <w:rPr>
          <w:sz w:val="36"/>
          <w:szCs w:val="36"/>
          <w:lang w:val="en-US"/>
        </w:rPr>
      </w:pPr>
      <w:r w:rsidRPr="00076A94">
        <w:rPr>
          <w:b/>
          <w:bCs/>
          <w:sz w:val="36"/>
          <w:szCs w:val="36"/>
          <w:lang w:val="en-US"/>
        </w:rPr>
        <w:t xml:space="preserve"> </w:t>
      </w:r>
      <w:r w:rsidR="00E93677" w:rsidRPr="00076A94">
        <w:rPr>
          <w:b/>
          <w:bCs/>
          <w:sz w:val="36"/>
          <w:szCs w:val="36"/>
          <w:lang w:val="en-US"/>
        </w:rPr>
        <w:t>Acknowledgments</w:t>
      </w:r>
    </w:p>
    <w:p w14:paraId="5C309CBD" w14:textId="4AC012D5" w:rsidR="001F0C25" w:rsidRPr="00076A94" w:rsidRDefault="001F0C25" w:rsidP="001F0C25">
      <w:pPr>
        <w:pStyle w:val="ASM"/>
        <w:jc w:val="left"/>
        <w:rPr>
          <w:lang w:val="en-US"/>
        </w:rPr>
      </w:pPr>
      <w:r w:rsidRPr="00076A94">
        <w:rPr>
          <w:lang w:val="en-US"/>
        </w:rPr>
        <w:t xml:space="preserve">The authors declare that there are no competing financial interests in relation to the work described here. We thereby express our acknowledgement to Bull/Atos and Micron Technology for providing us with the </w:t>
      </w:r>
      <w:proofErr w:type="spellStart"/>
      <w:r w:rsidRPr="00076A94">
        <w:rPr>
          <w:lang w:val="en-US"/>
        </w:rPr>
        <w:t>PCIe</w:t>
      </w:r>
      <w:proofErr w:type="spellEnd"/>
      <w:r w:rsidRPr="00076A94">
        <w:rPr>
          <w:lang w:val="en-US"/>
        </w:rPr>
        <w:t xml:space="preserve"> </w:t>
      </w:r>
      <w:proofErr w:type="spellStart"/>
      <w:r w:rsidRPr="00076A94">
        <w:rPr>
          <w:lang w:val="en-US"/>
        </w:rPr>
        <w:t>SSD</w:t>
      </w:r>
      <w:proofErr w:type="spellEnd"/>
      <w:r w:rsidRPr="00076A94">
        <w:rPr>
          <w:lang w:val="en-US"/>
        </w:rPr>
        <w:t xml:space="preserve"> card Micron </w:t>
      </w:r>
      <w:proofErr w:type="spellStart"/>
      <w:r w:rsidRPr="00076A94">
        <w:rPr>
          <w:lang w:val="en-US"/>
        </w:rPr>
        <w:t>P420m</w:t>
      </w:r>
      <w:proofErr w:type="spellEnd"/>
      <w:r w:rsidRPr="00076A94">
        <w:rPr>
          <w:lang w:val="en-US"/>
        </w:rPr>
        <w:t xml:space="preserve"> </w:t>
      </w:r>
      <w:proofErr w:type="spellStart"/>
      <w:r w:rsidRPr="00076A94">
        <w:rPr>
          <w:lang w:val="en-US"/>
        </w:rPr>
        <w:t>HHHL</w:t>
      </w:r>
      <w:proofErr w:type="spellEnd"/>
      <w:r w:rsidRPr="00076A94">
        <w:rPr>
          <w:lang w:val="en-US"/>
        </w:rPr>
        <w:t xml:space="preserve"> as a free-of-charge sample for high performance throughput for database testing purposes.</w:t>
      </w:r>
    </w:p>
    <w:p w14:paraId="080A13F3" w14:textId="77777777" w:rsidR="00E93677" w:rsidRPr="00076A94" w:rsidRDefault="00E93677" w:rsidP="008D6AE0">
      <w:pPr>
        <w:pStyle w:val="ASM"/>
        <w:jc w:val="left"/>
        <w:rPr>
          <w:b/>
          <w:bCs/>
          <w:lang w:val="en-US"/>
        </w:rPr>
      </w:pPr>
    </w:p>
    <w:p w14:paraId="01F1A245" w14:textId="78066BAD" w:rsidR="00E93677" w:rsidRPr="00076A94" w:rsidRDefault="00E93677" w:rsidP="008D6AE0">
      <w:pPr>
        <w:pStyle w:val="ASM"/>
        <w:jc w:val="left"/>
        <w:rPr>
          <w:sz w:val="36"/>
          <w:szCs w:val="36"/>
          <w:lang w:val="en-US"/>
        </w:rPr>
      </w:pPr>
      <w:r w:rsidRPr="00076A94">
        <w:rPr>
          <w:b/>
          <w:bCs/>
          <w:sz w:val="36"/>
          <w:szCs w:val="36"/>
          <w:lang w:val="en-US"/>
        </w:rPr>
        <w:t>Funding Information</w:t>
      </w:r>
    </w:p>
    <w:p w14:paraId="4D4E4C5A" w14:textId="3872A9E1" w:rsidR="00E93677" w:rsidRPr="00076A94" w:rsidRDefault="00CF0E50" w:rsidP="00CF0E50">
      <w:pPr>
        <w:pStyle w:val="ASM"/>
        <w:jc w:val="left"/>
        <w:rPr>
          <w:lang w:val="en-US"/>
        </w:rPr>
      </w:pPr>
      <w:r w:rsidRPr="00076A94">
        <w:rPr>
          <w:lang w:val="en-US"/>
        </w:rPr>
        <w:t xml:space="preserve">This work was supported by grants to AM from the Spanish Ministry of Science and Competitiveness (projects </w:t>
      </w:r>
      <w:proofErr w:type="spellStart"/>
      <w:r w:rsidRPr="00076A94">
        <w:rPr>
          <w:lang w:val="en-US"/>
        </w:rPr>
        <w:t>SAF2012</w:t>
      </w:r>
      <w:proofErr w:type="spellEnd"/>
      <w:r w:rsidRPr="00076A94">
        <w:rPr>
          <w:lang w:val="en-US"/>
        </w:rPr>
        <w:t xml:space="preserve">-31187, </w:t>
      </w:r>
      <w:proofErr w:type="spellStart"/>
      <w:r w:rsidRPr="00076A94">
        <w:rPr>
          <w:lang w:val="en-US"/>
        </w:rPr>
        <w:t>SAF2013</w:t>
      </w:r>
      <w:proofErr w:type="spellEnd"/>
      <w:r w:rsidRPr="00076A94">
        <w:rPr>
          <w:lang w:val="en-US"/>
        </w:rPr>
        <w:t>-49788-</w:t>
      </w:r>
      <w:proofErr w:type="spellStart"/>
      <w:r w:rsidRPr="00076A94">
        <w:rPr>
          <w:lang w:val="en-US"/>
        </w:rPr>
        <w:t>EXP</w:t>
      </w:r>
      <w:proofErr w:type="spellEnd"/>
      <w:r w:rsidRPr="00076A94">
        <w:rPr>
          <w:lang w:val="en-US"/>
        </w:rPr>
        <w:t xml:space="preserve">, </w:t>
      </w:r>
      <w:proofErr w:type="spellStart"/>
      <w:r w:rsidRPr="00076A94">
        <w:rPr>
          <w:lang w:val="en-US"/>
        </w:rPr>
        <w:t>SAF2015</w:t>
      </w:r>
      <w:proofErr w:type="spellEnd"/>
      <w:r w:rsidRPr="00076A94">
        <w:rPr>
          <w:lang w:val="en-US"/>
        </w:rPr>
        <w:t xml:space="preserve">-65878-R), Carlos III Institute of Health (projects </w:t>
      </w:r>
      <w:proofErr w:type="spellStart"/>
      <w:r w:rsidRPr="00076A94">
        <w:rPr>
          <w:lang w:val="en-US"/>
        </w:rPr>
        <w:t>PIE14</w:t>
      </w:r>
      <w:proofErr w:type="spellEnd"/>
      <w:r w:rsidRPr="00076A94">
        <w:rPr>
          <w:lang w:val="en-US"/>
        </w:rPr>
        <w:t xml:space="preserve">/00045 and </w:t>
      </w:r>
      <w:proofErr w:type="spellStart"/>
      <w:r w:rsidRPr="00076A94">
        <w:rPr>
          <w:lang w:val="en-US"/>
        </w:rPr>
        <w:t>AC15</w:t>
      </w:r>
      <w:proofErr w:type="spellEnd"/>
      <w:r w:rsidRPr="00076A94">
        <w:rPr>
          <w:lang w:val="en-US"/>
        </w:rPr>
        <w:t xml:space="preserve">/00022), </w:t>
      </w:r>
      <w:proofErr w:type="spellStart"/>
      <w:r w:rsidRPr="00076A94">
        <w:rPr>
          <w:lang w:val="en-US"/>
        </w:rPr>
        <w:t>Generalitat</w:t>
      </w:r>
      <w:proofErr w:type="spellEnd"/>
      <w:r w:rsidRPr="00076A94">
        <w:rPr>
          <w:lang w:val="en-US"/>
        </w:rPr>
        <w:t xml:space="preserve"> </w:t>
      </w:r>
      <w:proofErr w:type="spellStart"/>
      <w:r w:rsidRPr="00076A94">
        <w:rPr>
          <w:lang w:val="en-US"/>
        </w:rPr>
        <w:t>Valenciana</w:t>
      </w:r>
      <w:proofErr w:type="spellEnd"/>
      <w:r w:rsidRPr="00076A94">
        <w:rPr>
          <w:lang w:val="en-US"/>
        </w:rPr>
        <w:t xml:space="preserve"> (project </w:t>
      </w:r>
      <w:proofErr w:type="spellStart"/>
      <w:r w:rsidRPr="00076A94">
        <w:rPr>
          <w:lang w:val="en-US"/>
        </w:rPr>
        <w:t>PrometeoII</w:t>
      </w:r>
      <w:proofErr w:type="spellEnd"/>
      <w:r w:rsidRPr="00076A94">
        <w:rPr>
          <w:lang w:val="en-US"/>
        </w:rPr>
        <w:t xml:space="preserve">/2014/065) and co-financed by </w:t>
      </w:r>
      <w:proofErr w:type="spellStart"/>
      <w:r w:rsidRPr="00076A94">
        <w:rPr>
          <w:lang w:val="en-US"/>
        </w:rPr>
        <w:t>ERDF</w:t>
      </w:r>
      <w:proofErr w:type="spellEnd"/>
      <w:r w:rsidRPr="00076A94">
        <w:rPr>
          <w:lang w:val="en-US"/>
        </w:rPr>
        <w:t xml:space="preserve">, and grants to CPG from the </w:t>
      </w:r>
      <w:proofErr w:type="spellStart"/>
      <w:r w:rsidRPr="00076A94">
        <w:rPr>
          <w:lang w:val="en-US"/>
        </w:rPr>
        <w:t>Generalitat</w:t>
      </w:r>
      <w:proofErr w:type="spellEnd"/>
      <w:r w:rsidRPr="00076A94">
        <w:rPr>
          <w:lang w:val="en-US"/>
        </w:rPr>
        <w:t xml:space="preserve"> </w:t>
      </w:r>
      <w:proofErr w:type="spellStart"/>
      <w:r w:rsidRPr="00076A94">
        <w:rPr>
          <w:lang w:val="en-US"/>
        </w:rPr>
        <w:t>V</w:t>
      </w:r>
      <w:r w:rsidR="00403F92" w:rsidRPr="00076A94">
        <w:rPr>
          <w:lang w:val="en-US"/>
        </w:rPr>
        <w:t>a</w:t>
      </w:r>
      <w:r w:rsidRPr="00076A94">
        <w:rPr>
          <w:lang w:val="en-US"/>
        </w:rPr>
        <w:t>lenciana</w:t>
      </w:r>
      <w:proofErr w:type="spellEnd"/>
      <w:r w:rsidRPr="00076A94">
        <w:rPr>
          <w:lang w:val="en-US"/>
        </w:rPr>
        <w:t xml:space="preserve"> </w:t>
      </w:r>
      <w:proofErr w:type="spellStart"/>
      <w:r w:rsidRPr="00076A94">
        <w:rPr>
          <w:lang w:val="en-US"/>
        </w:rPr>
        <w:t>Prometeo</w:t>
      </w:r>
      <w:proofErr w:type="spellEnd"/>
      <w:r w:rsidRPr="00076A94">
        <w:rPr>
          <w:lang w:val="en-US"/>
        </w:rPr>
        <w:t xml:space="preserve"> Grants II/2014/050, II/2014/065, 419 by the Spanish Grants </w:t>
      </w:r>
      <w:proofErr w:type="spellStart"/>
      <w:r w:rsidRPr="00076A94">
        <w:rPr>
          <w:lang w:val="en-US"/>
        </w:rPr>
        <w:t>FPA2011</w:t>
      </w:r>
      <w:proofErr w:type="spellEnd"/>
      <w:r w:rsidRPr="00076A94">
        <w:rPr>
          <w:lang w:val="en-US"/>
        </w:rPr>
        <w:t xml:space="preserve">- 29678, </w:t>
      </w:r>
      <w:proofErr w:type="spellStart"/>
      <w:r w:rsidRPr="00076A94">
        <w:rPr>
          <w:lang w:val="en-US"/>
        </w:rPr>
        <w:t>BFU2012</w:t>
      </w:r>
      <w:proofErr w:type="spellEnd"/>
      <w:r w:rsidRPr="00076A94">
        <w:rPr>
          <w:lang w:val="en-US"/>
        </w:rPr>
        <w:t>-39816-</w:t>
      </w:r>
      <w:proofErr w:type="spellStart"/>
      <w:r w:rsidRPr="00076A94">
        <w:rPr>
          <w:lang w:val="en-US"/>
        </w:rPr>
        <w:t>C02</w:t>
      </w:r>
      <w:proofErr w:type="spellEnd"/>
      <w:r w:rsidRPr="00076A94">
        <w:rPr>
          <w:lang w:val="en-US"/>
        </w:rPr>
        <w:t xml:space="preserve">-01 of </w:t>
      </w:r>
      <w:proofErr w:type="spellStart"/>
      <w:r w:rsidRPr="00076A94">
        <w:rPr>
          <w:lang w:val="en-US"/>
        </w:rPr>
        <w:t>MINECO</w:t>
      </w:r>
      <w:proofErr w:type="spellEnd"/>
      <w:r w:rsidRPr="00076A94">
        <w:rPr>
          <w:lang w:val="en-US"/>
        </w:rPr>
        <w:t xml:space="preserve"> and by </w:t>
      </w:r>
      <w:proofErr w:type="spellStart"/>
      <w:r w:rsidRPr="00076A94">
        <w:rPr>
          <w:lang w:val="en-US"/>
        </w:rPr>
        <w:t>PITN</w:t>
      </w:r>
      <w:proofErr w:type="spellEnd"/>
      <w:r w:rsidRPr="00076A94">
        <w:rPr>
          <w:lang w:val="en-US"/>
        </w:rPr>
        <w:t>-GA-420 2011-289442-INVISIBLES</w:t>
      </w:r>
      <w:r w:rsidR="00E93677" w:rsidRPr="00076A94">
        <w:rPr>
          <w:lang w:val="en-US"/>
        </w:rPr>
        <w:t xml:space="preserve">. From </w:t>
      </w:r>
      <w:r w:rsidR="00E93677" w:rsidRPr="00076A94">
        <w:rPr>
          <w:lang w:val="en-US"/>
        </w:rPr>
        <w:lastRenderedPageBreak/>
        <w:t xml:space="preserve">the Ministry of Economy and Competitiveness (grants </w:t>
      </w:r>
      <w:proofErr w:type="spellStart"/>
      <w:r w:rsidR="00E93677" w:rsidRPr="00076A94">
        <w:rPr>
          <w:lang w:val="en-US"/>
        </w:rPr>
        <w:t>FPI</w:t>
      </w:r>
      <w:proofErr w:type="spellEnd"/>
      <w:r w:rsidR="00E93677" w:rsidRPr="00076A94">
        <w:rPr>
          <w:lang w:val="en-US"/>
        </w:rPr>
        <w:t xml:space="preserve"> BES-2012-052900 and </w:t>
      </w:r>
      <w:proofErr w:type="spellStart"/>
      <w:r w:rsidR="00E93677" w:rsidRPr="00076A94">
        <w:rPr>
          <w:lang w:val="en-US"/>
        </w:rPr>
        <w:t>FPI</w:t>
      </w:r>
      <w:proofErr w:type="spellEnd"/>
      <w:r w:rsidR="00E93677" w:rsidRPr="00076A94">
        <w:rPr>
          <w:lang w:val="en-US"/>
        </w:rPr>
        <w:t xml:space="preserve"> BES-2013-062767).</w:t>
      </w:r>
    </w:p>
    <w:p w14:paraId="127F3186" w14:textId="77777777" w:rsidR="001B5F0A" w:rsidRPr="00076A94" w:rsidRDefault="001B5F0A" w:rsidP="00CF0E50">
      <w:pPr>
        <w:pStyle w:val="ASM"/>
        <w:jc w:val="left"/>
        <w:rPr>
          <w:lang w:val="en-US"/>
        </w:rPr>
      </w:pPr>
    </w:p>
    <w:p w14:paraId="62CF0491" w14:textId="597749E7" w:rsidR="00E90587" w:rsidRPr="00076A94" w:rsidRDefault="00EE209B" w:rsidP="00650FC2">
      <w:pPr>
        <w:pStyle w:val="ASM"/>
        <w:jc w:val="left"/>
        <w:rPr>
          <w:b/>
          <w:sz w:val="36"/>
          <w:szCs w:val="36"/>
          <w:lang w:val="en-US"/>
        </w:rPr>
      </w:pPr>
      <w:r w:rsidRPr="00076A94">
        <w:rPr>
          <w:b/>
          <w:sz w:val="36"/>
          <w:szCs w:val="36"/>
          <w:lang w:val="en-US"/>
        </w:rPr>
        <w:t>References</w:t>
      </w:r>
    </w:p>
    <w:p w14:paraId="7306F4F1" w14:textId="77777777" w:rsidR="00EB43BE" w:rsidRPr="00076A94" w:rsidRDefault="00EB43BE" w:rsidP="00650FC2">
      <w:pPr>
        <w:pStyle w:val="ASM"/>
        <w:numPr>
          <w:ilvl w:val="0"/>
          <w:numId w:val="1"/>
        </w:numPr>
        <w:jc w:val="left"/>
        <w:rPr>
          <w:lang w:val="en-US"/>
        </w:rPr>
      </w:pPr>
      <w:r w:rsidRPr="00076A94">
        <w:rPr>
          <w:b/>
          <w:bCs/>
          <w:lang w:val="en-US"/>
        </w:rPr>
        <w:t xml:space="preserve">Rosenberg E, </w:t>
      </w:r>
      <w:proofErr w:type="spellStart"/>
      <w:r w:rsidRPr="00076A94">
        <w:rPr>
          <w:b/>
          <w:bCs/>
          <w:lang w:val="en-US"/>
        </w:rPr>
        <w:t>Zilber</w:t>
      </w:r>
      <w:proofErr w:type="spellEnd"/>
      <w:r w:rsidRPr="00076A94">
        <w:rPr>
          <w:b/>
          <w:bCs/>
          <w:lang w:val="en-US"/>
        </w:rPr>
        <w:t xml:space="preserve">-Rosenberg I. </w:t>
      </w:r>
      <w:r w:rsidRPr="00076A94">
        <w:rPr>
          <w:lang w:val="en-US"/>
        </w:rPr>
        <w:t xml:space="preserve">2016. Microbes Drive Evolution of Animals and Plants: the </w:t>
      </w:r>
      <w:proofErr w:type="spellStart"/>
      <w:r w:rsidRPr="00076A94">
        <w:rPr>
          <w:lang w:val="en-US"/>
        </w:rPr>
        <w:t>Hologenome</w:t>
      </w:r>
      <w:proofErr w:type="spellEnd"/>
      <w:r w:rsidRPr="00076A94">
        <w:rPr>
          <w:lang w:val="en-US"/>
        </w:rPr>
        <w:t xml:space="preserve"> Concept. </w:t>
      </w:r>
      <w:proofErr w:type="spellStart"/>
      <w:r w:rsidRPr="00076A94">
        <w:rPr>
          <w:lang w:val="en-US"/>
        </w:rPr>
        <w:t>MBio</w:t>
      </w:r>
      <w:proofErr w:type="spellEnd"/>
      <w:r w:rsidRPr="00076A94">
        <w:rPr>
          <w:lang w:val="en-US"/>
        </w:rPr>
        <w:t xml:space="preserve"> </w:t>
      </w:r>
      <w:proofErr w:type="spellStart"/>
      <w:r w:rsidRPr="00076A94">
        <w:rPr>
          <w:b/>
          <w:bCs/>
          <w:lang w:val="en-US"/>
        </w:rPr>
        <w:t>7</w:t>
      </w:r>
      <w:r w:rsidRPr="00076A94">
        <w:rPr>
          <w:lang w:val="en-US"/>
        </w:rPr>
        <w:t>:e01395</w:t>
      </w:r>
      <w:proofErr w:type="spellEnd"/>
      <w:r w:rsidRPr="00076A94">
        <w:rPr>
          <w:lang w:val="en-US"/>
        </w:rPr>
        <w:t>–15–.</w:t>
      </w:r>
    </w:p>
    <w:p w14:paraId="6CEFBF0E" w14:textId="201AE592" w:rsidR="00EB43BE" w:rsidRPr="00076A94" w:rsidRDefault="00EB43BE" w:rsidP="007941FC">
      <w:pPr>
        <w:pStyle w:val="ASM"/>
        <w:numPr>
          <w:ilvl w:val="0"/>
          <w:numId w:val="1"/>
        </w:numPr>
        <w:jc w:val="left"/>
        <w:rPr>
          <w:lang w:val="en-US"/>
        </w:rPr>
      </w:pPr>
      <w:bookmarkStart w:id="819" w:name="_bookmark3"/>
      <w:bookmarkEnd w:id="819"/>
      <w:proofErr w:type="spellStart"/>
      <w:r w:rsidRPr="00076A94">
        <w:rPr>
          <w:b/>
          <w:lang w:val="en-US"/>
        </w:rPr>
        <w:t>Bordenstein</w:t>
      </w:r>
      <w:proofErr w:type="spellEnd"/>
      <w:r w:rsidRPr="00076A94">
        <w:rPr>
          <w:b/>
          <w:lang w:val="en-US"/>
        </w:rPr>
        <w:t xml:space="preserve"> SR, </w:t>
      </w:r>
      <w:proofErr w:type="spellStart"/>
      <w:r w:rsidRPr="00076A94">
        <w:rPr>
          <w:b/>
          <w:lang w:val="en-US"/>
        </w:rPr>
        <w:t>Theis</w:t>
      </w:r>
      <w:proofErr w:type="spellEnd"/>
      <w:r w:rsidRPr="00076A94">
        <w:rPr>
          <w:b/>
          <w:lang w:val="en-US"/>
        </w:rPr>
        <w:t xml:space="preserve"> KR. </w:t>
      </w:r>
      <w:r w:rsidRPr="00076A94">
        <w:rPr>
          <w:lang w:val="en-US"/>
        </w:rPr>
        <w:t>2015. Host Biology in Lig</w:t>
      </w:r>
      <w:r w:rsidR="00EC0C64" w:rsidRPr="00076A94">
        <w:rPr>
          <w:lang w:val="en-US"/>
        </w:rPr>
        <w:t xml:space="preserve">ht of the </w:t>
      </w:r>
      <w:proofErr w:type="spellStart"/>
      <w:r w:rsidR="00EC0C64" w:rsidRPr="00076A94">
        <w:rPr>
          <w:lang w:val="en-US"/>
        </w:rPr>
        <w:t>Microbiome</w:t>
      </w:r>
      <w:proofErr w:type="spellEnd"/>
      <w:r w:rsidR="00EC0C64" w:rsidRPr="00076A94">
        <w:rPr>
          <w:lang w:val="en-US"/>
        </w:rPr>
        <w:t>: Ten Prin</w:t>
      </w:r>
      <w:r w:rsidRPr="00076A94">
        <w:rPr>
          <w:lang w:val="en-US"/>
        </w:rPr>
        <w:t xml:space="preserve">ciples of </w:t>
      </w:r>
      <w:proofErr w:type="spellStart"/>
      <w:r w:rsidRPr="00076A94">
        <w:rPr>
          <w:lang w:val="en-US"/>
        </w:rPr>
        <w:t>Holobionts</w:t>
      </w:r>
      <w:proofErr w:type="spellEnd"/>
      <w:r w:rsidRPr="00076A94">
        <w:rPr>
          <w:lang w:val="en-US"/>
        </w:rPr>
        <w:t xml:space="preserve"> and </w:t>
      </w:r>
      <w:proofErr w:type="spellStart"/>
      <w:r w:rsidRPr="00076A94">
        <w:rPr>
          <w:lang w:val="en-US"/>
        </w:rPr>
        <w:t>Hologenomes</w:t>
      </w:r>
      <w:proofErr w:type="spellEnd"/>
      <w:r w:rsidRPr="00076A94">
        <w:rPr>
          <w:lang w:val="en-US"/>
        </w:rPr>
        <w:t xml:space="preserve">. </w:t>
      </w:r>
      <w:proofErr w:type="spellStart"/>
      <w:r w:rsidRPr="00076A94">
        <w:rPr>
          <w:lang w:val="en-US"/>
        </w:rPr>
        <w:t>PLOS</w:t>
      </w:r>
      <w:proofErr w:type="spellEnd"/>
      <w:r w:rsidRPr="00076A94">
        <w:rPr>
          <w:lang w:val="en-US"/>
        </w:rPr>
        <w:t xml:space="preserve"> </w:t>
      </w:r>
      <w:proofErr w:type="spellStart"/>
      <w:r w:rsidRPr="00076A94">
        <w:rPr>
          <w:lang w:val="en-US"/>
        </w:rPr>
        <w:t>Biol</w:t>
      </w:r>
      <w:proofErr w:type="spellEnd"/>
      <w:r w:rsidRPr="00076A94">
        <w:rPr>
          <w:lang w:val="en-US"/>
        </w:rPr>
        <w:t xml:space="preserve"> </w:t>
      </w:r>
      <w:proofErr w:type="spellStart"/>
      <w:r w:rsidRPr="00076A94">
        <w:rPr>
          <w:b/>
          <w:lang w:val="en-US"/>
        </w:rPr>
        <w:t>13</w:t>
      </w:r>
      <w:r w:rsidRPr="00076A94">
        <w:rPr>
          <w:lang w:val="en-US"/>
        </w:rPr>
        <w:t>:e1002226</w:t>
      </w:r>
      <w:proofErr w:type="spellEnd"/>
      <w:r w:rsidRPr="00076A94">
        <w:rPr>
          <w:lang w:val="en-US"/>
        </w:rPr>
        <w:t>.</w:t>
      </w:r>
    </w:p>
    <w:p w14:paraId="3A9A9513" w14:textId="7994BA70" w:rsidR="00EB43BE" w:rsidRPr="00076A94" w:rsidRDefault="00EB43BE" w:rsidP="00650FC2">
      <w:pPr>
        <w:pStyle w:val="ASM"/>
        <w:numPr>
          <w:ilvl w:val="0"/>
          <w:numId w:val="1"/>
        </w:numPr>
        <w:jc w:val="left"/>
        <w:rPr>
          <w:lang w:val="en-US"/>
        </w:rPr>
      </w:pPr>
      <w:bookmarkStart w:id="820" w:name="_bookmark4"/>
      <w:bookmarkEnd w:id="820"/>
      <w:r w:rsidRPr="00076A94">
        <w:rPr>
          <w:b/>
          <w:lang w:val="en-US"/>
        </w:rPr>
        <w:t xml:space="preserve">Moran NA, Sloan DB. </w:t>
      </w:r>
      <w:r w:rsidRPr="00076A94">
        <w:rPr>
          <w:lang w:val="en-US"/>
        </w:rPr>
        <w:t xml:space="preserve">2015. The </w:t>
      </w:r>
      <w:proofErr w:type="spellStart"/>
      <w:r w:rsidRPr="00076A94">
        <w:rPr>
          <w:lang w:val="en-US"/>
        </w:rPr>
        <w:t>Hologenome</w:t>
      </w:r>
      <w:proofErr w:type="spellEnd"/>
      <w:r w:rsidRPr="00076A94">
        <w:rPr>
          <w:lang w:val="en-US"/>
        </w:rPr>
        <w:t xml:space="preserve"> Concept: Helpful or Hollow? </w:t>
      </w:r>
      <w:proofErr w:type="spellStart"/>
      <w:r w:rsidRPr="00076A94">
        <w:rPr>
          <w:lang w:val="en-US"/>
        </w:rPr>
        <w:t>PLoS</w:t>
      </w:r>
      <w:proofErr w:type="spellEnd"/>
      <w:r w:rsidRPr="00076A94">
        <w:rPr>
          <w:lang w:val="en-US"/>
        </w:rPr>
        <w:t xml:space="preserve"> </w:t>
      </w:r>
      <w:proofErr w:type="spellStart"/>
      <w:r w:rsidRPr="00076A94">
        <w:rPr>
          <w:lang w:val="en-US"/>
        </w:rPr>
        <w:t>Biol</w:t>
      </w:r>
      <w:bookmarkStart w:id="821" w:name="_bookmark5"/>
      <w:bookmarkEnd w:id="821"/>
      <w:proofErr w:type="spellEnd"/>
      <w:r w:rsidRPr="00076A94">
        <w:rPr>
          <w:lang w:val="en-US"/>
        </w:rPr>
        <w:t xml:space="preserve"> </w:t>
      </w:r>
      <w:r w:rsidRPr="00076A94">
        <w:rPr>
          <w:b/>
          <w:bCs/>
          <w:lang w:val="en-US"/>
        </w:rPr>
        <w:t>13</w:t>
      </w:r>
      <w:r w:rsidRPr="00076A94">
        <w:rPr>
          <w:lang w:val="en-US"/>
        </w:rPr>
        <w:t>:1–10.</w:t>
      </w:r>
    </w:p>
    <w:p w14:paraId="5755CFB2" w14:textId="77777777" w:rsidR="00EB43BE" w:rsidRPr="00076A94" w:rsidRDefault="00EB43BE" w:rsidP="00650FC2">
      <w:pPr>
        <w:pStyle w:val="ASM"/>
        <w:numPr>
          <w:ilvl w:val="0"/>
          <w:numId w:val="1"/>
        </w:numPr>
        <w:jc w:val="left"/>
        <w:rPr>
          <w:lang w:val="en-US"/>
        </w:rPr>
      </w:pPr>
      <w:r w:rsidRPr="00076A94">
        <w:rPr>
          <w:b/>
          <w:bCs/>
          <w:lang w:val="en-US"/>
        </w:rPr>
        <w:t xml:space="preserve">Swann JR, Want </w:t>
      </w:r>
      <w:proofErr w:type="spellStart"/>
      <w:r w:rsidRPr="00076A94">
        <w:rPr>
          <w:b/>
          <w:bCs/>
          <w:lang w:val="en-US"/>
        </w:rPr>
        <w:t>EJ</w:t>
      </w:r>
      <w:proofErr w:type="spellEnd"/>
      <w:r w:rsidRPr="00076A94">
        <w:rPr>
          <w:b/>
          <w:bCs/>
          <w:lang w:val="en-US"/>
        </w:rPr>
        <w:t xml:space="preserve">, </w:t>
      </w:r>
      <w:proofErr w:type="spellStart"/>
      <w:r w:rsidRPr="00076A94">
        <w:rPr>
          <w:b/>
          <w:bCs/>
          <w:lang w:val="en-US"/>
        </w:rPr>
        <w:t>Geier</w:t>
      </w:r>
      <w:proofErr w:type="spellEnd"/>
      <w:r w:rsidRPr="00076A94">
        <w:rPr>
          <w:b/>
          <w:bCs/>
          <w:lang w:val="en-US"/>
        </w:rPr>
        <w:t xml:space="preserve"> FM, </w:t>
      </w:r>
      <w:proofErr w:type="spellStart"/>
      <w:r w:rsidRPr="00076A94">
        <w:rPr>
          <w:b/>
          <w:bCs/>
          <w:lang w:val="en-US"/>
        </w:rPr>
        <w:t>Spagou</w:t>
      </w:r>
      <w:proofErr w:type="spellEnd"/>
      <w:r w:rsidRPr="00076A94">
        <w:rPr>
          <w:b/>
          <w:bCs/>
          <w:lang w:val="en-US"/>
        </w:rPr>
        <w:t xml:space="preserve"> K, Wilson ID, </w:t>
      </w:r>
      <w:proofErr w:type="spellStart"/>
      <w:r w:rsidRPr="00076A94">
        <w:rPr>
          <w:b/>
          <w:bCs/>
          <w:lang w:val="en-US"/>
        </w:rPr>
        <w:t>Sidaway</w:t>
      </w:r>
      <w:proofErr w:type="spellEnd"/>
      <w:r w:rsidRPr="00076A94">
        <w:rPr>
          <w:b/>
          <w:bCs/>
          <w:lang w:val="en-US"/>
        </w:rPr>
        <w:t xml:space="preserve"> JE, Nicholson </w:t>
      </w:r>
      <w:proofErr w:type="spellStart"/>
      <w:r w:rsidRPr="00076A94">
        <w:rPr>
          <w:b/>
          <w:bCs/>
          <w:lang w:val="en-US"/>
        </w:rPr>
        <w:t>JK</w:t>
      </w:r>
      <w:proofErr w:type="spellEnd"/>
      <w:r w:rsidRPr="00076A94">
        <w:rPr>
          <w:b/>
          <w:bCs/>
          <w:lang w:val="en-US"/>
        </w:rPr>
        <w:t xml:space="preserve">, Holmes E. </w:t>
      </w:r>
      <w:r w:rsidRPr="00076A94">
        <w:rPr>
          <w:lang w:val="en-US"/>
        </w:rPr>
        <w:t xml:space="preserve">2011. Systemic gut microbial modulation of bile acid metabolism in host tissue compartments. </w:t>
      </w:r>
      <w:proofErr w:type="spellStart"/>
      <w:r w:rsidRPr="00076A94">
        <w:rPr>
          <w:lang w:val="en-US"/>
        </w:rPr>
        <w:t>Proc</w:t>
      </w:r>
      <w:proofErr w:type="spellEnd"/>
      <w:r w:rsidRPr="00076A94">
        <w:rPr>
          <w:lang w:val="en-US"/>
        </w:rPr>
        <w:t xml:space="preserve"> </w:t>
      </w:r>
      <w:proofErr w:type="spellStart"/>
      <w:r w:rsidRPr="00076A94">
        <w:rPr>
          <w:lang w:val="en-US"/>
        </w:rPr>
        <w:t>Natl</w:t>
      </w:r>
      <w:proofErr w:type="spellEnd"/>
      <w:r w:rsidRPr="00076A94">
        <w:rPr>
          <w:lang w:val="en-US"/>
        </w:rPr>
        <w:t xml:space="preserve"> </w:t>
      </w:r>
      <w:proofErr w:type="spellStart"/>
      <w:r w:rsidRPr="00076A94">
        <w:rPr>
          <w:lang w:val="en-US"/>
        </w:rPr>
        <w:t>Acad</w:t>
      </w:r>
      <w:proofErr w:type="spellEnd"/>
      <w:r w:rsidRPr="00076A94">
        <w:rPr>
          <w:lang w:val="en-US"/>
        </w:rPr>
        <w:t xml:space="preserve"> </w:t>
      </w:r>
      <w:proofErr w:type="spellStart"/>
      <w:r w:rsidRPr="00076A94">
        <w:rPr>
          <w:lang w:val="en-US"/>
        </w:rPr>
        <w:t>Sci</w:t>
      </w:r>
      <w:proofErr w:type="spellEnd"/>
      <w:r w:rsidRPr="00076A94">
        <w:rPr>
          <w:lang w:val="en-US"/>
        </w:rPr>
        <w:t xml:space="preserve"> </w:t>
      </w:r>
      <w:r w:rsidRPr="00076A94">
        <w:rPr>
          <w:b/>
          <w:bCs/>
          <w:lang w:val="en-US"/>
        </w:rPr>
        <w:t>108</w:t>
      </w:r>
      <w:r w:rsidRPr="00076A94">
        <w:rPr>
          <w:lang w:val="en-US"/>
        </w:rPr>
        <w:t>:4523–4530.</w:t>
      </w:r>
    </w:p>
    <w:p w14:paraId="120DB8AF" w14:textId="77777777" w:rsidR="00EB43BE" w:rsidRPr="00076A94" w:rsidRDefault="00EB43BE" w:rsidP="00650FC2">
      <w:pPr>
        <w:pStyle w:val="ASM"/>
        <w:numPr>
          <w:ilvl w:val="0"/>
          <w:numId w:val="1"/>
        </w:numPr>
        <w:jc w:val="left"/>
        <w:rPr>
          <w:lang w:val="en-US"/>
        </w:rPr>
      </w:pPr>
      <w:bookmarkStart w:id="822" w:name="_bookmark6"/>
      <w:bookmarkEnd w:id="822"/>
      <w:r w:rsidRPr="00076A94">
        <w:rPr>
          <w:b/>
          <w:bCs/>
          <w:lang w:val="en-US"/>
        </w:rPr>
        <w:t xml:space="preserve">Spencer MD, </w:t>
      </w:r>
      <w:proofErr w:type="spellStart"/>
      <w:r w:rsidRPr="00076A94">
        <w:rPr>
          <w:b/>
          <w:bCs/>
          <w:lang w:val="en-US"/>
        </w:rPr>
        <w:t>Hamp</w:t>
      </w:r>
      <w:proofErr w:type="spellEnd"/>
      <w:r w:rsidRPr="00076A94">
        <w:rPr>
          <w:b/>
          <w:bCs/>
          <w:lang w:val="en-US"/>
        </w:rPr>
        <w:t xml:space="preserve"> </w:t>
      </w:r>
      <w:proofErr w:type="spellStart"/>
      <w:r w:rsidRPr="00076A94">
        <w:rPr>
          <w:b/>
          <w:bCs/>
          <w:lang w:val="en-US"/>
        </w:rPr>
        <w:t>TJ</w:t>
      </w:r>
      <w:proofErr w:type="spellEnd"/>
      <w:r w:rsidRPr="00076A94">
        <w:rPr>
          <w:b/>
          <w:bCs/>
          <w:lang w:val="en-US"/>
        </w:rPr>
        <w:t xml:space="preserve">, Reid </w:t>
      </w:r>
      <w:proofErr w:type="spellStart"/>
      <w:r w:rsidRPr="00076A94">
        <w:rPr>
          <w:b/>
          <w:bCs/>
          <w:lang w:val="en-US"/>
        </w:rPr>
        <w:t>RW</w:t>
      </w:r>
      <w:proofErr w:type="spellEnd"/>
      <w:r w:rsidRPr="00076A94">
        <w:rPr>
          <w:b/>
          <w:bCs/>
          <w:lang w:val="en-US"/>
        </w:rPr>
        <w:t xml:space="preserve">, Fischer LM, </w:t>
      </w:r>
      <w:proofErr w:type="spellStart"/>
      <w:r w:rsidRPr="00076A94">
        <w:rPr>
          <w:b/>
          <w:bCs/>
          <w:lang w:val="en-US"/>
        </w:rPr>
        <w:t>Zeisel</w:t>
      </w:r>
      <w:proofErr w:type="spellEnd"/>
      <w:r w:rsidRPr="00076A94">
        <w:rPr>
          <w:b/>
          <w:bCs/>
          <w:lang w:val="en-US"/>
        </w:rPr>
        <w:t xml:space="preserve"> </w:t>
      </w:r>
      <w:proofErr w:type="spellStart"/>
      <w:r w:rsidRPr="00076A94">
        <w:rPr>
          <w:b/>
          <w:bCs/>
          <w:lang w:val="en-US"/>
        </w:rPr>
        <w:t>SH</w:t>
      </w:r>
      <w:proofErr w:type="spellEnd"/>
      <w:r w:rsidRPr="00076A94">
        <w:rPr>
          <w:b/>
          <w:bCs/>
          <w:lang w:val="en-US"/>
        </w:rPr>
        <w:t xml:space="preserve">, Fodor AA. </w:t>
      </w:r>
      <w:r w:rsidRPr="00076A94">
        <w:rPr>
          <w:lang w:val="en-US"/>
        </w:rPr>
        <w:t xml:space="preserve">2011. Association between composition of the human gastrointestinal </w:t>
      </w:r>
      <w:proofErr w:type="spellStart"/>
      <w:r w:rsidRPr="00076A94">
        <w:rPr>
          <w:lang w:val="en-US"/>
        </w:rPr>
        <w:t>microbiome</w:t>
      </w:r>
      <w:proofErr w:type="spellEnd"/>
      <w:r w:rsidRPr="00076A94">
        <w:rPr>
          <w:lang w:val="en-US"/>
        </w:rPr>
        <w:t xml:space="preserve"> and development of fatty liver with choline deficiency. Gastroenterology </w:t>
      </w:r>
      <w:r w:rsidRPr="00076A94">
        <w:rPr>
          <w:b/>
          <w:bCs/>
          <w:lang w:val="en-US"/>
        </w:rPr>
        <w:t>140</w:t>
      </w:r>
      <w:r w:rsidRPr="00076A94">
        <w:rPr>
          <w:lang w:val="en-US"/>
        </w:rPr>
        <w:t>:976–986.</w:t>
      </w:r>
    </w:p>
    <w:p w14:paraId="3372BCF5" w14:textId="56EA0283" w:rsidR="00EB43BE" w:rsidRPr="00076A94" w:rsidRDefault="00EB43BE" w:rsidP="00650FC2">
      <w:pPr>
        <w:pStyle w:val="ASM"/>
        <w:numPr>
          <w:ilvl w:val="0"/>
          <w:numId w:val="1"/>
        </w:numPr>
        <w:jc w:val="left"/>
        <w:rPr>
          <w:lang w:val="en-US"/>
        </w:rPr>
      </w:pPr>
      <w:bookmarkStart w:id="823" w:name="_bookmark7"/>
      <w:bookmarkEnd w:id="823"/>
      <w:r w:rsidRPr="00076A94">
        <w:rPr>
          <w:b/>
          <w:bCs/>
          <w:lang w:val="en-US"/>
        </w:rPr>
        <w:t xml:space="preserve">Samuel BS, </w:t>
      </w:r>
      <w:proofErr w:type="spellStart"/>
      <w:r w:rsidRPr="00076A94">
        <w:rPr>
          <w:b/>
          <w:bCs/>
          <w:lang w:val="en-US"/>
        </w:rPr>
        <w:t>Shaito</w:t>
      </w:r>
      <w:proofErr w:type="spellEnd"/>
      <w:r w:rsidRPr="00076A94">
        <w:rPr>
          <w:b/>
          <w:bCs/>
          <w:lang w:val="en-US"/>
        </w:rPr>
        <w:t xml:space="preserve"> A, </w:t>
      </w:r>
      <w:proofErr w:type="spellStart"/>
      <w:r w:rsidRPr="00076A94">
        <w:rPr>
          <w:b/>
          <w:bCs/>
          <w:lang w:val="en-US"/>
        </w:rPr>
        <w:t>Motoike</w:t>
      </w:r>
      <w:proofErr w:type="spellEnd"/>
      <w:r w:rsidRPr="00076A94">
        <w:rPr>
          <w:b/>
          <w:bCs/>
          <w:lang w:val="en-US"/>
        </w:rPr>
        <w:t xml:space="preserve"> T, Rey FE, </w:t>
      </w:r>
      <w:proofErr w:type="spellStart"/>
      <w:r w:rsidRPr="00076A94">
        <w:rPr>
          <w:b/>
          <w:bCs/>
          <w:lang w:val="en-US"/>
        </w:rPr>
        <w:t>Backhed</w:t>
      </w:r>
      <w:proofErr w:type="spellEnd"/>
      <w:r w:rsidRPr="00076A94">
        <w:rPr>
          <w:b/>
          <w:bCs/>
          <w:lang w:val="en-US"/>
        </w:rPr>
        <w:t xml:space="preserve"> F, Manchester </w:t>
      </w:r>
      <w:proofErr w:type="spellStart"/>
      <w:r w:rsidRPr="00076A94">
        <w:rPr>
          <w:b/>
          <w:bCs/>
          <w:lang w:val="en-US"/>
        </w:rPr>
        <w:t>JK</w:t>
      </w:r>
      <w:proofErr w:type="spellEnd"/>
      <w:r w:rsidRPr="00076A94">
        <w:rPr>
          <w:b/>
          <w:bCs/>
          <w:lang w:val="en-US"/>
        </w:rPr>
        <w:t xml:space="preserve">, Hammer RE, Williams SC, Crowley J, Yanagisawa M, Gordon </w:t>
      </w:r>
      <w:proofErr w:type="spellStart"/>
      <w:r w:rsidRPr="00076A94">
        <w:rPr>
          <w:b/>
          <w:bCs/>
          <w:lang w:val="en-US"/>
        </w:rPr>
        <w:t>JI</w:t>
      </w:r>
      <w:proofErr w:type="spellEnd"/>
      <w:r w:rsidRPr="00076A94">
        <w:rPr>
          <w:lang w:val="en-US"/>
        </w:rPr>
        <w:t xml:space="preserve">. </w:t>
      </w:r>
      <w:r w:rsidR="00EC0C64" w:rsidRPr="00076A94">
        <w:rPr>
          <w:lang w:val="en-US"/>
        </w:rPr>
        <w:t xml:space="preserve">2008. Effects of the gut </w:t>
      </w:r>
      <w:proofErr w:type="spellStart"/>
      <w:r w:rsidR="00EC0C64" w:rsidRPr="00076A94">
        <w:rPr>
          <w:lang w:val="en-US"/>
        </w:rPr>
        <w:t>micro</w:t>
      </w:r>
      <w:r w:rsidRPr="00076A94">
        <w:rPr>
          <w:lang w:val="en-US"/>
        </w:rPr>
        <w:t>biota</w:t>
      </w:r>
      <w:proofErr w:type="spellEnd"/>
      <w:r w:rsidRPr="00076A94">
        <w:rPr>
          <w:lang w:val="en-US"/>
        </w:rPr>
        <w:t xml:space="preserve"> on host adiposity are modulated by the short-chai</w:t>
      </w:r>
      <w:r w:rsidR="00EC0C64" w:rsidRPr="00076A94">
        <w:rPr>
          <w:lang w:val="en-US"/>
        </w:rPr>
        <w:t>n fatty-acid binding G protein-</w:t>
      </w:r>
      <w:r w:rsidRPr="00076A94">
        <w:rPr>
          <w:lang w:val="en-US"/>
        </w:rPr>
        <w:t xml:space="preserve">coupled receptor, </w:t>
      </w:r>
      <w:proofErr w:type="spellStart"/>
      <w:r w:rsidRPr="00076A94">
        <w:rPr>
          <w:lang w:val="en-US"/>
        </w:rPr>
        <w:t>Gpr41</w:t>
      </w:r>
      <w:proofErr w:type="spellEnd"/>
      <w:r w:rsidRPr="00076A94">
        <w:rPr>
          <w:lang w:val="en-US"/>
        </w:rPr>
        <w:t xml:space="preserve">. </w:t>
      </w:r>
      <w:proofErr w:type="spellStart"/>
      <w:r w:rsidRPr="00076A94">
        <w:rPr>
          <w:lang w:val="en-US"/>
        </w:rPr>
        <w:t>Proc</w:t>
      </w:r>
      <w:proofErr w:type="spellEnd"/>
      <w:r w:rsidRPr="00076A94">
        <w:rPr>
          <w:lang w:val="en-US"/>
        </w:rPr>
        <w:t xml:space="preserve"> </w:t>
      </w:r>
      <w:proofErr w:type="spellStart"/>
      <w:r w:rsidRPr="00076A94">
        <w:rPr>
          <w:lang w:val="en-US"/>
        </w:rPr>
        <w:t>Natl</w:t>
      </w:r>
      <w:proofErr w:type="spellEnd"/>
      <w:r w:rsidRPr="00076A94">
        <w:rPr>
          <w:lang w:val="en-US"/>
        </w:rPr>
        <w:t xml:space="preserve"> </w:t>
      </w:r>
      <w:proofErr w:type="spellStart"/>
      <w:r w:rsidRPr="00076A94">
        <w:rPr>
          <w:lang w:val="en-US"/>
        </w:rPr>
        <w:t>Acad</w:t>
      </w:r>
      <w:proofErr w:type="spellEnd"/>
      <w:r w:rsidRPr="00076A94">
        <w:rPr>
          <w:lang w:val="en-US"/>
        </w:rPr>
        <w:t xml:space="preserve"> </w:t>
      </w:r>
      <w:proofErr w:type="spellStart"/>
      <w:r w:rsidRPr="00076A94">
        <w:rPr>
          <w:lang w:val="en-US"/>
        </w:rPr>
        <w:t>Sci</w:t>
      </w:r>
      <w:proofErr w:type="spellEnd"/>
      <w:r w:rsidRPr="00076A94">
        <w:rPr>
          <w:lang w:val="en-US"/>
        </w:rPr>
        <w:t xml:space="preserve"> </w:t>
      </w:r>
      <w:r w:rsidRPr="00076A94">
        <w:rPr>
          <w:b/>
          <w:bCs/>
          <w:lang w:val="en-US"/>
        </w:rPr>
        <w:t>105</w:t>
      </w:r>
      <w:r w:rsidRPr="00076A94">
        <w:rPr>
          <w:lang w:val="en-US"/>
        </w:rPr>
        <w:t>:16767–16772.</w:t>
      </w:r>
    </w:p>
    <w:p w14:paraId="53C7E35C" w14:textId="77777777" w:rsidR="00EB43BE" w:rsidRPr="00076A94" w:rsidRDefault="00EB43BE" w:rsidP="00650FC2">
      <w:pPr>
        <w:pStyle w:val="ASM"/>
        <w:numPr>
          <w:ilvl w:val="0"/>
          <w:numId w:val="1"/>
        </w:numPr>
        <w:jc w:val="left"/>
        <w:rPr>
          <w:lang w:val="en-US"/>
        </w:rPr>
      </w:pPr>
      <w:bookmarkStart w:id="824" w:name="_bookmark8"/>
      <w:bookmarkEnd w:id="824"/>
      <w:r w:rsidRPr="00076A94">
        <w:rPr>
          <w:b/>
          <w:bCs/>
          <w:lang w:val="en-US"/>
        </w:rPr>
        <w:t xml:space="preserve">Smith PM, </w:t>
      </w:r>
      <w:proofErr w:type="spellStart"/>
      <w:r w:rsidRPr="00076A94">
        <w:rPr>
          <w:b/>
          <w:bCs/>
          <w:lang w:val="en-US"/>
        </w:rPr>
        <w:t>Howitt</w:t>
      </w:r>
      <w:proofErr w:type="spellEnd"/>
      <w:r w:rsidRPr="00076A94">
        <w:rPr>
          <w:b/>
          <w:bCs/>
          <w:lang w:val="en-US"/>
        </w:rPr>
        <w:t xml:space="preserve"> </w:t>
      </w:r>
      <w:proofErr w:type="spellStart"/>
      <w:r w:rsidRPr="00076A94">
        <w:rPr>
          <w:b/>
          <w:bCs/>
          <w:lang w:val="en-US"/>
        </w:rPr>
        <w:t>MR</w:t>
      </w:r>
      <w:proofErr w:type="spellEnd"/>
      <w:r w:rsidRPr="00076A94">
        <w:rPr>
          <w:b/>
          <w:bCs/>
          <w:lang w:val="en-US"/>
        </w:rPr>
        <w:t xml:space="preserve">, </w:t>
      </w:r>
      <w:proofErr w:type="spellStart"/>
      <w:r w:rsidRPr="00076A94">
        <w:rPr>
          <w:b/>
          <w:bCs/>
          <w:lang w:val="en-US"/>
        </w:rPr>
        <w:t>Panikov</w:t>
      </w:r>
      <w:proofErr w:type="spellEnd"/>
      <w:r w:rsidRPr="00076A94">
        <w:rPr>
          <w:b/>
          <w:bCs/>
          <w:lang w:val="en-US"/>
        </w:rPr>
        <w:t xml:space="preserve"> N, Michaud M, </w:t>
      </w:r>
      <w:proofErr w:type="spellStart"/>
      <w:r w:rsidRPr="00076A94">
        <w:rPr>
          <w:b/>
          <w:bCs/>
          <w:lang w:val="en-US"/>
        </w:rPr>
        <w:t>Gallini</w:t>
      </w:r>
      <w:proofErr w:type="spellEnd"/>
      <w:r w:rsidRPr="00076A94">
        <w:rPr>
          <w:b/>
          <w:bCs/>
          <w:lang w:val="en-US"/>
        </w:rPr>
        <w:t xml:space="preserve"> CA, </w:t>
      </w:r>
      <w:proofErr w:type="spellStart"/>
      <w:r w:rsidRPr="00076A94">
        <w:rPr>
          <w:b/>
          <w:bCs/>
          <w:lang w:val="en-US"/>
        </w:rPr>
        <w:t>Bohlooly</w:t>
      </w:r>
      <w:proofErr w:type="spellEnd"/>
      <w:r w:rsidRPr="00076A94">
        <w:rPr>
          <w:b/>
          <w:bCs/>
          <w:lang w:val="en-US"/>
        </w:rPr>
        <w:t xml:space="preserve">-Y M, Glickman </w:t>
      </w:r>
      <w:proofErr w:type="spellStart"/>
      <w:r w:rsidRPr="00076A94">
        <w:rPr>
          <w:b/>
          <w:bCs/>
          <w:lang w:val="en-US"/>
        </w:rPr>
        <w:t>JN</w:t>
      </w:r>
      <w:proofErr w:type="spellEnd"/>
      <w:r w:rsidRPr="00076A94">
        <w:rPr>
          <w:b/>
          <w:bCs/>
          <w:lang w:val="en-US"/>
        </w:rPr>
        <w:t xml:space="preserve">, Garrett </w:t>
      </w:r>
      <w:proofErr w:type="spellStart"/>
      <w:r w:rsidRPr="00076A94">
        <w:rPr>
          <w:b/>
          <w:bCs/>
          <w:lang w:val="en-US"/>
        </w:rPr>
        <w:t>WS</w:t>
      </w:r>
      <w:proofErr w:type="spellEnd"/>
      <w:r w:rsidRPr="00076A94">
        <w:rPr>
          <w:b/>
          <w:bCs/>
          <w:lang w:val="en-US"/>
        </w:rPr>
        <w:t xml:space="preserve">. </w:t>
      </w:r>
      <w:r w:rsidRPr="00076A94">
        <w:rPr>
          <w:lang w:val="en-US"/>
        </w:rPr>
        <w:t xml:space="preserve">2013. The Microbial Metabolites, Short-Chain Fatty Acids, Regulate Colonic </w:t>
      </w:r>
      <w:proofErr w:type="spellStart"/>
      <w:r w:rsidRPr="00076A94">
        <w:rPr>
          <w:lang w:val="en-US"/>
        </w:rPr>
        <w:t>Treg</w:t>
      </w:r>
      <w:proofErr w:type="spellEnd"/>
      <w:r w:rsidRPr="00076A94">
        <w:rPr>
          <w:lang w:val="en-US"/>
        </w:rPr>
        <w:t xml:space="preserve"> Cell Homeostasis. Science (80- ) </w:t>
      </w:r>
      <w:r w:rsidRPr="00076A94">
        <w:rPr>
          <w:b/>
          <w:bCs/>
          <w:lang w:val="en-US"/>
        </w:rPr>
        <w:t>341</w:t>
      </w:r>
      <w:r w:rsidRPr="00076A94">
        <w:rPr>
          <w:lang w:val="en-US"/>
        </w:rPr>
        <w:t>:569–573.</w:t>
      </w:r>
    </w:p>
    <w:p w14:paraId="366A30E4" w14:textId="4BA8BD5C" w:rsidR="00EB43BE" w:rsidRPr="00076A94" w:rsidRDefault="00EB43BE" w:rsidP="00650FC2">
      <w:pPr>
        <w:pStyle w:val="ASM"/>
        <w:numPr>
          <w:ilvl w:val="0"/>
          <w:numId w:val="1"/>
        </w:numPr>
        <w:jc w:val="left"/>
        <w:rPr>
          <w:lang w:val="en-US"/>
        </w:rPr>
      </w:pPr>
      <w:bookmarkStart w:id="825" w:name="_bookmark9"/>
      <w:bookmarkEnd w:id="825"/>
      <w:r w:rsidRPr="00076A94">
        <w:rPr>
          <w:b/>
          <w:lang w:val="en-US"/>
        </w:rPr>
        <w:t xml:space="preserve">Kimura I, Ozawa K, Inoue D, Imamura T, Kimura K, Maeda T, </w:t>
      </w:r>
      <w:proofErr w:type="spellStart"/>
      <w:r w:rsidRPr="00076A94">
        <w:rPr>
          <w:b/>
          <w:lang w:val="en-US"/>
        </w:rPr>
        <w:t>Terasawa</w:t>
      </w:r>
      <w:proofErr w:type="spellEnd"/>
      <w:r w:rsidRPr="00076A94">
        <w:rPr>
          <w:b/>
          <w:lang w:val="en-US"/>
        </w:rPr>
        <w:t xml:space="preserve"> K, </w:t>
      </w:r>
      <w:proofErr w:type="spellStart"/>
      <w:r w:rsidRPr="00076A94">
        <w:rPr>
          <w:b/>
          <w:lang w:val="en-US"/>
        </w:rPr>
        <w:t>Kashihara</w:t>
      </w:r>
      <w:proofErr w:type="spellEnd"/>
      <w:r w:rsidRPr="00076A94">
        <w:rPr>
          <w:b/>
          <w:lang w:val="en-US"/>
        </w:rPr>
        <w:t xml:space="preserve"> D, Hirano K, </w:t>
      </w:r>
      <w:proofErr w:type="spellStart"/>
      <w:r w:rsidRPr="00076A94">
        <w:rPr>
          <w:b/>
          <w:lang w:val="en-US"/>
        </w:rPr>
        <w:t>Tani</w:t>
      </w:r>
      <w:proofErr w:type="spellEnd"/>
      <w:r w:rsidRPr="00076A94">
        <w:rPr>
          <w:b/>
          <w:lang w:val="en-US"/>
        </w:rPr>
        <w:t xml:space="preserve"> T, Takahashi T, </w:t>
      </w:r>
      <w:proofErr w:type="spellStart"/>
      <w:r w:rsidRPr="00076A94">
        <w:rPr>
          <w:b/>
          <w:lang w:val="en-US"/>
        </w:rPr>
        <w:t>Miy</w:t>
      </w:r>
      <w:r w:rsidR="00EC0C64" w:rsidRPr="00076A94">
        <w:rPr>
          <w:b/>
          <w:lang w:val="en-US"/>
        </w:rPr>
        <w:t>auchi</w:t>
      </w:r>
      <w:proofErr w:type="spellEnd"/>
      <w:r w:rsidR="00EC0C64" w:rsidRPr="00076A94">
        <w:rPr>
          <w:b/>
          <w:lang w:val="en-US"/>
        </w:rPr>
        <w:t xml:space="preserve"> S, </w:t>
      </w:r>
      <w:proofErr w:type="spellStart"/>
      <w:r w:rsidR="00EC0C64" w:rsidRPr="00076A94">
        <w:rPr>
          <w:b/>
          <w:lang w:val="en-US"/>
        </w:rPr>
        <w:t>Shioi</w:t>
      </w:r>
      <w:proofErr w:type="spellEnd"/>
      <w:r w:rsidR="00EC0C64" w:rsidRPr="00076A94">
        <w:rPr>
          <w:b/>
          <w:lang w:val="en-US"/>
        </w:rPr>
        <w:t xml:space="preserve"> G, Inoue H, </w:t>
      </w:r>
      <w:proofErr w:type="spellStart"/>
      <w:r w:rsidR="00EC0C64" w:rsidRPr="00076A94">
        <w:rPr>
          <w:b/>
          <w:lang w:val="en-US"/>
        </w:rPr>
        <w:t>Tsu</w:t>
      </w:r>
      <w:r w:rsidRPr="00076A94">
        <w:rPr>
          <w:b/>
          <w:lang w:val="en-US"/>
        </w:rPr>
        <w:t>jimoto</w:t>
      </w:r>
      <w:proofErr w:type="spellEnd"/>
      <w:r w:rsidRPr="00076A94">
        <w:rPr>
          <w:b/>
          <w:lang w:val="en-US"/>
        </w:rPr>
        <w:t xml:space="preserve"> G. </w:t>
      </w:r>
      <w:r w:rsidRPr="00076A94">
        <w:rPr>
          <w:lang w:val="en-US"/>
        </w:rPr>
        <w:t xml:space="preserve">2013. The </w:t>
      </w:r>
      <w:r w:rsidRPr="00076A94">
        <w:rPr>
          <w:lang w:val="en-US"/>
        </w:rPr>
        <w:lastRenderedPageBreak/>
        <w:t xml:space="preserve">gut </w:t>
      </w:r>
      <w:proofErr w:type="spellStart"/>
      <w:r w:rsidRPr="00076A94">
        <w:rPr>
          <w:lang w:val="en-US"/>
        </w:rPr>
        <w:t>microbiota</w:t>
      </w:r>
      <w:proofErr w:type="spellEnd"/>
      <w:r w:rsidRPr="00076A94">
        <w:rPr>
          <w:lang w:val="en-US"/>
        </w:rPr>
        <w:t xml:space="preserve"> suppresses insulin-mediated fat accumulation via the short-chain fatty acid receptor </w:t>
      </w:r>
      <w:proofErr w:type="spellStart"/>
      <w:r w:rsidRPr="00076A94">
        <w:rPr>
          <w:lang w:val="en-US"/>
        </w:rPr>
        <w:t>GPR43</w:t>
      </w:r>
      <w:proofErr w:type="spellEnd"/>
      <w:r w:rsidRPr="00076A94">
        <w:rPr>
          <w:lang w:val="en-US"/>
        </w:rPr>
        <w:t xml:space="preserve">. Nat </w:t>
      </w:r>
      <w:proofErr w:type="spellStart"/>
      <w:r w:rsidRPr="00076A94">
        <w:rPr>
          <w:lang w:val="en-US"/>
        </w:rPr>
        <w:t>Commun</w:t>
      </w:r>
      <w:proofErr w:type="spellEnd"/>
      <w:r w:rsidRPr="00076A94">
        <w:rPr>
          <w:lang w:val="en-US"/>
        </w:rPr>
        <w:t xml:space="preserve"> </w:t>
      </w:r>
      <w:r w:rsidRPr="00076A94">
        <w:rPr>
          <w:b/>
          <w:lang w:val="en-US"/>
        </w:rPr>
        <w:t>4</w:t>
      </w:r>
      <w:r w:rsidRPr="00076A94">
        <w:rPr>
          <w:lang w:val="en-US"/>
        </w:rPr>
        <w:t>:1829.</w:t>
      </w:r>
    </w:p>
    <w:p w14:paraId="5AB1C748" w14:textId="66549400" w:rsidR="00FF0F13" w:rsidRPr="00076A94" w:rsidRDefault="00EB43BE" w:rsidP="00650FC2">
      <w:pPr>
        <w:pStyle w:val="ASM"/>
        <w:numPr>
          <w:ilvl w:val="0"/>
          <w:numId w:val="1"/>
        </w:numPr>
        <w:jc w:val="left"/>
        <w:rPr>
          <w:lang w:val="en-US"/>
        </w:rPr>
      </w:pPr>
      <w:bookmarkStart w:id="826" w:name="_bookmark10"/>
      <w:bookmarkEnd w:id="826"/>
      <w:proofErr w:type="spellStart"/>
      <w:r w:rsidRPr="00076A94">
        <w:rPr>
          <w:b/>
          <w:bCs/>
          <w:lang w:val="en-US"/>
        </w:rPr>
        <w:t>Maslowski</w:t>
      </w:r>
      <w:proofErr w:type="spellEnd"/>
      <w:r w:rsidRPr="00076A94">
        <w:rPr>
          <w:b/>
          <w:bCs/>
          <w:lang w:val="en-US"/>
        </w:rPr>
        <w:t xml:space="preserve"> KM, Vieira AT, Ng A, </w:t>
      </w:r>
      <w:proofErr w:type="spellStart"/>
      <w:r w:rsidRPr="00076A94">
        <w:rPr>
          <w:b/>
          <w:bCs/>
          <w:lang w:val="en-US"/>
        </w:rPr>
        <w:t>Kranich</w:t>
      </w:r>
      <w:proofErr w:type="spellEnd"/>
      <w:r w:rsidRPr="00076A94">
        <w:rPr>
          <w:b/>
          <w:bCs/>
          <w:lang w:val="en-US"/>
        </w:rPr>
        <w:t xml:space="preserve"> J, </w:t>
      </w:r>
      <w:proofErr w:type="spellStart"/>
      <w:r w:rsidRPr="00076A94">
        <w:rPr>
          <w:b/>
          <w:bCs/>
          <w:lang w:val="en-US"/>
        </w:rPr>
        <w:t>Sierro</w:t>
      </w:r>
      <w:proofErr w:type="spellEnd"/>
      <w:r w:rsidRPr="00076A94">
        <w:rPr>
          <w:b/>
          <w:bCs/>
          <w:lang w:val="en-US"/>
        </w:rPr>
        <w:t xml:space="preserve"> F, Di Yu, </w:t>
      </w:r>
      <w:proofErr w:type="spellStart"/>
      <w:r w:rsidRPr="00076A94">
        <w:rPr>
          <w:b/>
          <w:bCs/>
          <w:lang w:val="en-US"/>
        </w:rPr>
        <w:t>Schilter</w:t>
      </w:r>
      <w:proofErr w:type="spellEnd"/>
      <w:r w:rsidRPr="00076A94">
        <w:rPr>
          <w:b/>
          <w:bCs/>
          <w:lang w:val="en-US"/>
        </w:rPr>
        <w:t xml:space="preserve"> HC, </w:t>
      </w:r>
      <w:proofErr w:type="spellStart"/>
      <w:r w:rsidRPr="00076A94">
        <w:rPr>
          <w:b/>
          <w:bCs/>
          <w:lang w:val="en-US"/>
        </w:rPr>
        <w:t>Rolph</w:t>
      </w:r>
      <w:proofErr w:type="spellEnd"/>
      <w:r w:rsidRPr="00076A94">
        <w:rPr>
          <w:b/>
          <w:bCs/>
          <w:lang w:val="en-US"/>
        </w:rPr>
        <w:t xml:space="preserve"> MS, Mackay F, </w:t>
      </w:r>
      <w:proofErr w:type="spellStart"/>
      <w:r w:rsidRPr="00076A94">
        <w:rPr>
          <w:b/>
          <w:bCs/>
          <w:lang w:val="en-US"/>
        </w:rPr>
        <w:t>Artis</w:t>
      </w:r>
      <w:proofErr w:type="spellEnd"/>
      <w:r w:rsidRPr="00076A94">
        <w:rPr>
          <w:b/>
          <w:bCs/>
          <w:lang w:val="en-US"/>
        </w:rPr>
        <w:t xml:space="preserve"> D, Xavier RJ, Teixeira MM, Mackay CR. </w:t>
      </w:r>
      <w:r w:rsidR="00EC0C64" w:rsidRPr="00076A94">
        <w:rPr>
          <w:lang w:val="en-US"/>
        </w:rPr>
        <w:t>2009. Regulation of in</w:t>
      </w:r>
      <w:r w:rsidRPr="00076A94">
        <w:rPr>
          <w:lang w:val="en-US"/>
        </w:rPr>
        <w:t xml:space="preserve">flammatory responses by gut </w:t>
      </w:r>
      <w:proofErr w:type="spellStart"/>
      <w:r w:rsidRPr="00076A94">
        <w:rPr>
          <w:lang w:val="en-US"/>
        </w:rPr>
        <w:t>microbiota</w:t>
      </w:r>
      <w:proofErr w:type="spellEnd"/>
      <w:r w:rsidRPr="00076A94">
        <w:rPr>
          <w:lang w:val="en-US"/>
        </w:rPr>
        <w:t xml:space="preserve"> and </w:t>
      </w:r>
      <w:proofErr w:type="spellStart"/>
      <w:r w:rsidRPr="00076A94">
        <w:rPr>
          <w:lang w:val="en-US"/>
        </w:rPr>
        <w:t>chemoattractant</w:t>
      </w:r>
      <w:proofErr w:type="spellEnd"/>
      <w:r w:rsidRPr="00076A94">
        <w:rPr>
          <w:lang w:val="en-US"/>
        </w:rPr>
        <w:t xml:space="preserve"> receptor </w:t>
      </w:r>
      <w:proofErr w:type="spellStart"/>
      <w:r w:rsidRPr="00076A94">
        <w:rPr>
          <w:lang w:val="en-US"/>
        </w:rPr>
        <w:t>GPR43</w:t>
      </w:r>
      <w:proofErr w:type="spellEnd"/>
      <w:r w:rsidRPr="00076A94">
        <w:rPr>
          <w:lang w:val="en-US"/>
        </w:rPr>
        <w:t xml:space="preserve">. Nature </w:t>
      </w:r>
      <w:bookmarkStart w:id="827" w:name="_bookmark11"/>
      <w:bookmarkEnd w:id="827"/>
      <w:r w:rsidRPr="00076A94">
        <w:rPr>
          <w:b/>
          <w:bCs/>
          <w:lang w:val="en-US"/>
        </w:rPr>
        <w:t>461</w:t>
      </w:r>
      <w:r w:rsidRPr="00076A94">
        <w:rPr>
          <w:lang w:val="en-US"/>
        </w:rPr>
        <w:t>:1282–1286.</w:t>
      </w:r>
    </w:p>
    <w:p w14:paraId="62948D75" w14:textId="1082C733" w:rsidR="00EB43BE" w:rsidRPr="00076A94" w:rsidRDefault="00EB43BE" w:rsidP="00650FC2">
      <w:pPr>
        <w:pStyle w:val="ASM"/>
        <w:numPr>
          <w:ilvl w:val="0"/>
          <w:numId w:val="1"/>
        </w:numPr>
        <w:jc w:val="left"/>
        <w:rPr>
          <w:lang w:val="en-US"/>
        </w:rPr>
      </w:pPr>
      <w:r w:rsidRPr="00076A94">
        <w:rPr>
          <w:b/>
          <w:bCs/>
          <w:lang w:val="en-US"/>
        </w:rPr>
        <w:t xml:space="preserve">Qin J, Li Y, </w:t>
      </w:r>
      <w:proofErr w:type="spellStart"/>
      <w:r w:rsidRPr="00076A94">
        <w:rPr>
          <w:b/>
          <w:bCs/>
          <w:lang w:val="en-US"/>
        </w:rPr>
        <w:t>Cai</w:t>
      </w:r>
      <w:proofErr w:type="spellEnd"/>
      <w:r w:rsidRPr="00076A94">
        <w:rPr>
          <w:b/>
          <w:bCs/>
          <w:lang w:val="en-US"/>
        </w:rPr>
        <w:t xml:space="preserve"> Z, Li S, Zhu J, Zhang F, Liang S, Zhang W, Guan Y, </w:t>
      </w:r>
      <w:proofErr w:type="spellStart"/>
      <w:r w:rsidRPr="00076A94">
        <w:rPr>
          <w:b/>
          <w:bCs/>
          <w:lang w:val="en-US"/>
        </w:rPr>
        <w:t>Shen</w:t>
      </w:r>
      <w:proofErr w:type="spellEnd"/>
      <w:r w:rsidRPr="00076A94">
        <w:rPr>
          <w:b/>
          <w:bCs/>
          <w:lang w:val="en-US"/>
        </w:rPr>
        <w:t xml:space="preserve"> D, </w:t>
      </w:r>
      <w:proofErr w:type="spellStart"/>
      <w:r w:rsidRPr="00076A94">
        <w:rPr>
          <w:b/>
          <w:bCs/>
          <w:lang w:val="en-US"/>
        </w:rPr>
        <w:t>Peng</w:t>
      </w:r>
      <w:proofErr w:type="spellEnd"/>
      <w:r w:rsidRPr="00076A94">
        <w:rPr>
          <w:b/>
          <w:bCs/>
          <w:lang w:val="en-US"/>
        </w:rPr>
        <w:t xml:space="preserve"> Y, Zhang D, </w:t>
      </w:r>
      <w:proofErr w:type="spellStart"/>
      <w:r w:rsidRPr="00076A94">
        <w:rPr>
          <w:b/>
          <w:bCs/>
          <w:lang w:val="en-US"/>
        </w:rPr>
        <w:t>Jie</w:t>
      </w:r>
      <w:proofErr w:type="spellEnd"/>
      <w:r w:rsidRPr="00076A94">
        <w:rPr>
          <w:b/>
          <w:bCs/>
          <w:lang w:val="en-US"/>
        </w:rPr>
        <w:t xml:space="preserve"> Z, Wu W, Qin Y, </w:t>
      </w:r>
      <w:proofErr w:type="spellStart"/>
      <w:r w:rsidRPr="00076A94">
        <w:rPr>
          <w:b/>
          <w:bCs/>
          <w:lang w:val="en-US"/>
        </w:rPr>
        <w:t>Xue</w:t>
      </w:r>
      <w:proofErr w:type="spellEnd"/>
      <w:r w:rsidRPr="00076A94">
        <w:rPr>
          <w:b/>
          <w:bCs/>
          <w:lang w:val="en-US"/>
        </w:rPr>
        <w:t xml:space="preserve"> W, Li J, Han L, Lu D, Wu P, Dai Y, Sun X, Li Z, Tang A, </w:t>
      </w:r>
      <w:proofErr w:type="spellStart"/>
      <w:r w:rsidRPr="00076A94">
        <w:rPr>
          <w:b/>
          <w:bCs/>
          <w:lang w:val="en-US"/>
        </w:rPr>
        <w:t>Zhong</w:t>
      </w:r>
      <w:proofErr w:type="spellEnd"/>
      <w:r w:rsidRPr="00076A94">
        <w:rPr>
          <w:b/>
          <w:bCs/>
          <w:lang w:val="en-US"/>
        </w:rPr>
        <w:t xml:space="preserve"> S, Li X, Chen W, </w:t>
      </w:r>
      <w:proofErr w:type="spellStart"/>
      <w:r w:rsidRPr="00076A94">
        <w:rPr>
          <w:b/>
          <w:bCs/>
          <w:lang w:val="en-US"/>
        </w:rPr>
        <w:t>Xu</w:t>
      </w:r>
      <w:proofErr w:type="spellEnd"/>
      <w:r w:rsidRPr="00076A94">
        <w:rPr>
          <w:b/>
          <w:bCs/>
          <w:lang w:val="en-US"/>
        </w:rPr>
        <w:t xml:space="preserve"> R, Wang M, </w:t>
      </w:r>
      <w:proofErr w:type="spellStart"/>
      <w:r w:rsidRPr="00076A94">
        <w:rPr>
          <w:b/>
          <w:bCs/>
          <w:lang w:val="en-US"/>
        </w:rPr>
        <w:t>Feng</w:t>
      </w:r>
      <w:proofErr w:type="spellEnd"/>
      <w:r w:rsidRPr="00076A94">
        <w:rPr>
          <w:b/>
          <w:bCs/>
          <w:lang w:val="en-US"/>
        </w:rPr>
        <w:t xml:space="preserve"> Q, Gong M, Yu J, Zhang Y, Zhang M, Hansen T, Sanchez G, </w:t>
      </w:r>
      <w:proofErr w:type="spellStart"/>
      <w:r w:rsidRPr="00076A94">
        <w:rPr>
          <w:b/>
          <w:bCs/>
          <w:lang w:val="en-US"/>
        </w:rPr>
        <w:t>Raes</w:t>
      </w:r>
      <w:proofErr w:type="spellEnd"/>
      <w:r w:rsidRPr="00076A94">
        <w:rPr>
          <w:b/>
          <w:bCs/>
          <w:lang w:val="en-US"/>
        </w:rPr>
        <w:t xml:space="preserve"> J, </w:t>
      </w:r>
      <w:proofErr w:type="spellStart"/>
      <w:r w:rsidRPr="00076A94">
        <w:rPr>
          <w:b/>
          <w:bCs/>
          <w:lang w:val="en-US"/>
        </w:rPr>
        <w:t>Falony</w:t>
      </w:r>
      <w:proofErr w:type="spellEnd"/>
      <w:r w:rsidRPr="00076A94">
        <w:rPr>
          <w:b/>
          <w:bCs/>
          <w:lang w:val="en-US"/>
        </w:rPr>
        <w:t xml:space="preserve"> G, Okuda S, Almeida M, </w:t>
      </w:r>
      <w:proofErr w:type="spellStart"/>
      <w:r w:rsidRPr="00076A94">
        <w:rPr>
          <w:b/>
          <w:bCs/>
          <w:lang w:val="en-US"/>
        </w:rPr>
        <w:t>LeChatelier</w:t>
      </w:r>
      <w:proofErr w:type="spellEnd"/>
      <w:r w:rsidRPr="00076A94">
        <w:rPr>
          <w:b/>
          <w:bCs/>
          <w:lang w:val="en-US"/>
        </w:rPr>
        <w:t xml:space="preserve"> E, Renault P, Pons N, </w:t>
      </w:r>
      <w:proofErr w:type="spellStart"/>
      <w:r w:rsidRPr="00076A94">
        <w:rPr>
          <w:b/>
          <w:bCs/>
          <w:lang w:val="en-US"/>
        </w:rPr>
        <w:t>Batto</w:t>
      </w:r>
      <w:proofErr w:type="spellEnd"/>
      <w:r w:rsidRPr="00076A94">
        <w:rPr>
          <w:b/>
          <w:bCs/>
          <w:lang w:val="en-US"/>
        </w:rPr>
        <w:t xml:space="preserve"> J-M, Zhang Z, Chen H, Yang R, </w:t>
      </w:r>
      <w:proofErr w:type="spellStart"/>
      <w:r w:rsidRPr="00076A94">
        <w:rPr>
          <w:b/>
          <w:bCs/>
          <w:lang w:val="en-US"/>
        </w:rPr>
        <w:t>Zheng</w:t>
      </w:r>
      <w:proofErr w:type="spellEnd"/>
      <w:r w:rsidRPr="00076A94">
        <w:rPr>
          <w:b/>
          <w:bCs/>
          <w:lang w:val="en-US"/>
        </w:rPr>
        <w:t xml:space="preserve"> W, Li S, Yang H, Wang J, Ehrlich SD, Nielsen R, Pedersen O, Kristiansen K, Wang J. </w:t>
      </w:r>
      <w:r w:rsidR="00EC0C64" w:rsidRPr="00076A94">
        <w:rPr>
          <w:lang w:val="en-US"/>
        </w:rPr>
        <w:t xml:space="preserve">2012. A </w:t>
      </w:r>
      <w:proofErr w:type="spellStart"/>
      <w:r w:rsidR="00EC0C64" w:rsidRPr="00076A94">
        <w:rPr>
          <w:lang w:val="en-US"/>
        </w:rPr>
        <w:t>metagenome</w:t>
      </w:r>
      <w:proofErr w:type="spellEnd"/>
      <w:r w:rsidR="00EC0C64" w:rsidRPr="00076A94">
        <w:rPr>
          <w:lang w:val="en-US"/>
        </w:rPr>
        <w:t>-</w:t>
      </w:r>
      <w:r w:rsidRPr="00076A94">
        <w:rPr>
          <w:lang w:val="en-US"/>
        </w:rPr>
        <w:t xml:space="preserve">wide association study of gut </w:t>
      </w:r>
      <w:proofErr w:type="spellStart"/>
      <w:r w:rsidRPr="00076A94">
        <w:rPr>
          <w:lang w:val="en-US"/>
        </w:rPr>
        <w:t>microbiota</w:t>
      </w:r>
      <w:proofErr w:type="spellEnd"/>
      <w:r w:rsidRPr="00076A94">
        <w:rPr>
          <w:lang w:val="en-US"/>
        </w:rPr>
        <w:t xml:space="preserve"> in type 2 diabetes. Nature </w:t>
      </w:r>
      <w:r w:rsidRPr="00076A94">
        <w:rPr>
          <w:b/>
          <w:bCs/>
          <w:lang w:val="en-US"/>
        </w:rPr>
        <w:t>490</w:t>
      </w:r>
      <w:r w:rsidRPr="00076A94">
        <w:rPr>
          <w:lang w:val="en-US"/>
        </w:rPr>
        <w:t>:55–60.</w:t>
      </w:r>
    </w:p>
    <w:p w14:paraId="7803B424" w14:textId="77777777" w:rsidR="00EB43BE" w:rsidRPr="00076A94" w:rsidRDefault="00EB43BE" w:rsidP="00650FC2">
      <w:pPr>
        <w:pStyle w:val="ASM"/>
        <w:numPr>
          <w:ilvl w:val="0"/>
          <w:numId w:val="1"/>
        </w:numPr>
        <w:jc w:val="left"/>
        <w:rPr>
          <w:lang w:val="en-US"/>
        </w:rPr>
      </w:pPr>
      <w:bookmarkStart w:id="828" w:name="_bookmark12"/>
      <w:bookmarkEnd w:id="828"/>
      <w:r w:rsidRPr="00076A94">
        <w:rPr>
          <w:b/>
          <w:bCs/>
          <w:lang w:val="en-US"/>
        </w:rPr>
        <w:t xml:space="preserve">Brown </w:t>
      </w:r>
      <w:proofErr w:type="spellStart"/>
      <w:r w:rsidRPr="00076A94">
        <w:rPr>
          <w:b/>
          <w:bCs/>
          <w:lang w:val="en-US"/>
        </w:rPr>
        <w:t>JM</w:t>
      </w:r>
      <w:proofErr w:type="spellEnd"/>
      <w:r w:rsidRPr="00076A94">
        <w:rPr>
          <w:b/>
          <w:bCs/>
          <w:lang w:val="en-US"/>
        </w:rPr>
        <w:t xml:space="preserve">, Hazen SL. </w:t>
      </w:r>
      <w:r w:rsidRPr="00076A94">
        <w:rPr>
          <w:lang w:val="en-US"/>
        </w:rPr>
        <w:t xml:space="preserve">2015. The Gut Microbial Endocrine Organ: Bacterially Derived Signals Driving </w:t>
      </w:r>
      <w:proofErr w:type="spellStart"/>
      <w:r w:rsidRPr="00076A94">
        <w:rPr>
          <w:lang w:val="en-US"/>
        </w:rPr>
        <w:t>Cardiometabolic</w:t>
      </w:r>
      <w:proofErr w:type="spellEnd"/>
      <w:r w:rsidRPr="00076A94">
        <w:rPr>
          <w:lang w:val="en-US"/>
        </w:rPr>
        <w:t xml:space="preserve"> Diseases. </w:t>
      </w:r>
      <w:proofErr w:type="spellStart"/>
      <w:r w:rsidRPr="00076A94">
        <w:rPr>
          <w:lang w:val="en-US"/>
        </w:rPr>
        <w:t>Annu</w:t>
      </w:r>
      <w:proofErr w:type="spellEnd"/>
      <w:r w:rsidRPr="00076A94">
        <w:rPr>
          <w:lang w:val="en-US"/>
        </w:rPr>
        <w:t xml:space="preserve"> Rev Med </w:t>
      </w:r>
      <w:r w:rsidRPr="00076A94">
        <w:rPr>
          <w:b/>
          <w:bCs/>
          <w:lang w:val="en-US"/>
        </w:rPr>
        <w:t>66</w:t>
      </w:r>
      <w:r w:rsidRPr="00076A94">
        <w:rPr>
          <w:lang w:val="en-US"/>
        </w:rPr>
        <w:t>:343–359.</w:t>
      </w:r>
    </w:p>
    <w:p w14:paraId="4122C5D6" w14:textId="71E0DD21" w:rsidR="00EB43BE" w:rsidRPr="00076A94" w:rsidRDefault="00EB43BE" w:rsidP="00650FC2">
      <w:pPr>
        <w:pStyle w:val="ASM"/>
        <w:numPr>
          <w:ilvl w:val="0"/>
          <w:numId w:val="1"/>
        </w:numPr>
        <w:jc w:val="left"/>
        <w:rPr>
          <w:lang w:val="en-US"/>
        </w:rPr>
      </w:pPr>
      <w:bookmarkStart w:id="829" w:name="_bookmark13"/>
      <w:bookmarkEnd w:id="829"/>
      <w:proofErr w:type="spellStart"/>
      <w:r w:rsidRPr="00076A94">
        <w:rPr>
          <w:b/>
          <w:bCs/>
          <w:lang w:val="es-ES"/>
        </w:rPr>
        <w:t>Durbán</w:t>
      </w:r>
      <w:proofErr w:type="spellEnd"/>
      <w:r w:rsidRPr="00076A94">
        <w:rPr>
          <w:b/>
          <w:bCs/>
          <w:lang w:val="es-ES"/>
        </w:rPr>
        <w:t xml:space="preserve"> A, Abellán </w:t>
      </w:r>
      <w:proofErr w:type="spellStart"/>
      <w:r w:rsidRPr="00076A94">
        <w:rPr>
          <w:b/>
          <w:bCs/>
          <w:lang w:val="es-ES"/>
        </w:rPr>
        <w:t>JJ</w:t>
      </w:r>
      <w:proofErr w:type="spellEnd"/>
      <w:r w:rsidRPr="00076A94">
        <w:rPr>
          <w:b/>
          <w:bCs/>
          <w:lang w:val="es-ES"/>
        </w:rPr>
        <w:t xml:space="preserve">, Jiménez-Hernández N, </w:t>
      </w:r>
      <w:proofErr w:type="spellStart"/>
      <w:r w:rsidRPr="00076A94">
        <w:rPr>
          <w:b/>
          <w:bCs/>
          <w:lang w:val="es-ES"/>
        </w:rPr>
        <w:t>Artacho</w:t>
      </w:r>
      <w:proofErr w:type="spellEnd"/>
      <w:r w:rsidRPr="00076A94">
        <w:rPr>
          <w:b/>
          <w:bCs/>
          <w:lang w:val="es-ES"/>
        </w:rPr>
        <w:t xml:space="preserve"> A, </w:t>
      </w:r>
      <w:proofErr w:type="spellStart"/>
      <w:r w:rsidRPr="00076A94">
        <w:rPr>
          <w:b/>
          <w:bCs/>
          <w:lang w:val="es-ES"/>
        </w:rPr>
        <w:t>Garrigues</w:t>
      </w:r>
      <w:proofErr w:type="spellEnd"/>
      <w:r w:rsidRPr="00076A94">
        <w:rPr>
          <w:b/>
          <w:bCs/>
          <w:lang w:val="es-ES"/>
        </w:rPr>
        <w:t xml:space="preserve"> V, Ortiz V, Ponce J, Latorre A, Moya A. </w:t>
      </w:r>
      <w:r w:rsidRPr="00076A94">
        <w:rPr>
          <w:lang w:val="es-ES"/>
        </w:rPr>
        <w:t xml:space="preserve">2013. </w:t>
      </w:r>
      <w:r w:rsidRPr="00076A94">
        <w:rPr>
          <w:lang w:val="en-US"/>
        </w:rPr>
        <w:t xml:space="preserve">Instability of the </w:t>
      </w:r>
      <w:proofErr w:type="spellStart"/>
      <w:r w:rsidR="00EC0C64" w:rsidRPr="00076A94">
        <w:rPr>
          <w:lang w:val="en-US"/>
        </w:rPr>
        <w:t>faecal</w:t>
      </w:r>
      <w:proofErr w:type="spellEnd"/>
      <w:r w:rsidR="00EC0C64" w:rsidRPr="00076A94">
        <w:rPr>
          <w:lang w:val="en-US"/>
        </w:rPr>
        <w:t xml:space="preserve"> </w:t>
      </w:r>
      <w:proofErr w:type="spellStart"/>
      <w:r w:rsidR="00EC0C64" w:rsidRPr="00076A94">
        <w:rPr>
          <w:lang w:val="en-US"/>
        </w:rPr>
        <w:t>microbiota</w:t>
      </w:r>
      <w:proofErr w:type="spellEnd"/>
      <w:r w:rsidR="00EC0C64" w:rsidRPr="00076A94">
        <w:rPr>
          <w:lang w:val="en-US"/>
        </w:rPr>
        <w:t xml:space="preserve"> in </w:t>
      </w:r>
      <w:proofErr w:type="spellStart"/>
      <w:r w:rsidR="00EC0C64" w:rsidRPr="00076A94">
        <w:rPr>
          <w:lang w:val="en-US"/>
        </w:rPr>
        <w:t>diarrhoea</w:t>
      </w:r>
      <w:proofErr w:type="spellEnd"/>
      <w:r w:rsidR="00EC0C64" w:rsidRPr="00076A94">
        <w:rPr>
          <w:lang w:val="en-US"/>
        </w:rPr>
        <w:t>-</w:t>
      </w:r>
      <w:r w:rsidRPr="00076A94">
        <w:rPr>
          <w:lang w:val="en-US"/>
        </w:rPr>
        <w:t xml:space="preserve">predominant irritable bowel syndrome. </w:t>
      </w:r>
      <w:proofErr w:type="spellStart"/>
      <w:r w:rsidRPr="00076A94">
        <w:rPr>
          <w:lang w:val="en-US"/>
        </w:rPr>
        <w:t>FEMS</w:t>
      </w:r>
      <w:proofErr w:type="spellEnd"/>
      <w:r w:rsidRPr="00076A94">
        <w:rPr>
          <w:lang w:val="en-US"/>
        </w:rPr>
        <w:t xml:space="preserve"> </w:t>
      </w:r>
      <w:proofErr w:type="spellStart"/>
      <w:r w:rsidRPr="00076A94">
        <w:rPr>
          <w:lang w:val="en-US"/>
        </w:rPr>
        <w:t>Microbiol</w:t>
      </w:r>
      <w:proofErr w:type="spellEnd"/>
      <w:r w:rsidRPr="00076A94">
        <w:rPr>
          <w:lang w:val="en-US"/>
        </w:rPr>
        <w:t xml:space="preserve"> </w:t>
      </w:r>
      <w:proofErr w:type="spellStart"/>
      <w:r w:rsidRPr="00076A94">
        <w:rPr>
          <w:lang w:val="en-US"/>
        </w:rPr>
        <w:t>Ecol</w:t>
      </w:r>
      <w:proofErr w:type="spellEnd"/>
      <w:r w:rsidRPr="00076A94">
        <w:rPr>
          <w:lang w:val="en-US"/>
        </w:rPr>
        <w:t xml:space="preserve"> </w:t>
      </w:r>
      <w:r w:rsidRPr="00076A94">
        <w:rPr>
          <w:b/>
          <w:bCs/>
          <w:lang w:val="en-US"/>
        </w:rPr>
        <w:t>86</w:t>
      </w:r>
      <w:r w:rsidRPr="00076A94">
        <w:rPr>
          <w:lang w:val="en-US"/>
        </w:rPr>
        <w:t>:581–589.</w:t>
      </w:r>
    </w:p>
    <w:p w14:paraId="6E0C66D9" w14:textId="77777777" w:rsidR="00EB43BE" w:rsidRPr="00076A94" w:rsidRDefault="00EB43BE" w:rsidP="00650FC2">
      <w:pPr>
        <w:pStyle w:val="ASM"/>
        <w:numPr>
          <w:ilvl w:val="0"/>
          <w:numId w:val="1"/>
        </w:numPr>
        <w:jc w:val="left"/>
        <w:rPr>
          <w:lang w:val="en-US"/>
        </w:rPr>
      </w:pPr>
      <w:bookmarkStart w:id="830" w:name="_bookmark14"/>
      <w:bookmarkEnd w:id="830"/>
      <w:proofErr w:type="spellStart"/>
      <w:r w:rsidRPr="00076A94">
        <w:rPr>
          <w:b/>
          <w:bCs/>
          <w:lang w:val="en-US"/>
        </w:rPr>
        <w:t>Gevers</w:t>
      </w:r>
      <w:proofErr w:type="spellEnd"/>
      <w:r w:rsidRPr="00076A94">
        <w:rPr>
          <w:b/>
          <w:bCs/>
          <w:lang w:val="en-US"/>
        </w:rPr>
        <w:t xml:space="preserve"> D, </w:t>
      </w:r>
      <w:proofErr w:type="spellStart"/>
      <w:r w:rsidRPr="00076A94">
        <w:rPr>
          <w:b/>
          <w:bCs/>
          <w:lang w:val="en-US"/>
        </w:rPr>
        <w:t>Kugathasan</w:t>
      </w:r>
      <w:proofErr w:type="spellEnd"/>
      <w:r w:rsidRPr="00076A94">
        <w:rPr>
          <w:b/>
          <w:bCs/>
          <w:lang w:val="en-US"/>
        </w:rPr>
        <w:t xml:space="preserve"> S, Denson LA, </w:t>
      </w:r>
      <w:proofErr w:type="spellStart"/>
      <w:r w:rsidRPr="00076A94">
        <w:rPr>
          <w:b/>
          <w:bCs/>
          <w:lang w:val="en-US"/>
        </w:rPr>
        <w:t>Vázquez-Baeza</w:t>
      </w:r>
      <w:proofErr w:type="spellEnd"/>
      <w:r w:rsidRPr="00076A94">
        <w:rPr>
          <w:b/>
          <w:bCs/>
          <w:lang w:val="en-US"/>
        </w:rPr>
        <w:t xml:space="preserve"> Y, Van </w:t>
      </w:r>
      <w:proofErr w:type="spellStart"/>
      <w:r w:rsidRPr="00076A94">
        <w:rPr>
          <w:b/>
          <w:bCs/>
          <w:lang w:val="en-US"/>
        </w:rPr>
        <w:t>Treuren</w:t>
      </w:r>
      <w:proofErr w:type="spellEnd"/>
      <w:r w:rsidRPr="00076A94">
        <w:rPr>
          <w:b/>
          <w:bCs/>
          <w:lang w:val="en-US"/>
        </w:rPr>
        <w:t xml:space="preserve"> W, </w:t>
      </w:r>
      <w:proofErr w:type="spellStart"/>
      <w:r w:rsidRPr="00076A94">
        <w:rPr>
          <w:b/>
          <w:bCs/>
          <w:lang w:val="en-US"/>
        </w:rPr>
        <w:t>Ren</w:t>
      </w:r>
      <w:proofErr w:type="spellEnd"/>
      <w:r w:rsidRPr="00076A94">
        <w:rPr>
          <w:b/>
          <w:bCs/>
          <w:lang w:val="en-US"/>
        </w:rPr>
        <w:t xml:space="preserve"> B, </w:t>
      </w:r>
      <w:proofErr w:type="spellStart"/>
      <w:r w:rsidRPr="00076A94">
        <w:rPr>
          <w:b/>
          <w:bCs/>
          <w:lang w:val="en-US"/>
        </w:rPr>
        <w:t>Schwager</w:t>
      </w:r>
      <w:proofErr w:type="spellEnd"/>
      <w:r w:rsidRPr="00076A94">
        <w:rPr>
          <w:b/>
          <w:bCs/>
          <w:lang w:val="en-US"/>
        </w:rPr>
        <w:t xml:space="preserve"> E, Knights D, Song </w:t>
      </w:r>
      <w:proofErr w:type="spellStart"/>
      <w:r w:rsidRPr="00076A94">
        <w:rPr>
          <w:b/>
          <w:bCs/>
          <w:lang w:val="en-US"/>
        </w:rPr>
        <w:t>SJ</w:t>
      </w:r>
      <w:proofErr w:type="spellEnd"/>
      <w:r w:rsidRPr="00076A94">
        <w:rPr>
          <w:b/>
          <w:bCs/>
          <w:lang w:val="en-US"/>
        </w:rPr>
        <w:t xml:space="preserve">, </w:t>
      </w:r>
      <w:proofErr w:type="spellStart"/>
      <w:r w:rsidRPr="00076A94">
        <w:rPr>
          <w:b/>
          <w:bCs/>
          <w:lang w:val="en-US"/>
        </w:rPr>
        <w:t>Yassour</w:t>
      </w:r>
      <w:proofErr w:type="spellEnd"/>
      <w:r w:rsidRPr="00076A94">
        <w:rPr>
          <w:b/>
          <w:bCs/>
          <w:lang w:val="en-US"/>
        </w:rPr>
        <w:t xml:space="preserve"> M, Morgan XC, </w:t>
      </w:r>
      <w:proofErr w:type="spellStart"/>
      <w:r w:rsidRPr="00076A94">
        <w:rPr>
          <w:b/>
          <w:bCs/>
          <w:lang w:val="en-US"/>
        </w:rPr>
        <w:t>Kostic</w:t>
      </w:r>
      <w:proofErr w:type="spellEnd"/>
      <w:r w:rsidRPr="00076A94">
        <w:rPr>
          <w:b/>
          <w:bCs/>
          <w:lang w:val="en-US"/>
        </w:rPr>
        <w:t xml:space="preserve"> AD, </w:t>
      </w:r>
      <w:proofErr w:type="spellStart"/>
      <w:r w:rsidRPr="00076A94">
        <w:rPr>
          <w:b/>
          <w:bCs/>
          <w:lang w:val="en-US"/>
        </w:rPr>
        <w:t>Luo</w:t>
      </w:r>
      <w:proofErr w:type="spellEnd"/>
      <w:r w:rsidRPr="00076A94">
        <w:rPr>
          <w:b/>
          <w:bCs/>
          <w:lang w:val="en-US"/>
        </w:rPr>
        <w:t xml:space="preserve"> C, González A, McDonald D, </w:t>
      </w:r>
      <w:proofErr w:type="spellStart"/>
      <w:r w:rsidRPr="00076A94">
        <w:rPr>
          <w:b/>
          <w:bCs/>
          <w:lang w:val="en-US"/>
        </w:rPr>
        <w:t>Haberman</w:t>
      </w:r>
      <w:proofErr w:type="spellEnd"/>
      <w:r w:rsidRPr="00076A94">
        <w:rPr>
          <w:b/>
          <w:bCs/>
          <w:lang w:val="en-US"/>
        </w:rPr>
        <w:t xml:space="preserve"> Y, Walters T, Baker S, Rosh J, Stephens M, </w:t>
      </w:r>
      <w:proofErr w:type="spellStart"/>
      <w:r w:rsidRPr="00076A94">
        <w:rPr>
          <w:b/>
          <w:bCs/>
          <w:lang w:val="en-US"/>
        </w:rPr>
        <w:t>Heyman</w:t>
      </w:r>
      <w:proofErr w:type="spellEnd"/>
      <w:r w:rsidRPr="00076A94">
        <w:rPr>
          <w:b/>
          <w:bCs/>
          <w:lang w:val="en-US"/>
        </w:rPr>
        <w:t xml:space="preserve"> M, Markowitz J, </w:t>
      </w:r>
      <w:proofErr w:type="spellStart"/>
      <w:r w:rsidRPr="00076A94">
        <w:rPr>
          <w:b/>
          <w:bCs/>
          <w:lang w:val="en-US"/>
        </w:rPr>
        <w:t>Baldassano</w:t>
      </w:r>
      <w:proofErr w:type="spellEnd"/>
      <w:r w:rsidRPr="00076A94">
        <w:rPr>
          <w:b/>
          <w:bCs/>
          <w:lang w:val="en-US"/>
        </w:rPr>
        <w:t xml:space="preserve"> R, Griffiths A, Sylvester F, Mack D, Kim S, Crandall W, </w:t>
      </w:r>
      <w:proofErr w:type="spellStart"/>
      <w:r w:rsidRPr="00076A94">
        <w:rPr>
          <w:b/>
          <w:bCs/>
          <w:lang w:val="en-US"/>
        </w:rPr>
        <w:t>Hyams</w:t>
      </w:r>
      <w:proofErr w:type="spellEnd"/>
      <w:r w:rsidRPr="00076A94">
        <w:rPr>
          <w:b/>
          <w:bCs/>
          <w:lang w:val="en-US"/>
        </w:rPr>
        <w:t xml:space="preserve"> J, </w:t>
      </w:r>
      <w:proofErr w:type="spellStart"/>
      <w:r w:rsidRPr="00076A94">
        <w:rPr>
          <w:b/>
          <w:bCs/>
          <w:lang w:val="en-US"/>
        </w:rPr>
        <w:t>Huttenhower</w:t>
      </w:r>
      <w:proofErr w:type="spellEnd"/>
      <w:r w:rsidRPr="00076A94">
        <w:rPr>
          <w:b/>
          <w:bCs/>
          <w:lang w:val="en-US"/>
        </w:rPr>
        <w:t xml:space="preserve"> C, Knight R, Xavier RJ. </w:t>
      </w:r>
      <w:r w:rsidRPr="00076A94">
        <w:rPr>
          <w:bCs/>
          <w:lang w:val="en-US"/>
        </w:rPr>
        <w:t>2014. The treatment-</w:t>
      </w:r>
      <w:bookmarkStart w:id="831" w:name="_bookmark15"/>
      <w:bookmarkEnd w:id="831"/>
      <w:r w:rsidRPr="00076A94">
        <w:rPr>
          <w:bCs/>
          <w:lang w:val="en-US"/>
        </w:rPr>
        <w:t xml:space="preserve">naive </w:t>
      </w:r>
      <w:proofErr w:type="spellStart"/>
      <w:r w:rsidRPr="00076A94">
        <w:rPr>
          <w:bCs/>
          <w:lang w:val="en-US"/>
        </w:rPr>
        <w:t>microbiome</w:t>
      </w:r>
      <w:proofErr w:type="spellEnd"/>
      <w:r w:rsidRPr="00076A94">
        <w:rPr>
          <w:bCs/>
          <w:lang w:val="en-US"/>
        </w:rPr>
        <w:t xml:space="preserve"> in new-onset </w:t>
      </w:r>
      <w:proofErr w:type="spellStart"/>
      <w:r w:rsidRPr="00076A94">
        <w:rPr>
          <w:bCs/>
          <w:lang w:val="en-US"/>
        </w:rPr>
        <w:t>Crohn’s</w:t>
      </w:r>
      <w:proofErr w:type="spellEnd"/>
      <w:r w:rsidRPr="00076A94">
        <w:rPr>
          <w:bCs/>
          <w:lang w:val="en-US"/>
        </w:rPr>
        <w:t xml:space="preserve"> disease. Cell Host Microbe 15:382–392.</w:t>
      </w:r>
    </w:p>
    <w:p w14:paraId="6CD2974E" w14:textId="77777777" w:rsidR="00EB43BE" w:rsidRPr="00076A94" w:rsidRDefault="00EB43BE" w:rsidP="00650FC2">
      <w:pPr>
        <w:pStyle w:val="ASM"/>
        <w:jc w:val="left"/>
        <w:rPr>
          <w:lang w:val="en-US"/>
        </w:rPr>
      </w:pPr>
    </w:p>
    <w:p w14:paraId="66036A91" w14:textId="77777777" w:rsidR="00EB43BE" w:rsidRPr="00076A94" w:rsidRDefault="00EB43BE" w:rsidP="00650FC2">
      <w:pPr>
        <w:pStyle w:val="ASM"/>
        <w:numPr>
          <w:ilvl w:val="0"/>
          <w:numId w:val="1"/>
        </w:numPr>
        <w:jc w:val="left"/>
        <w:rPr>
          <w:lang w:val="en-US"/>
        </w:rPr>
      </w:pPr>
      <w:proofErr w:type="spellStart"/>
      <w:r w:rsidRPr="00076A94">
        <w:rPr>
          <w:b/>
          <w:lang w:val="en-US"/>
        </w:rPr>
        <w:t>Ridaura</w:t>
      </w:r>
      <w:proofErr w:type="spellEnd"/>
      <w:r w:rsidRPr="00076A94">
        <w:rPr>
          <w:b/>
          <w:lang w:val="en-US"/>
        </w:rPr>
        <w:t xml:space="preserve"> </w:t>
      </w:r>
      <w:proofErr w:type="spellStart"/>
      <w:r w:rsidRPr="00076A94">
        <w:rPr>
          <w:b/>
          <w:lang w:val="en-US"/>
        </w:rPr>
        <w:t>VK</w:t>
      </w:r>
      <w:proofErr w:type="spellEnd"/>
      <w:r w:rsidRPr="00076A94">
        <w:rPr>
          <w:b/>
          <w:lang w:val="en-US"/>
        </w:rPr>
        <w:t xml:space="preserve">, Faith </w:t>
      </w:r>
      <w:proofErr w:type="spellStart"/>
      <w:r w:rsidRPr="00076A94">
        <w:rPr>
          <w:b/>
          <w:lang w:val="en-US"/>
        </w:rPr>
        <w:t>JJ</w:t>
      </w:r>
      <w:proofErr w:type="spellEnd"/>
      <w:r w:rsidRPr="00076A94">
        <w:rPr>
          <w:b/>
          <w:lang w:val="en-US"/>
        </w:rPr>
        <w:t xml:space="preserve">, Rey FE, Cheng J, Duncan AE, </w:t>
      </w:r>
      <w:proofErr w:type="spellStart"/>
      <w:r w:rsidRPr="00076A94">
        <w:rPr>
          <w:b/>
          <w:lang w:val="en-US"/>
        </w:rPr>
        <w:t>Kau</w:t>
      </w:r>
      <w:proofErr w:type="spellEnd"/>
      <w:r w:rsidRPr="00076A94">
        <w:rPr>
          <w:b/>
          <w:lang w:val="en-US"/>
        </w:rPr>
        <w:t xml:space="preserve"> L, </w:t>
      </w:r>
      <w:proofErr w:type="spellStart"/>
      <w:r w:rsidRPr="00076A94">
        <w:rPr>
          <w:b/>
          <w:lang w:val="en-US"/>
        </w:rPr>
        <w:t>Griffi</w:t>
      </w:r>
      <w:proofErr w:type="spellEnd"/>
      <w:r w:rsidRPr="00076A94">
        <w:rPr>
          <w:b/>
          <w:lang w:val="en-US"/>
        </w:rPr>
        <w:t xml:space="preserve"> NW, Lombard V, </w:t>
      </w:r>
      <w:proofErr w:type="spellStart"/>
      <w:r w:rsidRPr="00076A94">
        <w:rPr>
          <w:b/>
          <w:lang w:val="en-US"/>
        </w:rPr>
        <w:t>Henrissat</w:t>
      </w:r>
      <w:proofErr w:type="spellEnd"/>
      <w:r w:rsidRPr="00076A94">
        <w:rPr>
          <w:b/>
          <w:lang w:val="en-US"/>
        </w:rPr>
        <w:t xml:space="preserve"> B, Bain JR, Michael J, </w:t>
      </w:r>
      <w:proofErr w:type="spellStart"/>
      <w:r w:rsidRPr="00076A94">
        <w:rPr>
          <w:b/>
          <w:lang w:val="en-US"/>
        </w:rPr>
        <w:t>Ilkayeva</w:t>
      </w:r>
      <w:proofErr w:type="spellEnd"/>
      <w:r w:rsidRPr="00076A94">
        <w:rPr>
          <w:b/>
          <w:lang w:val="en-US"/>
        </w:rPr>
        <w:t xml:space="preserve"> O, </w:t>
      </w:r>
      <w:proofErr w:type="spellStart"/>
      <w:r w:rsidRPr="00076A94">
        <w:rPr>
          <w:b/>
          <w:lang w:val="en-US"/>
        </w:rPr>
        <w:t>Semenkovich</w:t>
      </w:r>
      <w:proofErr w:type="spellEnd"/>
      <w:r w:rsidRPr="00076A94">
        <w:rPr>
          <w:b/>
          <w:lang w:val="en-US"/>
        </w:rPr>
        <w:t xml:space="preserve"> CF, </w:t>
      </w:r>
      <w:proofErr w:type="spellStart"/>
      <w:r w:rsidRPr="00076A94">
        <w:rPr>
          <w:b/>
          <w:lang w:val="en-US"/>
        </w:rPr>
        <w:t>Funai</w:t>
      </w:r>
      <w:proofErr w:type="spellEnd"/>
      <w:r w:rsidRPr="00076A94">
        <w:rPr>
          <w:b/>
          <w:lang w:val="en-US"/>
        </w:rPr>
        <w:t xml:space="preserve"> K, Hayashi DK, Lyle </w:t>
      </w:r>
      <w:r w:rsidRPr="00076A94">
        <w:rPr>
          <w:b/>
          <w:lang w:val="en-US"/>
        </w:rPr>
        <w:lastRenderedPageBreak/>
        <w:t xml:space="preserve">J, Martini MC, </w:t>
      </w:r>
      <w:proofErr w:type="spellStart"/>
      <w:r w:rsidRPr="00076A94">
        <w:rPr>
          <w:b/>
          <w:lang w:val="en-US"/>
        </w:rPr>
        <w:t>Ursell</w:t>
      </w:r>
      <w:proofErr w:type="spellEnd"/>
      <w:r w:rsidRPr="00076A94">
        <w:rPr>
          <w:b/>
          <w:lang w:val="en-US"/>
        </w:rPr>
        <w:t xml:space="preserve"> </w:t>
      </w:r>
      <w:proofErr w:type="spellStart"/>
      <w:r w:rsidRPr="00076A94">
        <w:rPr>
          <w:b/>
          <w:lang w:val="en-US"/>
        </w:rPr>
        <w:t>LK</w:t>
      </w:r>
      <w:proofErr w:type="spellEnd"/>
      <w:r w:rsidRPr="00076A94">
        <w:rPr>
          <w:b/>
          <w:lang w:val="en-US"/>
        </w:rPr>
        <w:t xml:space="preserve">, Clemente </w:t>
      </w:r>
      <w:proofErr w:type="spellStart"/>
      <w:r w:rsidRPr="00076A94">
        <w:rPr>
          <w:b/>
          <w:lang w:val="en-US"/>
        </w:rPr>
        <w:t>JC</w:t>
      </w:r>
      <w:proofErr w:type="spellEnd"/>
      <w:r w:rsidRPr="00076A94">
        <w:rPr>
          <w:b/>
          <w:lang w:val="en-US"/>
        </w:rPr>
        <w:t xml:space="preserve">, </w:t>
      </w:r>
      <w:proofErr w:type="spellStart"/>
      <w:r w:rsidRPr="00076A94">
        <w:rPr>
          <w:b/>
          <w:lang w:val="en-US"/>
        </w:rPr>
        <w:t>Treuren</w:t>
      </w:r>
      <w:proofErr w:type="spellEnd"/>
      <w:r w:rsidRPr="00076A94">
        <w:rPr>
          <w:b/>
          <w:lang w:val="en-US"/>
        </w:rPr>
        <w:t xml:space="preserve"> W Van, William A, Knight R, </w:t>
      </w:r>
      <w:proofErr w:type="spellStart"/>
      <w:r w:rsidRPr="00076A94">
        <w:rPr>
          <w:b/>
          <w:lang w:val="en-US"/>
        </w:rPr>
        <w:t>Newgard</w:t>
      </w:r>
      <w:proofErr w:type="spellEnd"/>
      <w:r w:rsidRPr="00076A94">
        <w:rPr>
          <w:b/>
          <w:lang w:val="en-US"/>
        </w:rPr>
        <w:t xml:space="preserve"> CB, Heath AC, Gordon </w:t>
      </w:r>
      <w:proofErr w:type="spellStart"/>
      <w:r w:rsidRPr="00076A94">
        <w:rPr>
          <w:b/>
          <w:lang w:val="en-US"/>
        </w:rPr>
        <w:t>JI</w:t>
      </w:r>
      <w:proofErr w:type="spellEnd"/>
      <w:r w:rsidRPr="00076A94">
        <w:rPr>
          <w:b/>
          <w:lang w:val="en-US"/>
        </w:rPr>
        <w:t xml:space="preserve">, </w:t>
      </w:r>
      <w:proofErr w:type="spellStart"/>
      <w:r w:rsidRPr="00076A94">
        <w:rPr>
          <w:b/>
          <w:lang w:val="en-US"/>
        </w:rPr>
        <w:t>Kau</w:t>
      </w:r>
      <w:proofErr w:type="spellEnd"/>
      <w:r w:rsidRPr="00076A94">
        <w:rPr>
          <w:b/>
          <w:lang w:val="en-US"/>
        </w:rPr>
        <w:t xml:space="preserve"> AL, Griffin NW, </w:t>
      </w:r>
      <w:proofErr w:type="spellStart"/>
      <w:r w:rsidRPr="00076A94">
        <w:rPr>
          <w:b/>
          <w:lang w:val="en-US"/>
        </w:rPr>
        <w:t>Muehlbauer</w:t>
      </w:r>
      <w:proofErr w:type="spellEnd"/>
      <w:r w:rsidRPr="00076A94">
        <w:rPr>
          <w:b/>
          <w:lang w:val="en-US"/>
        </w:rPr>
        <w:t xml:space="preserve"> </w:t>
      </w:r>
      <w:proofErr w:type="spellStart"/>
      <w:r w:rsidRPr="00076A94">
        <w:rPr>
          <w:b/>
          <w:lang w:val="en-US"/>
        </w:rPr>
        <w:t>MJ</w:t>
      </w:r>
      <w:proofErr w:type="spellEnd"/>
      <w:r w:rsidRPr="00076A94">
        <w:rPr>
          <w:b/>
          <w:lang w:val="en-US"/>
        </w:rPr>
        <w:t xml:space="preserve">. </w:t>
      </w:r>
      <w:r w:rsidRPr="00076A94">
        <w:rPr>
          <w:lang w:val="en-US"/>
        </w:rPr>
        <w:t xml:space="preserve">2013. Gut </w:t>
      </w:r>
      <w:proofErr w:type="spellStart"/>
      <w:r w:rsidRPr="00076A94">
        <w:rPr>
          <w:lang w:val="en-US"/>
        </w:rPr>
        <w:t>Microbiota</w:t>
      </w:r>
      <w:proofErr w:type="spellEnd"/>
      <w:r w:rsidRPr="00076A94">
        <w:rPr>
          <w:lang w:val="en-US"/>
        </w:rPr>
        <w:t xml:space="preserve"> from Twins Discordant for Obesity Modulate Metabolism in Mice Gut </w:t>
      </w:r>
      <w:bookmarkStart w:id="832" w:name="_bookmark16"/>
      <w:bookmarkEnd w:id="832"/>
      <w:proofErr w:type="spellStart"/>
      <w:proofErr w:type="gramStart"/>
      <w:r w:rsidRPr="00076A94">
        <w:rPr>
          <w:lang w:val="en-US"/>
        </w:rPr>
        <w:t>Microbiota</w:t>
      </w:r>
      <w:proofErr w:type="spellEnd"/>
      <w:r w:rsidRPr="00076A94">
        <w:rPr>
          <w:lang w:val="en-US"/>
        </w:rPr>
        <w:t xml:space="preserve">  from</w:t>
      </w:r>
      <w:proofErr w:type="gramEnd"/>
      <w:r w:rsidRPr="00076A94">
        <w:rPr>
          <w:lang w:val="en-US"/>
        </w:rPr>
        <w:t xml:space="preserve">  Twins  Metabolism  in  Mice.  </w:t>
      </w:r>
      <w:proofErr w:type="gramStart"/>
      <w:r w:rsidRPr="00076A94">
        <w:rPr>
          <w:lang w:val="en-US"/>
        </w:rPr>
        <w:t xml:space="preserve">Science  </w:t>
      </w:r>
      <w:r w:rsidRPr="00076A94">
        <w:rPr>
          <w:b/>
          <w:lang w:val="en-US"/>
        </w:rPr>
        <w:t>341</w:t>
      </w:r>
      <w:r w:rsidRPr="00076A94">
        <w:rPr>
          <w:lang w:val="en-US"/>
        </w:rPr>
        <w:t>:1241214</w:t>
      </w:r>
      <w:proofErr w:type="gramEnd"/>
      <w:r w:rsidRPr="00076A94">
        <w:rPr>
          <w:lang w:val="en-US"/>
        </w:rPr>
        <w:t>.</w:t>
      </w:r>
    </w:p>
    <w:p w14:paraId="2C1C37C9" w14:textId="77777777" w:rsidR="00EB43BE" w:rsidRPr="00076A94" w:rsidRDefault="00EB43BE" w:rsidP="00650FC2">
      <w:pPr>
        <w:pStyle w:val="ASM"/>
        <w:numPr>
          <w:ilvl w:val="0"/>
          <w:numId w:val="1"/>
        </w:numPr>
        <w:jc w:val="left"/>
        <w:rPr>
          <w:lang w:val="en-US"/>
        </w:rPr>
      </w:pPr>
      <w:proofErr w:type="spellStart"/>
      <w:r w:rsidRPr="00076A94">
        <w:rPr>
          <w:b/>
          <w:bCs/>
          <w:lang w:val="en-US"/>
        </w:rPr>
        <w:t>Turnbaugh</w:t>
      </w:r>
      <w:proofErr w:type="spellEnd"/>
      <w:r w:rsidRPr="00076A94">
        <w:rPr>
          <w:b/>
          <w:bCs/>
          <w:lang w:val="en-US"/>
        </w:rPr>
        <w:t xml:space="preserve"> </w:t>
      </w:r>
      <w:proofErr w:type="spellStart"/>
      <w:r w:rsidRPr="00076A94">
        <w:rPr>
          <w:b/>
          <w:bCs/>
          <w:lang w:val="en-US"/>
        </w:rPr>
        <w:t>PJ</w:t>
      </w:r>
      <w:proofErr w:type="spellEnd"/>
      <w:r w:rsidRPr="00076A94">
        <w:rPr>
          <w:b/>
          <w:bCs/>
          <w:lang w:val="en-US"/>
        </w:rPr>
        <w:t xml:space="preserve">, </w:t>
      </w:r>
      <w:proofErr w:type="spellStart"/>
      <w:r w:rsidRPr="00076A94">
        <w:rPr>
          <w:b/>
          <w:bCs/>
          <w:lang w:val="en-US"/>
        </w:rPr>
        <w:t>Hamady</w:t>
      </w:r>
      <w:proofErr w:type="spellEnd"/>
      <w:r w:rsidRPr="00076A94">
        <w:rPr>
          <w:b/>
          <w:bCs/>
          <w:lang w:val="en-US"/>
        </w:rPr>
        <w:t xml:space="preserve"> M, </w:t>
      </w:r>
      <w:proofErr w:type="spellStart"/>
      <w:r w:rsidRPr="00076A94">
        <w:rPr>
          <w:b/>
          <w:bCs/>
          <w:lang w:val="en-US"/>
        </w:rPr>
        <w:t>Yatsunenko</w:t>
      </w:r>
      <w:proofErr w:type="spellEnd"/>
      <w:r w:rsidRPr="00076A94">
        <w:rPr>
          <w:b/>
          <w:bCs/>
          <w:lang w:val="en-US"/>
        </w:rPr>
        <w:t xml:space="preserve"> T, </w:t>
      </w:r>
      <w:proofErr w:type="spellStart"/>
      <w:r w:rsidRPr="00076A94">
        <w:rPr>
          <w:b/>
          <w:bCs/>
          <w:lang w:val="en-US"/>
        </w:rPr>
        <w:t>Cantarel</w:t>
      </w:r>
      <w:proofErr w:type="spellEnd"/>
      <w:r w:rsidRPr="00076A94">
        <w:rPr>
          <w:b/>
          <w:bCs/>
          <w:lang w:val="en-US"/>
        </w:rPr>
        <w:t xml:space="preserve"> BL, Duncan A, Ley RE, </w:t>
      </w:r>
      <w:proofErr w:type="spellStart"/>
      <w:r w:rsidRPr="00076A94">
        <w:rPr>
          <w:b/>
          <w:bCs/>
          <w:lang w:val="en-US"/>
        </w:rPr>
        <w:t>Sogin</w:t>
      </w:r>
      <w:proofErr w:type="spellEnd"/>
      <w:r w:rsidRPr="00076A94">
        <w:rPr>
          <w:b/>
          <w:bCs/>
          <w:lang w:val="en-US"/>
        </w:rPr>
        <w:t xml:space="preserve"> ML, Jones </w:t>
      </w:r>
      <w:proofErr w:type="spellStart"/>
      <w:r w:rsidRPr="00076A94">
        <w:rPr>
          <w:b/>
          <w:bCs/>
          <w:lang w:val="en-US"/>
        </w:rPr>
        <w:t>WJ</w:t>
      </w:r>
      <w:proofErr w:type="spellEnd"/>
      <w:r w:rsidRPr="00076A94">
        <w:rPr>
          <w:b/>
          <w:bCs/>
          <w:lang w:val="en-US"/>
        </w:rPr>
        <w:t xml:space="preserve">, Roe BA, </w:t>
      </w:r>
      <w:proofErr w:type="spellStart"/>
      <w:r w:rsidRPr="00076A94">
        <w:rPr>
          <w:b/>
          <w:bCs/>
          <w:lang w:val="en-US"/>
        </w:rPr>
        <w:t>Affourtit</w:t>
      </w:r>
      <w:proofErr w:type="spellEnd"/>
      <w:r w:rsidRPr="00076A94">
        <w:rPr>
          <w:b/>
          <w:bCs/>
          <w:lang w:val="en-US"/>
        </w:rPr>
        <w:t xml:space="preserve"> JP, </w:t>
      </w:r>
      <w:proofErr w:type="spellStart"/>
      <w:r w:rsidRPr="00076A94">
        <w:rPr>
          <w:b/>
          <w:bCs/>
          <w:lang w:val="en-US"/>
        </w:rPr>
        <w:t>Egholm</w:t>
      </w:r>
      <w:proofErr w:type="spellEnd"/>
      <w:r w:rsidRPr="00076A94">
        <w:rPr>
          <w:b/>
          <w:bCs/>
          <w:lang w:val="en-US"/>
        </w:rPr>
        <w:t xml:space="preserve"> M, </w:t>
      </w:r>
      <w:proofErr w:type="spellStart"/>
      <w:r w:rsidRPr="00076A94">
        <w:rPr>
          <w:b/>
          <w:bCs/>
          <w:lang w:val="en-US"/>
        </w:rPr>
        <w:t>Henrissat</w:t>
      </w:r>
      <w:proofErr w:type="spellEnd"/>
      <w:r w:rsidRPr="00076A94">
        <w:rPr>
          <w:b/>
          <w:bCs/>
          <w:lang w:val="en-US"/>
        </w:rPr>
        <w:t xml:space="preserve"> B, Heath AC, Knight R, Gordon </w:t>
      </w:r>
      <w:proofErr w:type="spellStart"/>
      <w:r w:rsidRPr="00076A94">
        <w:rPr>
          <w:b/>
          <w:bCs/>
          <w:lang w:val="en-US"/>
        </w:rPr>
        <w:t>JI</w:t>
      </w:r>
      <w:proofErr w:type="spellEnd"/>
      <w:r w:rsidRPr="00076A94">
        <w:rPr>
          <w:b/>
          <w:bCs/>
          <w:lang w:val="en-US"/>
        </w:rPr>
        <w:t xml:space="preserve">. </w:t>
      </w:r>
      <w:r w:rsidRPr="00076A94">
        <w:rPr>
          <w:lang w:val="en-US"/>
        </w:rPr>
        <w:t xml:space="preserve">2009. LETTERS A core gut </w:t>
      </w:r>
      <w:proofErr w:type="spellStart"/>
      <w:r w:rsidRPr="00076A94">
        <w:rPr>
          <w:lang w:val="en-US"/>
        </w:rPr>
        <w:t>microbiome</w:t>
      </w:r>
      <w:proofErr w:type="spellEnd"/>
      <w:r w:rsidRPr="00076A94">
        <w:rPr>
          <w:lang w:val="en-US"/>
        </w:rPr>
        <w:t xml:space="preserve"> in obese and lean twins. </w:t>
      </w:r>
      <w:proofErr w:type="gramStart"/>
      <w:r w:rsidRPr="00076A94">
        <w:rPr>
          <w:lang w:val="en-US"/>
        </w:rPr>
        <w:t xml:space="preserve">Nature </w:t>
      </w:r>
      <w:bookmarkStart w:id="833" w:name="_bookmark17"/>
      <w:bookmarkEnd w:id="833"/>
      <w:r w:rsidRPr="00076A94">
        <w:rPr>
          <w:lang w:val="en-US"/>
        </w:rPr>
        <w:t xml:space="preserve"> </w:t>
      </w:r>
      <w:r w:rsidRPr="00076A94">
        <w:rPr>
          <w:b/>
          <w:bCs/>
          <w:lang w:val="en-US"/>
        </w:rPr>
        <w:t>457</w:t>
      </w:r>
      <w:r w:rsidRPr="00076A94">
        <w:rPr>
          <w:lang w:val="en-US"/>
        </w:rPr>
        <w:t>:480</w:t>
      </w:r>
      <w:proofErr w:type="gramEnd"/>
      <w:r w:rsidRPr="00076A94">
        <w:rPr>
          <w:lang w:val="en-US"/>
        </w:rPr>
        <w:t>–484.</w:t>
      </w:r>
    </w:p>
    <w:p w14:paraId="5194DE34" w14:textId="687E0C84" w:rsidR="00EB43BE" w:rsidRPr="00076A94" w:rsidRDefault="00EB43BE" w:rsidP="00650FC2">
      <w:pPr>
        <w:pStyle w:val="ASM"/>
        <w:numPr>
          <w:ilvl w:val="0"/>
          <w:numId w:val="1"/>
        </w:numPr>
        <w:jc w:val="left"/>
        <w:rPr>
          <w:lang w:val="en-US"/>
        </w:rPr>
      </w:pPr>
      <w:r w:rsidRPr="00076A94">
        <w:rPr>
          <w:b/>
          <w:bCs/>
          <w:lang w:val="en-US"/>
        </w:rPr>
        <w:t xml:space="preserve">Subramanian S, </w:t>
      </w:r>
      <w:proofErr w:type="spellStart"/>
      <w:r w:rsidRPr="00076A94">
        <w:rPr>
          <w:b/>
          <w:bCs/>
          <w:lang w:val="en-US"/>
        </w:rPr>
        <w:t>Huq</w:t>
      </w:r>
      <w:proofErr w:type="spellEnd"/>
      <w:r w:rsidRPr="00076A94">
        <w:rPr>
          <w:b/>
          <w:bCs/>
          <w:lang w:val="en-US"/>
        </w:rPr>
        <w:t xml:space="preserve"> S, </w:t>
      </w:r>
      <w:proofErr w:type="spellStart"/>
      <w:r w:rsidRPr="00076A94">
        <w:rPr>
          <w:b/>
          <w:bCs/>
          <w:lang w:val="en-US"/>
        </w:rPr>
        <w:t>Yatsunenko</w:t>
      </w:r>
      <w:proofErr w:type="spellEnd"/>
      <w:r w:rsidRPr="00076A94">
        <w:rPr>
          <w:b/>
          <w:bCs/>
          <w:lang w:val="en-US"/>
        </w:rPr>
        <w:t xml:space="preserve"> T, </w:t>
      </w:r>
      <w:proofErr w:type="spellStart"/>
      <w:r w:rsidRPr="00076A94">
        <w:rPr>
          <w:b/>
          <w:bCs/>
          <w:lang w:val="en-US"/>
        </w:rPr>
        <w:t>Haque</w:t>
      </w:r>
      <w:proofErr w:type="spellEnd"/>
      <w:r w:rsidRPr="00076A94">
        <w:rPr>
          <w:b/>
          <w:bCs/>
          <w:lang w:val="en-US"/>
        </w:rPr>
        <w:t xml:space="preserve"> R, </w:t>
      </w:r>
      <w:proofErr w:type="spellStart"/>
      <w:r w:rsidRPr="00076A94">
        <w:rPr>
          <w:b/>
          <w:bCs/>
          <w:lang w:val="en-US"/>
        </w:rPr>
        <w:t>Mahfuz</w:t>
      </w:r>
      <w:proofErr w:type="spellEnd"/>
      <w:r w:rsidRPr="00076A94">
        <w:rPr>
          <w:b/>
          <w:bCs/>
          <w:lang w:val="en-US"/>
        </w:rPr>
        <w:t xml:space="preserve"> M, </w:t>
      </w:r>
      <w:proofErr w:type="spellStart"/>
      <w:r w:rsidRPr="00076A94">
        <w:rPr>
          <w:b/>
          <w:bCs/>
          <w:lang w:val="en-US"/>
        </w:rPr>
        <w:t>Alam</w:t>
      </w:r>
      <w:proofErr w:type="spellEnd"/>
      <w:r w:rsidRPr="00076A94">
        <w:rPr>
          <w:b/>
          <w:bCs/>
          <w:lang w:val="en-US"/>
        </w:rPr>
        <w:t xml:space="preserve"> MA, </w:t>
      </w:r>
      <w:proofErr w:type="spellStart"/>
      <w:r w:rsidRPr="00076A94">
        <w:rPr>
          <w:b/>
          <w:bCs/>
          <w:lang w:val="en-US"/>
        </w:rPr>
        <w:t>Benezra</w:t>
      </w:r>
      <w:proofErr w:type="spellEnd"/>
      <w:r w:rsidRPr="00076A94">
        <w:rPr>
          <w:b/>
          <w:bCs/>
          <w:lang w:val="en-US"/>
        </w:rPr>
        <w:t xml:space="preserve"> A, </w:t>
      </w:r>
      <w:proofErr w:type="spellStart"/>
      <w:r w:rsidRPr="00076A94">
        <w:rPr>
          <w:b/>
          <w:bCs/>
          <w:lang w:val="en-US"/>
        </w:rPr>
        <w:t>DeStefano</w:t>
      </w:r>
      <w:proofErr w:type="spellEnd"/>
      <w:r w:rsidRPr="00076A94">
        <w:rPr>
          <w:b/>
          <w:bCs/>
          <w:lang w:val="en-US"/>
        </w:rPr>
        <w:t xml:space="preserve"> J, Meier MF, </w:t>
      </w:r>
      <w:proofErr w:type="spellStart"/>
      <w:r w:rsidRPr="00076A94">
        <w:rPr>
          <w:b/>
          <w:bCs/>
          <w:lang w:val="en-US"/>
        </w:rPr>
        <w:t>Muegge</w:t>
      </w:r>
      <w:proofErr w:type="spellEnd"/>
      <w:r w:rsidRPr="00076A94">
        <w:rPr>
          <w:b/>
          <w:bCs/>
          <w:lang w:val="en-US"/>
        </w:rPr>
        <w:t xml:space="preserve"> BD, Barratt </w:t>
      </w:r>
      <w:proofErr w:type="spellStart"/>
      <w:r w:rsidRPr="00076A94">
        <w:rPr>
          <w:b/>
          <w:bCs/>
          <w:lang w:val="en-US"/>
        </w:rPr>
        <w:t>MJ</w:t>
      </w:r>
      <w:proofErr w:type="spellEnd"/>
      <w:r w:rsidRPr="00076A94">
        <w:rPr>
          <w:b/>
          <w:bCs/>
          <w:lang w:val="en-US"/>
        </w:rPr>
        <w:t xml:space="preserve">, </w:t>
      </w:r>
      <w:proofErr w:type="spellStart"/>
      <w:r w:rsidRPr="00076A94">
        <w:rPr>
          <w:b/>
          <w:bCs/>
          <w:lang w:val="en-US"/>
        </w:rPr>
        <w:t>VanArendonk</w:t>
      </w:r>
      <w:proofErr w:type="spellEnd"/>
      <w:r w:rsidRPr="00076A94">
        <w:rPr>
          <w:b/>
          <w:bCs/>
          <w:lang w:val="en-US"/>
        </w:rPr>
        <w:t xml:space="preserve"> LG, Zhang Q, Province MA, Petri WA, Ahmed T, Gordon </w:t>
      </w:r>
      <w:proofErr w:type="spellStart"/>
      <w:r w:rsidRPr="00076A94">
        <w:rPr>
          <w:b/>
          <w:bCs/>
          <w:lang w:val="en-US"/>
        </w:rPr>
        <w:t>JI</w:t>
      </w:r>
      <w:proofErr w:type="spellEnd"/>
      <w:r w:rsidRPr="00076A94">
        <w:rPr>
          <w:b/>
          <w:bCs/>
          <w:lang w:val="en-US"/>
        </w:rPr>
        <w:t xml:space="preserve">. </w:t>
      </w:r>
      <w:r w:rsidRPr="00076A94">
        <w:rPr>
          <w:lang w:val="en-US"/>
        </w:rPr>
        <w:t xml:space="preserve">2014. </w:t>
      </w:r>
      <w:r w:rsidR="00EC0C64" w:rsidRPr="00076A94">
        <w:rPr>
          <w:lang w:val="en-US"/>
        </w:rPr>
        <w:t xml:space="preserve">Persistent gut </w:t>
      </w:r>
      <w:proofErr w:type="spellStart"/>
      <w:r w:rsidR="00EC0C64" w:rsidRPr="00076A94">
        <w:rPr>
          <w:lang w:val="en-US"/>
        </w:rPr>
        <w:t>microbiota</w:t>
      </w:r>
      <w:proofErr w:type="spellEnd"/>
      <w:r w:rsidR="00EC0C64" w:rsidRPr="00076A94">
        <w:rPr>
          <w:lang w:val="en-US"/>
        </w:rPr>
        <w:t xml:space="preserve"> imma</w:t>
      </w:r>
      <w:r w:rsidRPr="00076A94">
        <w:rPr>
          <w:lang w:val="en-US"/>
        </w:rPr>
        <w:t xml:space="preserve">turity in malnourished Bangladeshi children. Nature </w:t>
      </w:r>
      <w:r w:rsidRPr="00076A94">
        <w:rPr>
          <w:b/>
          <w:bCs/>
          <w:lang w:val="en-US"/>
        </w:rPr>
        <w:t>510</w:t>
      </w:r>
      <w:r w:rsidRPr="00076A94">
        <w:rPr>
          <w:lang w:val="en-US"/>
        </w:rPr>
        <w:t>:417–21.</w:t>
      </w:r>
    </w:p>
    <w:p w14:paraId="571D55F8" w14:textId="77777777" w:rsidR="00EB43BE" w:rsidRPr="00076A94" w:rsidRDefault="00EB43BE" w:rsidP="00650FC2">
      <w:pPr>
        <w:pStyle w:val="ASM"/>
        <w:numPr>
          <w:ilvl w:val="0"/>
          <w:numId w:val="1"/>
        </w:numPr>
        <w:jc w:val="left"/>
        <w:rPr>
          <w:lang w:val="en-US"/>
        </w:rPr>
      </w:pPr>
      <w:bookmarkStart w:id="834" w:name="_bookmark18"/>
      <w:bookmarkEnd w:id="834"/>
      <w:proofErr w:type="spellStart"/>
      <w:r w:rsidRPr="00076A94">
        <w:rPr>
          <w:b/>
          <w:bCs/>
          <w:lang w:val="en-US"/>
        </w:rPr>
        <w:t>Moya</w:t>
      </w:r>
      <w:proofErr w:type="spellEnd"/>
      <w:r w:rsidRPr="00076A94">
        <w:rPr>
          <w:b/>
          <w:bCs/>
          <w:lang w:val="en-US"/>
        </w:rPr>
        <w:t xml:space="preserve"> A, </w:t>
      </w:r>
      <w:proofErr w:type="spellStart"/>
      <w:r w:rsidRPr="00076A94">
        <w:rPr>
          <w:b/>
          <w:bCs/>
          <w:lang w:val="en-US"/>
        </w:rPr>
        <w:t>Ferrer</w:t>
      </w:r>
      <w:proofErr w:type="spellEnd"/>
      <w:r w:rsidRPr="00076A94">
        <w:rPr>
          <w:b/>
          <w:bCs/>
          <w:lang w:val="en-US"/>
        </w:rPr>
        <w:t xml:space="preserve"> M. </w:t>
      </w:r>
      <w:r w:rsidRPr="00076A94">
        <w:rPr>
          <w:lang w:val="en-US"/>
        </w:rPr>
        <w:t xml:space="preserve">2016. Functional Redundancy-Induced Stability of Gut </w:t>
      </w:r>
      <w:proofErr w:type="spellStart"/>
      <w:r w:rsidRPr="00076A94">
        <w:rPr>
          <w:lang w:val="en-US"/>
        </w:rPr>
        <w:t>Microbiota</w:t>
      </w:r>
      <w:proofErr w:type="spellEnd"/>
      <w:r w:rsidRPr="00076A94">
        <w:rPr>
          <w:lang w:val="en-US"/>
        </w:rPr>
        <w:t xml:space="preserve"> Subjected to Disturbance. Trends </w:t>
      </w:r>
      <w:proofErr w:type="spellStart"/>
      <w:r w:rsidRPr="00076A94">
        <w:rPr>
          <w:lang w:val="en-US"/>
        </w:rPr>
        <w:t>Microbiol</w:t>
      </w:r>
      <w:proofErr w:type="spellEnd"/>
      <w:r w:rsidRPr="00076A94">
        <w:rPr>
          <w:lang w:val="en-US"/>
        </w:rPr>
        <w:t xml:space="preserve"> </w:t>
      </w:r>
      <w:r w:rsidRPr="00076A94">
        <w:rPr>
          <w:b/>
          <w:bCs/>
          <w:lang w:val="en-US"/>
        </w:rPr>
        <w:t>24</w:t>
      </w:r>
      <w:r w:rsidRPr="00076A94">
        <w:rPr>
          <w:lang w:val="en-US"/>
        </w:rPr>
        <w:t>:402–413.</w:t>
      </w:r>
    </w:p>
    <w:p w14:paraId="1B77E636" w14:textId="3A42E850" w:rsidR="00EB43BE" w:rsidRPr="00076A94" w:rsidRDefault="00EB43BE" w:rsidP="00650FC2">
      <w:pPr>
        <w:pStyle w:val="ASM"/>
        <w:numPr>
          <w:ilvl w:val="0"/>
          <w:numId w:val="1"/>
        </w:numPr>
        <w:jc w:val="left"/>
        <w:rPr>
          <w:lang w:val="en-US"/>
        </w:rPr>
      </w:pPr>
      <w:bookmarkStart w:id="835" w:name="_bookmark19"/>
      <w:bookmarkEnd w:id="835"/>
      <w:proofErr w:type="spellStart"/>
      <w:r w:rsidRPr="00076A94">
        <w:rPr>
          <w:b/>
          <w:bCs/>
          <w:lang w:val="en-US"/>
        </w:rPr>
        <w:t>Cryan</w:t>
      </w:r>
      <w:proofErr w:type="spellEnd"/>
      <w:r w:rsidRPr="00076A94">
        <w:rPr>
          <w:b/>
          <w:bCs/>
          <w:lang w:val="en-US"/>
        </w:rPr>
        <w:t xml:space="preserve"> </w:t>
      </w:r>
      <w:proofErr w:type="spellStart"/>
      <w:r w:rsidRPr="00076A94">
        <w:rPr>
          <w:b/>
          <w:bCs/>
          <w:lang w:val="en-US"/>
        </w:rPr>
        <w:t>JF</w:t>
      </w:r>
      <w:proofErr w:type="spellEnd"/>
      <w:r w:rsidRPr="00076A94">
        <w:rPr>
          <w:b/>
          <w:bCs/>
          <w:lang w:val="en-US"/>
        </w:rPr>
        <w:t xml:space="preserve">, </w:t>
      </w:r>
      <w:proofErr w:type="spellStart"/>
      <w:r w:rsidRPr="00076A94">
        <w:rPr>
          <w:b/>
          <w:bCs/>
          <w:lang w:val="en-US"/>
        </w:rPr>
        <w:t>Dinan</w:t>
      </w:r>
      <w:proofErr w:type="spellEnd"/>
      <w:r w:rsidRPr="00076A94">
        <w:rPr>
          <w:b/>
          <w:bCs/>
          <w:lang w:val="en-US"/>
        </w:rPr>
        <w:t xml:space="preserve"> TG</w:t>
      </w:r>
      <w:r w:rsidRPr="00076A94">
        <w:rPr>
          <w:lang w:val="en-US"/>
        </w:rPr>
        <w:t xml:space="preserve">. 2012. Mind-altering microorganisms: the impact of the gut </w:t>
      </w:r>
      <w:proofErr w:type="spellStart"/>
      <w:r w:rsidRPr="00076A94">
        <w:rPr>
          <w:lang w:val="en-US"/>
        </w:rPr>
        <w:t>mi</w:t>
      </w:r>
      <w:bookmarkStart w:id="836" w:name="_bookmark20"/>
      <w:bookmarkEnd w:id="836"/>
      <w:r w:rsidRPr="00076A94">
        <w:rPr>
          <w:lang w:val="en-US"/>
        </w:rPr>
        <w:t>crobiota</w:t>
      </w:r>
      <w:proofErr w:type="spellEnd"/>
      <w:r w:rsidRPr="00076A94">
        <w:rPr>
          <w:lang w:val="en-US"/>
        </w:rPr>
        <w:t xml:space="preserve"> on brain and </w:t>
      </w:r>
      <w:proofErr w:type="spellStart"/>
      <w:r w:rsidRPr="00076A94">
        <w:rPr>
          <w:lang w:val="en-US"/>
        </w:rPr>
        <w:t>behaviour</w:t>
      </w:r>
      <w:proofErr w:type="spellEnd"/>
      <w:r w:rsidRPr="00076A94">
        <w:rPr>
          <w:lang w:val="en-US"/>
        </w:rPr>
        <w:t xml:space="preserve">. Nat Rev </w:t>
      </w:r>
      <w:proofErr w:type="spellStart"/>
      <w:r w:rsidRPr="00076A94">
        <w:rPr>
          <w:lang w:val="en-US"/>
        </w:rPr>
        <w:t>Neurosci</w:t>
      </w:r>
      <w:proofErr w:type="spellEnd"/>
      <w:r w:rsidRPr="00076A94">
        <w:rPr>
          <w:lang w:val="en-US"/>
        </w:rPr>
        <w:t xml:space="preserve"> </w:t>
      </w:r>
      <w:r w:rsidRPr="00076A94">
        <w:rPr>
          <w:b/>
          <w:bCs/>
          <w:lang w:val="en-US"/>
        </w:rPr>
        <w:t>13</w:t>
      </w:r>
      <w:r w:rsidRPr="00076A94">
        <w:rPr>
          <w:lang w:val="en-US"/>
        </w:rPr>
        <w:t>:701–712</w:t>
      </w:r>
    </w:p>
    <w:p w14:paraId="61C7544C" w14:textId="77777777" w:rsidR="00EB43BE" w:rsidRPr="00076A94" w:rsidRDefault="00EB43BE" w:rsidP="00650FC2">
      <w:pPr>
        <w:pStyle w:val="ASM"/>
        <w:numPr>
          <w:ilvl w:val="0"/>
          <w:numId w:val="1"/>
        </w:numPr>
        <w:jc w:val="left"/>
        <w:rPr>
          <w:lang w:val="en-US"/>
        </w:rPr>
      </w:pPr>
      <w:proofErr w:type="spellStart"/>
      <w:r w:rsidRPr="00076A94">
        <w:rPr>
          <w:b/>
          <w:bCs/>
          <w:lang w:val="en-US"/>
        </w:rPr>
        <w:t>Xu</w:t>
      </w:r>
      <w:proofErr w:type="spellEnd"/>
      <w:r w:rsidRPr="00076A94">
        <w:rPr>
          <w:b/>
          <w:bCs/>
          <w:lang w:val="en-US"/>
        </w:rPr>
        <w:t xml:space="preserve"> R, Wang Q</w:t>
      </w:r>
      <w:r w:rsidRPr="00076A94">
        <w:rPr>
          <w:lang w:val="en-US"/>
        </w:rPr>
        <w:t>. 2016. Towards understanding brain-gut-</w:t>
      </w:r>
      <w:proofErr w:type="spellStart"/>
      <w:r w:rsidRPr="00076A94">
        <w:rPr>
          <w:lang w:val="en-US"/>
        </w:rPr>
        <w:t>microbiome</w:t>
      </w:r>
      <w:proofErr w:type="spellEnd"/>
      <w:r w:rsidRPr="00076A94">
        <w:rPr>
          <w:lang w:val="en-US"/>
        </w:rPr>
        <w:t xml:space="preserve"> connections in Alzheimer’s disease. BMC Systems Biology </w:t>
      </w:r>
      <w:r w:rsidRPr="00076A94">
        <w:rPr>
          <w:b/>
          <w:bCs/>
          <w:lang w:val="en-US"/>
        </w:rPr>
        <w:t>10</w:t>
      </w:r>
      <w:r w:rsidRPr="00076A94">
        <w:rPr>
          <w:lang w:val="en-US"/>
        </w:rPr>
        <w:t>:277-285</w:t>
      </w:r>
    </w:p>
    <w:p w14:paraId="36F9C7AB" w14:textId="1D3C52B7" w:rsidR="00EB43BE" w:rsidRPr="00076A94" w:rsidRDefault="00EB43BE" w:rsidP="00650FC2">
      <w:pPr>
        <w:pStyle w:val="ASM"/>
        <w:numPr>
          <w:ilvl w:val="0"/>
          <w:numId w:val="1"/>
        </w:numPr>
        <w:jc w:val="left"/>
        <w:rPr>
          <w:lang w:val="en-US"/>
        </w:rPr>
      </w:pPr>
      <w:bookmarkStart w:id="837" w:name="_bookmark21"/>
      <w:bookmarkEnd w:id="837"/>
      <w:proofErr w:type="spellStart"/>
      <w:r w:rsidRPr="00076A94">
        <w:rPr>
          <w:b/>
          <w:lang w:val="en-US"/>
        </w:rPr>
        <w:t>Giloteaux</w:t>
      </w:r>
      <w:proofErr w:type="spellEnd"/>
      <w:r w:rsidRPr="00076A94">
        <w:rPr>
          <w:b/>
          <w:lang w:val="en-US"/>
        </w:rPr>
        <w:t xml:space="preserve"> L, Goodrich </w:t>
      </w:r>
      <w:proofErr w:type="spellStart"/>
      <w:r w:rsidRPr="00076A94">
        <w:rPr>
          <w:b/>
          <w:lang w:val="en-US"/>
        </w:rPr>
        <w:t>JK</w:t>
      </w:r>
      <w:proofErr w:type="spellEnd"/>
      <w:r w:rsidRPr="00076A94">
        <w:rPr>
          <w:b/>
          <w:lang w:val="en-US"/>
        </w:rPr>
        <w:t>, Walters WA, Levine SM, Ley RE, Hanson MR</w:t>
      </w:r>
      <w:r w:rsidRPr="00076A94">
        <w:rPr>
          <w:lang w:val="en-US"/>
        </w:rPr>
        <w:t xml:space="preserve">. 2016. Reduced diversity and altered composition of the gut </w:t>
      </w:r>
      <w:proofErr w:type="spellStart"/>
      <w:r w:rsidRPr="00076A94">
        <w:rPr>
          <w:lang w:val="en-US"/>
        </w:rPr>
        <w:t>microbiome</w:t>
      </w:r>
      <w:proofErr w:type="spellEnd"/>
      <w:r w:rsidRPr="00076A94">
        <w:rPr>
          <w:lang w:val="en-US"/>
        </w:rPr>
        <w:t xml:space="preserve"> in individuals with </w:t>
      </w:r>
      <w:proofErr w:type="spellStart"/>
      <w:r w:rsidRPr="00076A94">
        <w:rPr>
          <w:lang w:val="en-US"/>
        </w:rPr>
        <w:t>myalgic</w:t>
      </w:r>
      <w:proofErr w:type="spellEnd"/>
      <w:r w:rsidRPr="00076A94">
        <w:rPr>
          <w:lang w:val="en-US"/>
        </w:rPr>
        <w:t xml:space="preserve"> encephalomyelitis</w:t>
      </w:r>
      <w:r w:rsidRPr="00076A94">
        <w:rPr>
          <w:i/>
          <w:lang w:val="en-US"/>
        </w:rPr>
        <w:t>/</w:t>
      </w:r>
      <w:r w:rsidRPr="00076A94">
        <w:rPr>
          <w:lang w:val="en-US"/>
        </w:rPr>
        <w:t xml:space="preserve">chronic fatigue syndrome. </w:t>
      </w:r>
      <w:proofErr w:type="spellStart"/>
      <w:r w:rsidRPr="00076A94">
        <w:rPr>
          <w:lang w:val="en-US"/>
        </w:rPr>
        <w:t>Microbiome</w:t>
      </w:r>
      <w:proofErr w:type="spellEnd"/>
      <w:r w:rsidRPr="00076A94">
        <w:rPr>
          <w:lang w:val="en-US"/>
        </w:rPr>
        <w:t xml:space="preserve">. </w:t>
      </w:r>
      <w:r w:rsidRPr="00076A94">
        <w:rPr>
          <w:b/>
          <w:lang w:val="en-US"/>
        </w:rPr>
        <w:t>4</w:t>
      </w:r>
      <w:r w:rsidRPr="00076A94">
        <w:rPr>
          <w:lang w:val="en-US"/>
        </w:rPr>
        <w:t>:30</w:t>
      </w:r>
    </w:p>
    <w:p w14:paraId="276DBFB8" w14:textId="77777777" w:rsidR="00EB43BE" w:rsidRPr="00076A94" w:rsidRDefault="00EB43BE" w:rsidP="00650FC2">
      <w:pPr>
        <w:pStyle w:val="ASM"/>
        <w:numPr>
          <w:ilvl w:val="0"/>
          <w:numId w:val="1"/>
        </w:numPr>
        <w:jc w:val="left"/>
        <w:rPr>
          <w:lang w:val="en-US"/>
        </w:rPr>
      </w:pPr>
      <w:bookmarkStart w:id="838" w:name="_bookmark22"/>
      <w:bookmarkEnd w:id="838"/>
      <w:proofErr w:type="spellStart"/>
      <w:r w:rsidRPr="00076A94">
        <w:rPr>
          <w:b/>
          <w:bCs/>
          <w:lang w:val="en-US"/>
        </w:rPr>
        <w:t>Marchesi</w:t>
      </w:r>
      <w:proofErr w:type="spellEnd"/>
      <w:r w:rsidRPr="00076A94">
        <w:rPr>
          <w:b/>
          <w:bCs/>
          <w:lang w:val="en-US"/>
        </w:rPr>
        <w:t xml:space="preserve"> JR, Adams DH, Fava F, Hermes GD a, Hirschfield GM, Hold G, </w:t>
      </w:r>
      <w:proofErr w:type="spellStart"/>
      <w:r w:rsidRPr="00076A94">
        <w:rPr>
          <w:b/>
          <w:bCs/>
          <w:lang w:val="en-US"/>
        </w:rPr>
        <w:t>Quraishi</w:t>
      </w:r>
      <w:proofErr w:type="spellEnd"/>
      <w:r w:rsidRPr="00076A94">
        <w:rPr>
          <w:b/>
          <w:bCs/>
          <w:lang w:val="en-US"/>
        </w:rPr>
        <w:t xml:space="preserve"> MN, Kinross J, </w:t>
      </w:r>
      <w:proofErr w:type="spellStart"/>
      <w:r w:rsidRPr="00076A94">
        <w:rPr>
          <w:b/>
          <w:bCs/>
          <w:lang w:val="en-US"/>
        </w:rPr>
        <w:t>Smidt</w:t>
      </w:r>
      <w:proofErr w:type="spellEnd"/>
      <w:r w:rsidRPr="00076A94">
        <w:rPr>
          <w:b/>
          <w:bCs/>
          <w:lang w:val="en-US"/>
        </w:rPr>
        <w:t xml:space="preserve"> H, </w:t>
      </w:r>
      <w:proofErr w:type="spellStart"/>
      <w:r w:rsidRPr="00076A94">
        <w:rPr>
          <w:b/>
          <w:bCs/>
          <w:lang w:val="en-US"/>
        </w:rPr>
        <w:t>Tuohy</w:t>
      </w:r>
      <w:proofErr w:type="spellEnd"/>
      <w:r w:rsidRPr="00076A94">
        <w:rPr>
          <w:b/>
          <w:bCs/>
          <w:lang w:val="en-US"/>
        </w:rPr>
        <w:t xml:space="preserve"> KM, Thomas L V, </w:t>
      </w:r>
      <w:proofErr w:type="spellStart"/>
      <w:r w:rsidRPr="00076A94">
        <w:rPr>
          <w:b/>
          <w:bCs/>
          <w:lang w:val="en-US"/>
        </w:rPr>
        <w:t>Zoetendal</w:t>
      </w:r>
      <w:proofErr w:type="spellEnd"/>
      <w:r w:rsidRPr="00076A94">
        <w:rPr>
          <w:b/>
          <w:bCs/>
          <w:lang w:val="en-US"/>
        </w:rPr>
        <w:t xml:space="preserve"> </w:t>
      </w:r>
      <w:proofErr w:type="spellStart"/>
      <w:r w:rsidRPr="00076A94">
        <w:rPr>
          <w:b/>
          <w:bCs/>
          <w:lang w:val="en-US"/>
        </w:rPr>
        <w:t>EG</w:t>
      </w:r>
      <w:proofErr w:type="spellEnd"/>
      <w:r w:rsidRPr="00076A94">
        <w:rPr>
          <w:b/>
          <w:bCs/>
          <w:lang w:val="en-US"/>
        </w:rPr>
        <w:t xml:space="preserve">, Hart A. </w:t>
      </w:r>
      <w:r w:rsidRPr="00076A94">
        <w:rPr>
          <w:lang w:val="en-US"/>
        </w:rPr>
        <w:t xml:space="preserve">2015. The gut </w:t>
      </w:r>
      <w:proofErr w:type="spellStart"/>
      <w:r w:rsidRPr="00076A94">
        <w:rPr>
          <w:lang w:val="en-US"/>
        </w:rPr>
        <w:t>microbiota</w:t>
      </w:r>
      <w:proofErr w:type="spellEnd"/>
      <w:r w:rsidRPr="00076A94">
        <w:rPr>
          <w:lang w:val="en-US"/>
        </w:rPr>
        <w:t xml:space="preserve"> and host health: a new clinical frontier. Gut 1–10.</w:t>
      </w:r>
    </w:p>
    <w:p w14:paraId="3860AC18" w14:textId="76BE3ADE" w:rsidR="00EB43BE" w:rsidRPr="00076A94" w:rsidRDefault="00EB43BE" w:rsidP="00650FC2">
      <w:pPr>
        <w:pStyle w:val="ASM"/>
        <w:numPr>
          <w:ilvl w:val="0"/>
          <w:numId w:val="1"/>
        </w:numPr>
        <w:jc w:val="left"/>
        <w:rPr>
          <w:lang w:val="en-US"/>
        </w:rPr>
      </w:pPr>
      <w:bookmarkStart w:id="839" w:name="_bookmark23"/>
      <w:bookmarkEnd w:id="839"/>
      <w:proofErr w:type="spellStart"/>
      <w:r w:rsidRPr="00076A94">
        <w:rPr>
          <w:b/>
          <w:bCs/>
          <w:lang w:val="en-US"/>
        </w:rPr>
        <w:t>Falony</w:t>
      </w:r>
      <w:proofErr w:type="spellEnd"/>
      <w:r w:rsidRPr="00076A94">
        <w:rPr>
          <w:b/>
          <w:bCs/>
          <w:lang w:val="en-US"/>
        </w:rPr>
        <w:t xml:space="preserve"> G, </w:t>
      </w:r>
      <w:proofErr w:type="spellStart"/>
      <w:r w:rsidRPr="00076A94">
        <w:rPr>
          <w:b/>
          <w:bCs/>
          <w:lang w:val="en-US"/>
        </w:rPr>
        <w:t>Joossens</w:t>
      </w:r>
      <w:proofErr w:type="spellEnd"/>
      <w:r w:rsidRPr="00076A94">
        <w:rPr>
          <w:b/>
          <w:bCs/>
          <w:lang w:val="en-US"/>
        </w:rPr>
        <w:t xml:space="preserve"> M, Vieira-Silva S, Wang J, </w:t>
      </w:r>
      <w:proofErr w:type="spellStart"/>
      <w:r w:rsidRPr="00076A94">
        <w:rPr>
          <w:b/>
          <w:bCs/>
          <w:lang w:val="en-US"/>
        </w:rPr>
        <w:t>Darzi</w:t>
      </w:r>
      <w:proofErr w:type="spellEnd"/>
      <w:r w:rsidRPr="00076A94">
        <w:rPr>
          <w:b/>
          <w:bCs/>
          <w:lang w:val="en-US"/>
        </w:rPr>
        <w:t xml:space="preserve"> </w:t>
      </w:r>
      <w:r w:rsidR="00EC0C64" w:rsidRPr="00076A94">
        <w:rPr>
          <w:b/>
          <w:bCs/>
          <w:lang w:val="en-US"/>
        </w:rPr>
        <w:t xml:space="preserve">Y, Faust K, </w:t>
      </w:r>
      <w:proofErr w:type="spellStart"/>
      <w:r w:rsidR="00EC0C64" w:rsidRPr="00076A94">
        <w:rPr>
          <w:b/>
          <w:bCs/>
          <w:lang w:val="en-US"/>
        </w:rPr>
        <w:t>Kurilshikov</w:t>
      </w:r>
      <w:proofErr w:type="spellEnd"/>
      <w:r w:rsidR="00EC0C64" w:rsidRPr="00076A94">
        <w:rPr>
          <w:b/>
          <w:bCs/>
          <w:lang w:val="en-US"/>
        </w:rPr>
        <w:t xml:space="preserve"> A, Bon</w:t>
      </w:r>
      <w:r w:rsidRPr="00076A94">
        <w:rPr>
          <w:b/>
          <w:bCs/>
          <w:lang w:val="en-US"/>
        </w:rPr>
        <w:t xml:space="preserve">der </w:t>
      </w:r>
      <w:proofErr w:type="spellStart"/>
      <w:r w:rsidRPr="00076A94">
        <w:rPr>
          <w:b/>
          <w:bCs/>
          <w:lang w:val="en-US"/>
        </w:rPr>
        <w:t>MJ</w:t>
      </w:r>
      <w:proofErr w:type="spellEnd"/>
      <w:r w:rsidRPr="00076A94">
        <w:rPr>
          <w:b/>
          <w:bCs/>
          <w:lang w:val="en-US"/>
        </w:rPr>
        <w:t xml:space="preserve">, </w:t>
      </w:r>
      <w:proofErr w:type="spellStart"/>
      <w:r w:rsidRPr="00076A94">
        <w:rPr>
          <w:b/>
          <w:bCs/>
          <w:lang w:val="en-US"/>
        </w:rPr>
        <w:t>Valles-Colomer</w:t>
      </w:r>
      <w:proofErr w:type="spellEnd"/>
      <w:r w:rsidRPr="00076A94">
        <w:rPr>
          <w:b/>
          <w:bCs/>
          <w:lang w:val="en-US"/>
        </w:rPr>
        <w:t xml:space="preserve"> M, </w:t>
      </w:r>
      <w:proofErr w:type="spellStart"/>
      <w:r w:rsidRPr="00076A94">
        <w:rPr>
          <w:b/>
          <w:bCs/>
          <w:lang w:val="en-US"/>
        </w:rPr>
        <w:t>Vandeputte</w:t>
      </w:r>
      <w:proofErr w:type="spellEnd"/>
      <w:r w:rsidRPr="00076A94">
        <w:rPr>
          <w:b/>
          <w:bCs/>
          <w:lang w:val="en-US"/>
        </w:rPr>
        <w:t xml:space="preserve"> D, Tito </w:t>
      </w:r>
      <w:proofErr w:type="spellStart"/>
      <w:r w:rsidRPr="00076A94">
        <w:rPr>
          <w:b/>
          <w:bCs/>
          <w:lang w:val="en-US"/>
        </w:rPr>
        <w:t>R</w:t>
      </w:r>
      <w:r w:rsidR="00EC0C64" w:rsidRPr="00076A94">
        <w:rPr>
          <w:b/>
          <w:bCs/>
          <w:lang w:val="en-US"/>
        </w:rPr>
        <w:t>Y</w:t>
      </w:r>
      <w:proofErr w:type="spellEnd"/>
      <w:r w:rsidR="00EC0C64" w:rsidRPr="00076A94">
        <w:rPr>
          <w:b/>
          <w:bCs/>
          <w:lang w:val="en-US"/>
        </w:rPr>
        <w:t xml:space="preserve">, </w:t>
      </w:r>
      <w:proofErr w:type="spellStart"/>
      <w:r w:rsidR="00EC0C64" w:rsidRPr="00076A94">
        <w:rPr>
          <w:b/>
          <w:bCs/>
          <w:lang w:val="en-US"/>
        </w:rPr>
        <w:t>Chaffron</w:t>
      </w:r>
      <w:proofErr w:type="spellEnd"/>
      <w:r w:rsidR="00EC0C64" w:rsidRPr="00076A94">
        <w:rPr>
          <w:b/>
          <w:bCs/>
          <w:lang w:val="en-US"/>
        </w:rPr>
        <w:t xml:space="preserve"> S, </w:t>
      </w:r>
      <w:proofErr w:type="spellStart"/>
      <w:r w:rsidR="00EC0C64" w:rsidRPr="00076A94">
        <w:rPr>
          <w:b/>
          <w:bCs/>
          <w:lang w:val="en-US"/>
        </w:rPr>
        <w:t>Rymenans</w:t>
      </w:r>
      <w:proofErr w:type="spellEnd"/>
      <w:r w:rsidR="00EC0C64" w:rsidRPr="00076A94">
        <w:rPr>
          <w:b/>
          <w:bCs/>
          <w:lang w:val="en-US"/>
        </w:rPr>
        <w:t xml:space="preserve"> L, </w:t>
      </w:r>
      <w:proofErr w:type="spellStart"/>
      <w:r w:rsidR="00EC0C64" w:rsidRPr="00076A94">
        <w:rPr>
          <w:b/>
          <w:bCs/>
          <w:lang w:val="en-US"/>
        </w:rPr>
        <w:t>Ver</w:t>
      </w:r>
      <w:r w:rsidRPr="00076A94">
        <w:rPr>
          <w:b/>
          <w:bCs/>
          <w:lang w:val="en-US"/>
        </w:rPr>
        <w:t>specht</w:t>
      </w:r>
      <w:proofErr w:type="spellEnd"/>
      <w:r w:rsidRPr="00076A94">
        <w:rPr>
          <w:b/>
          <w:bCs/>
          <w:lang w:val="en-US"/>
        </w:rPr>
        <w:t xml:space="preserve"> C, De Sutter L, Lima-Mendez G, </w:t>
      </w:r>
      <w:proofErr w:type="spellStart"/>
      <w:r w:rsidRPr="00076A94">
        <w:rPr>
          <w:b/>
          <w:bCs/>
          <w:lang w:val="en-US"/>
        </w:rPr>
        <w:t>Dhoe</w:t>
      </w:r>
      <w:proofErr w:type="spellEnd"/>
      <w:r w:rsidRPr="00076A94">
        <w:rPr>
          <w:b/>
          <w:bCs/>
          <w:lang w:val="en-US"/>
        </w:rPr>
        <w:t xml:space="preserve"> K, </w:t>
      </w:r>
      <w:proofErr w:type="spellStart"/>
      <w:r w:rsidRPr="00076A94">
        <w:rPr>
          <w:b/>
          <w:bCs/>
          <w:lang w:val="en-US"/>
        </w:rPr>
        <w:t>Jonckheere</w:t>
      </w:r>
      <w:proofErr w:type="spellEnd"/>
      <w:r w:rsidRPr="00076A94">
        <w:rPr>
          <w:b/>
          <w:bCs/>
          <w:lang w:val="en-US"/>
        </w:rPr>
        <w:t xml:space="preserve"> K, </w:t>
      </w:r>
      <w:proofErr w:type="spellStart"/>
      <w:r w:rsidRPr="00076A94">
        <w:rPr>
          <w:b/>
          <w:bCs/>
          <w:lang w:val="en-US"/>
        </w:rPr>
        <w:t>Homola</w:t>
      </w:r>
      <w:proofErr w:type="spellEnd"/>
      <w:r w:rsidRPr="00076A94">
        <w:rPr>
          <w:b/>
          <w:bCs/>
          <w:lang w:val="en-US"/>
        </w:rPr>
        <w:t xml:space="preserve"> D, Garcia R, </w:t>
      </w:r>
      <w:proofErr w:type="spellStart"/>
      <w:r w:rsidRPr="00076A94">
        <w:rPr>
          <w:b/>
          <w:bCs/>
          <w:lang w:val="en-US"/>
        </w:rPr>
        <w:t>Tigchelaar</w:t>
      </w:r>
      <w:proofErr w:type="spellEnd"/>
      <w:r w:rsidRPr="00076A94">
        <w:rPr>
          <w:b/>
          <w:bCs/>
          <w:lang w:val="en-US"/>
        </w:rPr>
        <w:t xml:space="preserve"> </w:t>
      </w:r>
      <w:proofErr w:type="spellStart"/>
      <w:r w:rsidRPr="00076A94">
        <w:rPr>
          <w:b/>
          <w:bCs/>
          <w:lang w:val="en-US"/>
        </w:rPr>
        <w:t>EF</w:t>
      </w:r>
      <w:proofErr w:type="spellEnd"/>
      <w:r w:rsidRPr="00076A94">
        <w:rPr>
          <w:b/>
          <w:bCs/>
          <w:lang w:val="en-US"/>
        </w:rPr>
        <w:t xml:space="preserve">, </w:t>
      </w:r>
      <w:proofErr w:type="spellStart"/>
      <w:r w:rsidRPr="00076A94">
        <w:rPr>
          <w:b/>
          <w:bCs/>
          <w:lang w:val="en-US"/>
        </w:rPr>
        <w:lastRenderedPageBreak/>
        <w:t>Eeckhaudt</w:t>
      </w:r>
      <w:proofErr w:type="spellEnd"/>
      <w:r w:rsidRPr="00076A94">
        <w:rPr>
          <w:b/>
          <w:bCs/>
          <w:lang w:val="en-US"/>
        </w:rPr>
        <w:t xml:space="preserve"> L, Fu J, </w:t>
      </w:r>
      <w:proofErr w:type="spellStart"/>
      <w:r w:rsidRPr="00076A94">
        <w:rPr>
          <w:b/>
          <w:bCs/>
          <w:lang w:val="en-US"/>
        </w:rPr>
        <w:t>Henckaerts</w:t>
      </w:r>
      <w:proofErr w:type="spellEnd"/>
      <w:r w:rsidRPr="00076A94">
        <w:rPr>
          <w:b/>
          <w:bCs/>
          <w:lang w:val="en-US"/>
        </w:rPr>
        <w:t xml:space="preserve"> L, </w:t>
      </w:r>
      <w:proofErr w:type="spellStart"/>
      <w:r w:rsidRPr="00076A94">
        <w:rPr>
          <w:b/>
          <w:bCs/>
          <w:lang w:val="en-US"/>
        </w:rPr>
        <w:t>Zhernakova</w:t>
      </w:r>
      <w:proofErr w:type="spellEnd"/>
      <w:r w:rsidRPr="00076A94">
        <w:rPr>
          <w:b/>
          <w:bCs/>
          <w:lang w:val="en-US"/>
        </w:rPr>
        <w:t xml:space="preserve"> A, </w:t>
      </w:r>
      <w:proofErr w:type="spellStart"/>
      <w:r w:rsidRPr="00076A94">
        <w:rPr>
          <w:b/>
          <w:bCs/>
          <w:lang w:val="en-US"/>
        </w:rPr>
        <w:t>Wijmenga</w:t>
      </w:r>
      <w:proofErr w:type="spellEnd"/>
      <w:r w:rsidRPr="00076A94">
        <w:rPr>
          <w:b/>
          <w:bCs/>
          <w:lang w:val="en-US"/>
        </w:rPr>
        <w:t xml:space="preserve"> C, </w:t>
      </w:r>
      <w:proofErr w:type="spellStart"/>
      <w:r w:rsidRPr="00076A94">
        <w:rPr>
          <w:b/>
          <w:bCs/>
          <w:lang w:val="en-US"/>
        </w:rPr>
        <w:t>Raes</w:t>
      </w:r>
      <w:proofErr w:type="spellEnd"/>
      <w:r w:rsidRPr="00076A94">
        <w:rPr>
          <w:b/>
          <w:bCs/>
          <w:lang w:val="en-US"/>
        </w:rPr>
        <w:t xml:space="preserve"> J. </w:t>
      </w:r>
      <w:r w:rsidRPr="00076A94">
        <w:rPr>
          <w:lang w:val="en-US"/>
        </w:rPr>
        <w:t xml:space="preserve">2016. Population-level analysis of gut </w:t>
      </w:r>
      <w:proofErr w:type="spellStart"/>
      <w:r w:rsidRPr="00076A94">
        <w:rPr>
          <w:lang w:val="en-US"/>
        </w:rPr>
        <w:t>microbiome</w:t>
      </w:r>
      <w:proofErr w:type="spellEnd"/>
      <w:r w:rsidRPr="00076A94">
        <w:rPr>
          <w:lang w:val="en-US"/>
        </w:rPr>
        <w:t xml:space="preserve"> variation. Science (80- ) </w:t>
      </w:r>
      <w:r w:rsidRPr="00076A94">
        <w:rPr>
          <w:b/>
          <w:bCs/>
          <w:lang w:val="en-US"/>
        </w:rPr>
        <w:t>352</w:t>
      </w:r>
      <w:r w:rsidRPr="00076A94">
        <w:rPr>
          <w:lang w:val="en-US"/>
        </w:rPr>
        <w:t>:560–564.</w:t>
      </w:r>
    </w:p>
    <w:p w14:paraId="6FB6DBAC" w14:textId="490B747E" w:rsidR="00EB43BE" w:rsidRPr="00076A94" w:rsidRDefault="00EB43BE" w:rsidP="00650FC2">
      <w:pPr>
        <w:pStyle w:val="ASM"/>
        <w:numPr>
          <w:ilvl w:val="0"/>
          <w:numId w:val="1"/>
        </w:numPr>
        <w:jc w:val="left"/>
        <w:rPr>
          <w:lang w:val="en-US"/>
        </w:rPr>
      </w:pPr>
      <w:proofErr w:type="spellStart"/>
      <w:r w:rsidRPr="00076A94">
        <w:rPr>
          <w:b/>
          <w:bCs/>
          <w:lang w:val="en-US"/>
        </w:rPr>
        <w:t>Zhernakova</w:t>
      </w:r>
      <w:proofErr w:type="spellEnd"/>
      <w:r w:rsidRPr="00076A94">
        <w:rPr>
          <w:b/>
          <w:bCs/>
          <w:lang w:val="en-US"/>
        </w:rPr>
        <w:t xml:space="preserve"> A, </w:t>
      </w:r>
      <w:proofErr w:type="spellStart"/>
      <w:r w:rsidRPr="00076A94">
        <w:rPr>
          <w:b/>
          <w:bCs/>
          <w:lang w:val="en-US"/>
        </w:rPr>
        <w:t>Kurilshikov</w:t>
      </w:r>
      <w:proofErr w:type="spellEnd"/>
      <w:r w:rsidRPr="00076A94">
        <w:rPr>
          <w:b/>
          <w:bCs/>
          <w:lang w:val="en-US"/>
        </w:rPr>
        <w:t xml:space="preserve"> A, Bonder </w:t>
      </w:r>
      <w:proofErr w:type="spellStart"/>
      <w:r w:rsidRPr="00076A94">
        <w:rPr>
          <w:b/>
          <w:bCs/>
          <w:lang w:val="en-US"/>
        </w:rPr>
        <w:t>MJ</w:t>
      </w:r>
      <w:proofErr w:type="spellEnd"/>
      <w:r w:rsidRPr="00076A94">
        <w:rPr>
          <w:b/>
          <w:bCs/>
          <w:lang w:val="en-US"/>
        </w:rPr>
        <w:t xml:space="preserve">, </w:t>
      </w:r>
      <w:proofErr w:type="spellStart"/>
      <w:r w:rsidRPr="00076A94">
        <w:rPr>
          <w:b/>
          <w:bCs/>
          <w:lang w:val="en-US"/>
        </w:rPr>
        <w:t>Tigchelaar</w:t>
      </w:r>
      <w:proofErr w:type="spellEnd"/>
      <w:r w:rsidRPr="00076A94">
        <w:rPr>
          <w:b/>
          <w:bCs/>
          <w:lang w:val="en-US"/>
        </w:rPr>
        <w:t xml:space="preserve"> </w:t>
      </w:r>
      <w:proofErr w:type="spellStart"/>
      <w:r w:rsidRPr="00076A94">
        <w:rPr>
          <w:b/>
          <w:bCs/>
          <w:lang w:val="en-US"/>
        </w:rPr>
        <w:t>EF</w:t>
      </w:r>
      <w:proofErr w:type="spellEnd"/>
      <w:r w:rsidRPr="00076A94">
        <w:rPr>
          <w:b/>
          <w:bCs/>
          <w:lang w:val="en-US"/>
        </w:rPr>
        <w:t xml:space="preserve">, </w:t>
      </w:r>
      <w:proofErr w:type="spellStart"/>
      <w:r w:rsidRPr="00076A94">
        <w:rPr>
          <w:b/>
          <w:bCs/>
          <w:lang w:val="en-US"/>
        </w:rPr>
        <w:t>Schirmer</w:t>
      </w:r>
      <w:proofErr w:type="spellEnd"/>
      <w:r w:rsidRPr="00076A94">
        <w:rPr>
          <w:b/>
          <w:bCs/>
          <w:lang w:val="en-US"/>
        </w:rPr>
        <w:t xml:space="preserve"> M, </w:t>
      </w:r>
      <w:proofErr w:type="spellStart"/>
      <w:r w:rsidRPr="00076A94">
        <w:rPr>
          <w:b/>
          <w:bCs/>
          <w:lang w:val="en-US"/>
        </w:rPr>
        <w:t>Vatanen</w:t>
      </w:r>
      <w:proofErr w:type="spellEnd"/>
      <w:r w:rsidRPr="00076A94">
        <w:rPr>
          <w:b/>
          <w:bCs/>
          <w:lang w:val="en-US"/>
        </w:rPr>
        <w:t xml:space="preserve"> T, </w:t>
      </w:r>
      <w:proofErr w:type="spellStart"/>
      <w:r w:rsidRPr="00076A94">
        <w:rPr>
          <w:b/>
          <w:bCs/>
          <w:lang w:val="en-US"/>
        </w:rPr>
        <w:t>Mujagic</w:t>
      </w:r>
      <w:proofErr w:type="spellEnd"/>
      <w:r w:rsidRPr="00076A94">
        <w:rPr>
          <w:b/>
          <w:bCs/>
          <w:lang w:val="en-US"/>
        </w:rPr>
        <w:t xml:space="preserve"> Z, Vila AV, </w:t>
      </w:r>
      <w:proofErr w:type="spellStart"/>
      <w:r w:rsidRPr="00076A94">
        <w:rPr>
          <w:b/>
          <w:bCs/>
          <w:lang w:val="en-US"/>
        </w:rPr>
        <w:t>Falony</w:t>
      </w:r>
      <w:proofErr w:type="spellEnd"/>
      <w:r w:rsidRPr="00076A94">
        <w:rPr>
          <w:b/>
          <w:bCs/>
          <w:lang w:val="en-US"/>
        </w:rPr>
        <w:t xml:space="preserve"> G, Vieira-Silva S, Wang J, </w:t>
      </w:r>
      <w:proofErr w:type="spellStart"/>
      <w:r w:rsidRPr="00076A94">
        <w:rPr>
          <w:b/>
          <w:bCs/>
          <w:lang w:val="en-US"/>
        </w:rPr>
        <w:t>Imhann</w:t>
      </w:r>
      <w:proofErr w:type="spellEnd"/>
      <w:r w:rsidRPr="00076A94">
        <w:rPr>
          <w:b/>
          <w:bCs/>
          <w:lang w:val="en-US"/>
        </w:rPr>
        <w:t xml:space="preserve"> F, </w:t>
      </w:r>
      <w:proofErr w:type="spellStart"/>
      <w:r w:rsidRPr="00076A94">
        <w:rPr>
          <w:b/>
          <w:bCs/>
          <w:lang w:val="en-US"/>
        </w:rPr>
        <w:t>Brandsma</w:t>
      </w:r>
      <w:proofErr w:type="spellEnd"/>
      <w:r w:rsidRPr="00076A94">
        <w:rPr>
          <w:b/>
          <w:bCs/>
          <w:lang w:val="en-US"/>
        </w:rPr>
        <w:t xml:space="preserve"> E, </w:t>
      </w:r>
      <w:proofErr w:type="spellStart"/>
      <w:r w:rsidRPr="00076A94">
        <w:rPr>
          <w:b/>
          <w:bCs/>
          <w:lang w:val="en-US"/>
        </w:rPr>
        <w:t>Jankipersadsing</w:t>
      </w:r>
      <w:proofErr w:type="spellEnd"/>
      <w:r w:rsidRPr="00076A94">
        <w:rPr>
          <w:b/>
          <w:bCs/>
          <w:lang w:val="en-US"/>
        </w:rPr>
        <w:t xml:space="preserve"> SA, </w:t>
      </w:r>
      <w:proofErr w:type="spellStart"/>
      <w:r w:rsidRPr="00076A94">
        <w:rPr>
          <w:b/>
          <w:bCs/>
          <w:lang w:val="en-US"/>
        </w:rPr>
        <w:t>Joossens</w:t>
      </w:r>
      <w:proofErr w:type="spellEnd"/>
      <w:r w:rsidRPr="00076A94">
        <w:rPr>
          <w:b/>
          <w:bCs/>
          <w:lang w:val="en-US"/>
        </w:rPr>
        <w:t xml:space="preserve"> M, </w:t>
      </w:r>
      <w:proofErr w:type="spellStart"/>
      <w:r w:rsidRPr="00076A94">
        <w:rPr>
          <w:b/>
          <w:bCs/>
          <w:lang w:val="en-US"/>
        </w:rPr>
        <w:t>Cenit</w:t>
      </w:r>
      <w:proofErr w:type="spellEnd"/>
      <w:r w:rsidRPr="00076A94">
        <w:rPr>
          <w:b/>
          <w:bCs/>
          <w:lang w:val="en-US"/>
        </w:rPr>
        <w:t xml:space="preserve"> MC, </w:t>
      </w:r>
      <w:proofErr w:type="spellStart"/>
      <w:r w:rsidRPr="00076A94">
        <w:rPr>
          <w:b/>
          <w:bCs/>
          <w:lang w:val="en-US"/>
        </w:rPr>
        <w:t>Deelen</w:t>
      </w:r>
      <w:proofErr w:type="spellEnd"/>
      <w:r w:rsidRPr="00076A94">
        <w:rPr>
          <w:b/>
          <w:bCs/>
          <w:lang w:val="en-US"/>
        </w:rPr>
        <w:t xml:space="preserve"> P, </w:t>
      </w:r>
      <w:proofErr w:type="spellStart"/>
      <w:r w:rsidRPr="00076A94">
        <w:rPr>
          <w:b/>
          <w:bCs/>
          <w:lang w:val="en-US"/>
        </w:rPr>
        <w:t>Swertz</w:t>
      </w:r>
      <w:proofErr w:type="spellEnd"/>
      <w:r w:rsidRPr="00076A94">
        <w:rPr>
          <w:b/>
          <w:bCs/>
          <w:lang w:val="en-US"/>
        </w:rPr>
        <w:t xml:space="preserve"> MA, </w:t>
      </w:r>
      <w:proofErr w:type="spellStart"/>
      <w:r w:rsidRPr="00076A94">
        <w:rPr>
          <w:b/>
          <w:bCs/>
          <w:lang w:val="en-US"/>
        </w:rPr>
        <w:t>Weersma</w:t>
      </w:r>
      <w:proofErr w:type="spellEnd"/>
      <w:r w:rsidRPr="00076A94">
        <w:rPr>
          <w:b/>
          <w:bCs/>
          <w:lang w:val="en-US"/>
        </w:rPr>
        <w:t xml:space="preserve"> </w:t>
      </w:r>
      <w:proofErr w:type="spellStart"/>
      <w:r w:rsidRPr="00076A94">
        <w:rPr>
          <w:b/>
          <w:bCs/>
          <w:lang w:val="en-US"/>
        </w:rPr>
        <w:t>RK</w:t>
      </w:r>
      <w:proofErr w:type="spellEnd"/>
      <w:r w:rsidRPr="00076A94">
        <w:rPr>
          <w:b/>
          <w:bCs/>
          <w:lang w:val="en-US"/>
        </w:rPr>
        <w:t xml:space="preserve">, </w:t>
      </w:r>
      <w:proofErr w:type="spellStart"/>
      <w:r w:rsidRPr="00076A94">
        <w:rPr>
          <w:b/>
          <w:bCs/>
          <w:lang w:val="en-US"/>
        </w:rPr>
        <w:t>Feskens</w:t>
      </w:r>
      <w:proofErr w:type="spellEnd"/>
      <w:r w:rsidRPr="00076A94">
        <w:rPr>
          <w:b/>
          <w:bCs/>
          <w:lang w:val="en-US"/>
        </w:rPr>
        <w:t xml:space="preserve"> </w:t>
      </w:r>
      <w:proofErr w:type="spellStart"/>
      <w:r w:rsidRPr="00076A94">
        <w:rPr>
          <w:b/>
          <w:bCs/>
          <w:lang w:val="en-US"/>
        </w:rPr>
        <w:t>EJM</w:t>
      </w:r>
      <w:proofErr w:type="spellEnd"/>
      <w:r w:rsidRPr="00076A94">
        <w:rPr>
          <w:b/>
          <w:bCs/>
          <w:lang w:val="en-US"/>
        </w:rPr>
        <w:t xml:space="preserve">, </w:t>
      </w:r>
      <w:proofErr w:type="spellStart"/>
      <w:r w:rsidRPr="00076A94">
        <w:rPr>
          <w:b/>
          <w:bCs/>
          <w:lang w:val="en-US"/>
        </w:rPr>
        <w:t>Netea</w:t>
      </w:r>
      <w:proofErr w:type="spellEnd"/>
      <w:r w:rsidRPr="00076A94">
        <w:rPr>
          <w:b/>
          <w:bCs/>
          <w:lang w:val="en-US"/>
        </w:rPr>
        <w:t xml:space="preserve"> MG, </w:t>
      </w:r>
      <w:proofErr w:type="spellStart"/>
      <w:r w:rsidRPr="00076A94">
        <w:rPr>
          <w:b/>
          <w:bCs/>
          <w:lang w:val="en-US"/>
        </w:rPr>
        <w:t>Gevers</w:t>
      </w:r>
      <w:proofErr w:type="spellEnd"/>
      <w:r w:rsidRPr="00076A94">
        <w:rPr>
          <w:b/>
          <w:bCs/>
          <w:lang w:val="en-US"/>
        </w:rPr>
        <w:t xml:space="preserve"> D, </w:t>
      </w:r>
      <w:proofErr w:type="spellStart"/>
      <w:r w:rsidRPr="00076A94">
        <w:rPr>
          <w:b/>
          <w:bCs/>
          <w:lang w:val="en-US"/>
        </w:rPr>
        <w:t>Jonkers</w:t>
      </w:r>
      <w:proofErr w:type="spellEnd"/>
      <w:r w:rsidRPr="00076A94">
        <w:rPr>
          <w:b/>
          <w:bCs/>
          <w:lang w:val="en-US"/>
        </w:rPr>
        <w:t xml:space="preserve"> D, </w:t>
      </w:r>
      <w:proofErr w:type="spellStart"/>
      <w:r w:rsidR="00EC0C64" w:rsidRPr="00076A94">
        <w:rPr>
          <w:b/>
          <w:bCs/>
          <w:lang w:val="en-US"/>
        </w:rPr>
        <w:t>Franke</w:t>
      </w:r>
      <w:proofErr w:type="spellEnd"/>
      <w:r w:rsidR="00EC0C64" w:rsidRPr="00076A94">
        <w:rPr>
          <w:b/>
          <w:bCs/>
          <w:lang w:val="en-US"/>
        </w:rPr>
        <w:t xml:space="preserve"> L, </w:t>
      </w:r>
      <w:proofErr w:type="spellStart"/>
      <w:r w:rsidR="00EC0C64" w:rsidRPr="00076A94">
        <w:rPr>
          <w:b/>
          <w:bCs/>
          <w:lang w:val="en-US"/>
        </w:rPr>
        <w:t>Aulchenko</w:t>
      </w:r>
      <w:proofErr w:type="spellEnd"/>
      <w:r w:rsidR="00EC0C64" w:rsidRPr="00076A94">
        <w:rPr>
          <w:b/>
          <w:bCs/>
          <w:lang w:val="en-US"/>
        </w:rPr>
        <w:t xml:space="preserve"> </w:t>
      </w:r>
      <w:proofErr w:type="spellStart"/>
      <w:r w:rsidR="00EC0C64" w:rsidRPr="00076A94">
        <w:rPr>
          <w:b/>
          <w:bCs/>
          <w:lang w:val="en-US"/>
        </w:rPr>
        <w:t>YS</w:t>
      </w:r>
      <w:proofErr w:type="spellEnd"/>
      <w:r w:rsidR="00EC0C64" w:rsidRPr="00076A94">
        <w:rPr>
          <w:b/>
          <w:bCs/>
          <w:lang w:val="en-US"/>
        </w:rPr>
        <w:t xml:space="preserve">, </w:t>
      </w:r>
      <w:proofErr w:type="spellStart"/>
      <w:r w:rsidR="00EC0C64" w:rsidRPr="00076A94">
        <w:rPr>
          <w:b/>
          <w:bCs/>
          <w:lang w:val="en-US"/>
        </w:rPr>
        <w:t>Hutten</w:t>
      </w:r>
      <w:r w:rsidRPr="00076A94">
        <w:rPr>
          <w:b/>
          <w:bCs/>
          <w:lang w:val="en-US"/>
        </w:rPr>
        <w:t>hower</w:t>
      </w:r>
      <w:proofErr w:type="spellEnd"/>
      <w:r w:rsidRPr="00076A94">
        <w:rPr>
          <w:b/>
          <w:bCs/>
          <w:lang w:val="en-US"/>
        </w:rPr>
        <w:t xml:space="preserve"> C, </w:t>
      </w:r>
      <w:proofErr w:type="spellStart"/>
      <w:r w:rsidRPr="00076A94">
        <w:rPr>
          <w:b/>
          <w:bCs/>
          <w:lang w:val="en-US"/>
        </w:rPr>
        <w:t>Raes</w:t>
      </w:r>
      <w:proofErr w:type="spellEnd"/>
      <w:r w:rsidRPr="00076A94">
        <w:rPr>
          <w:b/>
          <w:bCs/>
          <w:lang w:val="en-US"/>
        </w:rPr>
        <w:t xml:space="preserve"> J, </w:t>
      </w:r>
      <w:proofErr w:type="spellStart"/>
      <w:r w:rsidRPr="00076A94">
        <w:rPr>
          <w:b/>
          <w:bCs/>
          <w:lang w:val="en-US"/>
        </w:rPr>
        <w:t>Hofker</w:t>
      </w:r>
      <w:proofErr w:type="spellEnd"/>
      <w:r w:rsidRPr="00076A94">
        <w:rPr>
          <w:b/>
          <w:bCs/>
          <w:lang w:val="en-US"/>
        </w:rPr>
        <w:t xml:space="preserve"> MH, Xavier RJ, </w:t>
      </w:r>
      <w:proofErr w:type="spellStart"/>
      <w:r w:rsidRPr="00076A94">
        <w:rPr>
          <w:b/>
          <w:bCs/>
          <w:lang w:val="en-US"/>
        </w:rPr>
        <w:t>Wijmenga</w:t>
      </w:r>
      <w:proofErr w:type="spellEnd"/>
      <w:r w:rsidRPr="00076A94">
        <w:rPr>
          <w:b/>
          <w:bCs/>
          <w:lang w:val="en-US"/>
        </w:rPr>
        <w:t xml:space="preserve"> C, Fu J. </w:t>
      </w:r>
      <w:r w:rsidRPr="00076A94">
        <w:rPr>
          <w:lang w:val="en-US"/>
        </w:rPr>
        <w:t xml:space="preserve">2016. Population-based </w:t>
      </w:r>
      <w:proofErr w:type="spellStart"/>
      <w:r w:rsidRPr="00076A94">
        <w:rPr>
          <w:lang w:val="en-US"/>
        </w:rPr>
        <w:t>metagenomics</w:t>
      </w:r>
      <w:proofErr w:type="spellEnd"/>
      <w:r w:rsidRPr="00076A94">
        <w:rPr>
          <w:lang w:val="en-US"/>
        </w:rPr>
        <w:t xml:space="preserve"> analysis reveals markers for gut </w:t>
      </w:r>
      <w:proofErr w:type="spellStart"/>
      <w:r w:rsidRPr="00076A94">
        <w:rPr>
          <w:lang w:val="en-US"/>
        </w:rPr>
        <w:t>microbiome</w:t>
      </w:r>
      <w:proofErr w:type="spellEnd"/>
      <w:r w:rsidRPr="00076A94">
        <w:rPr>
          <w:lang w:val="en-US"/>
        </w:rPr>
        <w:t xml:space="preserve"> composition and diversity. </w:t>
      </w:r>
      <w:bookmarkStart w:id="840" w:name="_bookmark24"/>
      <w:bookmarkEnd w:id="840"/>
      <w:r w:rsidRPr="00076A94">
        <w:rPr>
          <w:lang w:val="en-US"/>
        </w:rPr>
        <w:t xml:space="preserve">Science (80- ) </w:t>
      </w:r>
      <w:r w:rsidRPr="00076A94">
        <w:rPr>
          <w:b/>
          <w:bCs/>
          <w:lang w:val="en-US"/>
        </w:rPr>
        <w:t>352</w:t>
      </w:r>
      <w:r w:rsidRPr="00076A94">
        <w:rPr>
          <w:lang w:val="en-US"/>
        </w:rPr>
        <w:t>:565–569.</w:t>
      </w:r>
    </w:p>
    <w:p w14:paraId="55165636" w14:textId="77777777" w:rsidR="00EB43BE" w:rsidRPr="00076A94" w:rsidRDefault="00EB43BE" w:rsidP="00650FC2">
      <w:pPr>
        <w:pStyle w:val="ASM"/>
        <w:numPr>
          <w:ilvl w:val="0"/>
          <w:numId w:val="1"/>
        </w:numPr>
        <w:jc w:val="left"/>
        <w:rPr>
          <w:lang w:val="en-US"/>
        </w:rPr>
      </w:pPr>
      <w:r w:rsidRPr="00076A94">
        <w:rPr>
          <w:b/>
          <w:bCs/>
          <w:lang w:val="en-US"/>
        </w:rPr>
        <w:t xml:space="preserve">Amato KR </w:t>
      </w:r>
      <w:r w:rsidRPr="00076A94">
        <w:rPr>
          <w:lang w:val="en-US"/>
        </w:rPr>
        <w:t xml:space="preserve">2016. Incorporating the Gut </w:t>
      </w:r>
      <w:proofErr w:type="spellStart"/>
      <w:r w:rsidRPr="00076A94">
        <w:rPr>
          <w:lang w:val="en-US"/>
        </w:rPr>
        <w:t>Microbiota</w:t>
      </w:r>
      <w:proofErr w:type="spellEnd"/>
      <w:r w:rsidRPr="00076A94">
        <w:rPr>
          <w:lang w:val="en-US"/>
        </w:rPr>
        <w:t xml:space="preserve"> Into Models of Human and Non-Human Primate Ecology and Evolution. Yearbook </w:t>
      </w:r>
      <w:proofErr w:type="gramStart"/>
      <w:r w:rsidRPr="00076A94">
        <w:rPr>
          <w:lang w:val="en-US"/>
        </w:rPr>
        <w:t>Of</w:t>
      </w:r>
      <w:proofErr w:type="gramEnd"/>
      <w:r w:rsidRPr="00076A94">
        <w:rPr>
          <w:lang w:val="en-US"/>
        </w:rPr>
        <w:t xml:space="preserve"> Physical Anthropology </w:t>
      </w:r>
      <w:bookmarkStart w:id="841" w:name="_bookmark25"/>
      <w:bookmarkEnd w:id="841"/>
      <w:proofErr w:type="spellStart"/>
      <w:r w:rsidRPr="00076A94">
        <w:rPr>
          <w:b/>
          <w:bCs/>
          <w:lang w:val="en-US"/>
        </w:rPr>
        <w:t>157</w:t>
      </w:r>
      <w:r w:rsidRPr="00076A94">
        <w:rPr>
          <w:lang w:val="en-US"/>
        </w:rPr>
        <w:t>:S196</w:t>
      </w:r>
      <w:proofErr w:type="spellEnd"/>
      <w:r w:rsidRPr="00076A94">
        <w:rPr>
          <w:lang w:val="en-US"/>
        </w:rPr>
        <w:t>–</w:t>
      </w:r>
      <w:proofErr w:type="spellStart"/>
      <w:r w:rsidRPr="00076A94">
        <w:rPr>
          <w:lang w:val="en-US"/>
        </w:rPr>
        <w:t>S215</w:t>
      </w:r>
      <w:proofErr w:type="spellEnd"/>
      <w:r w:rsidRPr="00076A94">
        <w:rPr>
          <w:lang w:val="en-US"/>
        </w:rPr>
        <w:t>.</w:t>
      </w:r>
    </w:p>
    <w:p w14:paraId="54F631DA" w14:textId="34123CE6" w:rsidR="00EB43BE" w:rsidRPr="00076A94" w:rsidRDefault="00EB43BE" w:rsidP="00650FC2">
      <w:pPr>
        <w:pStyle w:val="ASM"/>
        <w:numPr>
          <w:ilvl w:val="0"/>
          <w:numId w:val="1"/>
        </w:numPr>
        <w:jc w:val="left"/>
        <w:rPr>
          <w:lang w:val="en-US"/>
        </w:rPr>
      </w:pPr>
      <w:r w:rsidRPr="00076A94">
        <w:rPr>
          <w:b/>
          <w:bCs/>
          <w:lang w:val="en-US"/>
        </w:rPr>
        <w:t xml:space="preserve">Wu H, </w:t>
      </w:r>
      <w:proofErr w:type="spellStart"/>
      <w:r w:rsidRPr="00076A94">
        <w:rPr>
          <w:b/>
          <w:bCs/>
          <w:lang w:val="en-US"/>
        </w:rPr>
        <w:t>Tremaroli</w:t>
      </w:r>
      <w:proofErr w:type="spellEnd"/>
      <w:r w:rsidRPr="00076A94">
        <w:rPr>
          <w:b/>
          <w:bCs/>
          <w:lang w:val="en-US"/>
        </w:rPr>
        <w:t xml:space="preserve"> V, </w:t>
      </w:r>
      <w:proofErr w:type="spellStart"/>
      <w:r w:rsidRPr="00076A94">
        <w:rPr>
          <w:b/>
          <w:bCs/>
          <w:lang w:val="en-US"/>
        </w:rPr>
        <w:t>Bäckhed</w:t>
      </w:r>
      <w:proofErr w:type="spellEnd"/>
      <w:r w:rsidRPr="00076A94">
        <w:rPr>
          <w:b/>
          <w:bCs/>
          <w:lang w:val="en-US"/>
        </w:rPr>
        <w:t xml:space="preserve"> F. </w:t>
      </w:r>
      <w:r w:rsidRPr="00076A94">
        <w:rPr>
          <w:lang w:val="en-US"/>
        </w:rPr>
        <w:t xml:space="preserve">2015. Linking </w:t>
      </w:r>
      <w:proofErr w:type="spellStart"/>
      <w:r w:rsidRPr="00076A94">
        <w:rPr>
          <w:lang w:val="en-US"/>
        </w:rPr>
        <w:t>Micro</w:t>
      </w:r>
      <w:r w:rsidR="004C640C" w:rsidRPr="00076A94">
        <w:rPr>
          <w:lang w:val="en-US"/>
        </w:rPr>
        <w:t>biota</w:t>
      </w:r>
      <w:proofErr w:type="spellEnd"/>
      <w:r w:rsidR="004C640C" w:rsidRPr="00076A94">
        <w:rPr>
          <w:lang w:val="en-US"/>
        </w:rPr>
        <w:t xml:space="preserve"> to Human Diseases: A Sys</w:t>
      </w:r>
      <w:r w:rsidRPr="00076A94">
        <w:rPr>
          <w:lang w:val="en-US"/>
        </w:rPr>
        <w:t xml:space="preserve">tems Biology Perspective. Trends </w:t>
      </w:r>
      <w:proofErr w:type="spellStart"/>
      <w:r w:rsidRPr="00076A94">
        <w:rPr>
          <w:lang w:val="en-US"/>
        </w:rPr>
        <w:t>Endocrinol</w:t>
      </w:r>
      <w:proofErr w:type="spellEnd"/>
      <w:r w:rsidRPr="00076A94">
        <w:rPr>
          <w:lang w:val="en-US"/>
        </w:rPr>
        <w:t xml:space="preserve"> </w:t>
      </w:r>
      <w:proofErr w:type="spellStart"/>
      <w:r w:rsidRPr="00076A94">
        <w:rPr>
          <w:lang w:val="en-US"/>
        </w:rPr>
        <w:t>Metab</w:t>
      </w:r>
      <w:proofErr w:type="spellEnd"/>
      <w:r w:rsidRPr="00076A94">
        <w:rPr>
          <w:lang w:val="en-US"/>
        </w:rPr>
        <w:t xml:space="preserve"> </w:t>
      </w:r>
      <w:r w:rsidRPr="00076A94">
        <w:rPr>
          <w:b/>
          <w:bCs/>
          <w:lang w:val="en-US"/>
        </w:rPr>
        <w:t>26</w:t>
      </w:r>
      <w:r w:rsidRPr="00076A94">
        <w:rPr>
          <w:lang w:val="en-US"/>
        </w:rPr>
        <w:t>:758–770.</w:t>
      </w:r>
    </w:p>
    <w:p w14:paraId="03E3690B" w14:textId="09063992" w:rsidR="00EB43BE" w:rsidRPr="00076A94" w:rsidRDefault="00EB43BE" w:rsidP="00650FC2">
      <w:pPr>
        <w:pStyle w:val="ASM"/>
        <w:numPr>
          <w:ilvl w:val="0"/>
          <w:numId w:val="1"/>
        </w:numPr>
        <w:jc w:val="left"/>
        <w:rPr>
          <w:lang w:val="en-US"/>
        </w:rPr>
      </w:pPr>
      <w:proofErr w:type="spellStart"/>
      <w:r w:rsidRPr="00076A94">
        <w:rPr>
          <w:b/>
          <w:bCs/>
          <w:lang w:val="en-US"/>
        </w:rPr>
        <w:t>Noecker</w:t>
      </w:r>
      <w:proofErr w:type="spellEnd"/>
      <w:r w:rsidRPr="00076A94">
        <w:rPr>
          <w:b/>
          <w:bCs/>
          <w:lang w:val="en-US"/>
        </w:rPr>
        <w:t xml:space="preserve"> C, </w:t>
      </w:r>
      <w:proofErr w:type="spellStart"/>
      <w:r w:rsidRPr="00076A94">
        <w:rPr>
          <w:b/>
          <w:bCs/>
          <w:lang w:val="en-US"/>
        </w:rPr>
        <w:t>Eng</w:t>
      </w:r>
      <w:proofErr w:type="spellEnd"/>
      <w:r w:rsidRPr="00076A94">
        <w:rPr>
          <w:b/>
          <w:bCs/>
          <w:lang w:val="en-US"/>
        </w:rPr>
        <w:t xml:space="preserve"> A, </w:t>
      </w:r>
      <w:proofErr w:type="spellStart"/>
      <w:r w:rsidRPr="00076A94">
        <w:rPr>
          <w:b/>
          <w:bCs/>
          <w:lang w:val="en-US"/>
        </w:rPr>
        <w:t>Srinivasan</w:t>
      </w:r>
      <w:proofErr w:type="spellEnd"/>
      <w:r w:rsidRPr="00076A94">
        <w:rPr>
          <w:b/>
          <w:bCs/>
          <w:lang w:val="en-US"/>
        </w:rPr>
        <w:t xml:space="preserve"> S, </w:t>
      </w:r>
      <w:proofErr w:type="spellStart"/>
      <w:r w:rsidRPr="00076A94">
        <w:rPr>
          <w:b/>
          <w:bCs/>
          <w:lang w:val="en-US"/>
        </w:rPr>
        <w:t>Theriot</w:t>
      </w:r>
      <w:proofErr w:type="spellEnd"/>
      <w:r w:rsidRPr="00076A94">
        <w:rPr>
          <w:b/>
          <w:bCs/>
          <w:lang w:val="en-US"/>
        </w:rPr>
        <w:t xml:space="preserve"> CM, Young VB, </w:t>
      </w:r>
      <w:proofErr w:type="spellStart"/>
      <w:r w:rsidRPr="00076A94">
        <w:rPr>
          <w:b/>
          <w:bCs/>
          <w:lang w:val="en-US"/>
        </w:rPr>
        <w:t>Jansson</w:t>
      </w:r>
      <w:proofErr w:type="spellEnd"/>
      <w:r w:rsidRPr="00076A94">
        <w:rPr>
          <w:b/>
          <w:bCs/>
          <w:lang w:val="en-US"/>
        </w:rPr>
        <w:t xml:space="preserve"> </w:t>
      </w:r>
      <w:proofErr w:type="spellStart"/>
      <w:r w:rsidRPr="00076A94">
        <w:rPr>
          <w:b/>
          <w:bCs/>
          <w:lang w:val="en-US"/>
        </w:rPr>
        <w:t>JK</w:t>
      </w:r>
      <w:proofErr w:type="spellEnd"/>
      <w:r w:rsidRPr="00076A94">
        <w:rPr>
          <w:b/>
          <w:bCs/>
          <w:lang w:val="en-US"/>
        </w:rPr>
        <w:t xml:space="preserve">, </w:t>
      </w:r>
      <w:proofErr w:type="spellStart"/>
      <w:r w:rsidRPr="00076A94">
        <w:rPr>
          <w:b/>
          <w:bCs/>
          <w:lang w:val="en-US"/>
        </w:rPr>
        <w:t>Fredricks</w:t>
      </w:r>
      <w:proofErr w:type="spellEnd"/>
      <w:r w:rsidRPr="00076A94">
        <w:rPr>
          <w:b/>
          <w:bCs/>
          <w:lang w:val="en-US"/>
        </w:rPr>
        <w:t xml:space="preserve"> </w:t>
      </w:r>
      <w:proofErr w:type="spellStart"/>
      <w:r w:rsidRPr="00076A94">
        <w:rPr>
          <w:b/>
          <w:bCs/>
          <w:lang w:val="en-US"/>
        </w:rPr>
        <w:t>DN</w:t>
      </w:r>
      <w:proofErr w:type="spellEnd"/>
      <w:r w:rsidRPr="00076A94">
        <w:rPr>
          <w:b/>
          <w:bCs/>
          <w:lang w:val="en-US"/>
        </w:rPr>
        <w:t xml:space="preserve">, </w:t>
      </w:r>
      <w:proofErr w:type="spellStart"/>
      <w:r w:rsidRPr="00076A94">
        <w:rPr>
          <w:b/>
          <w:bCs/>
          <w:lang w:val="en-US"/>
        </w:rPr>
        <w:t>Borenstein</w:t>
      </w:r>
      <w:proofErr w:type="spellEnd"/>
      <w:r w:rsidRPr="00076A94">
        <w:rPr>
          <w:b/>
          <w:bCs/>
          <w:lang w:val="en-US"/>
        </w:rPr>
        <w:t xml:space="preserve"> E. </w:t>
      </w:r>
      <w:r w:rsidRPr="00076A94">
        <w:rPr>
          <w:lang w:val="en-US"/>
        </w:rPr>
        <w:t xml:space="preserve">2016. Metabolic Model-Based </w:t>
      </w:r>
      <w:r w:rsidR="00EC0C64" w:rsidRPr="00076A94">
        <w:rPr>
          <w:lang w:val="en-US"/>
        </w:rPr>
        <w:t xml:space="preserve">Integration of </w:t>
      </w:r>
      <w:proofErr w:type="spellStart"/>
      <w:r w:rsidR="00EC0C64" w:rsidRPr="00076A94">
        <w:rPr>
          <w:lang w:val="en-US"/>
        </w:rPr>
        <w:t>Microbiome</w:t>
      </w:r>
      <w:proofErr w:type="spellEnd"/>
      <w:r w:rsidR="00EC0C64" w:rsidRPr="00076A94">
        <w:rPr>
          <w:lang w:val="en-US"/>
        </w:rPr>
        <w:t xml:space="preserve"> Taxo</w:t>
      </w:r>
      <w:r w:rsidRPr="00076A94">
        <w:rPr>
          <w:lang w:val="en-US"/>
        </w:rPr>
        <w:t xml:space="preserve">nomic and </w:t>
      </w:r>
      <w:proofErr w:type="spellStart"/>
      <w:r w:rsidRPr="00076A94">
        <w:rPr>
          <w:lang w:val="en-US"/>
        </w:rPr>
        <w:t>Metabolomic</w:t>
      </w:r>
      <w:proofErr w:type="spellEnd"/>
      <w:r w:rsidRPr="00076A94">
        <w:rPr>
          <w:lang w:val="en-US"/>
        </w:rPr>
        <w:t xml:space="preserve"> Profiles Elucidates Mechanistic Links between Ecological and Metabolic Variation. </w:t>
      </w:r>
      <w:proofErr w:type="spellStart"/>
      <w:proofErr w:type="gramStart"/>
      <w:r w:rsidRPr="00076A94">
        <w:rPr>
          <w:lang w:val="en-US"/>
        </w:rPr>
        <w:t>mSystems</w:t>
      </w:r>
      <w:proofErr w:type="spellEnd"/>
      <w:proofErr w:type="gramEnd"/>
      <w:r w:rsidRPr="00076A94">
        <w:rPr>
          <w:lang w:val="en-US"/>
        </w:rPr>
        <w:t xml:space="preserve"> </w:t>
      </w:r>
      <w:proofErr w:type="spellStart"/>
      <w:r w:rsidRPr="00076A94">
        <w:rPr>
          <w:b/>
          <w:bCs/>
          <w:lang w:val="en-US"/>
        </w:rPr>
        <w:t>1</w:t>
      </w:r>
      <w:r w:rsidRPr="00076A94">
        <w:rPr>
          <w:lang w:val="en-US"/>
        </w:rPr>
        <w:t>:e00013</w:t>
      </w:r>
      <w:proofErr w:type="spellEnd"/>
      <w:r w:rsidRPr="00076A94">
        <w:rPr>
          <w:lang w:val="en-US"/>
        </w:rPr>
        <w:t>–15.</w:t>
      </w:r>
    </w:p>
    <w:p w14:paraId="46416D3D" w14:textId="4B7DF732" w:rsidR="00EB43BE" w:rsidRPr="00076A94" w:rsidRDefault="00EB43BE" w:rsidP="00650FC2">
      <w:pPr>
        <w:pStyle w:val="ASM"/>
        <w:numPr>
          <w:ilvl w:val="0"/>
          <w:numId w:val="1"/>
        </w:numPr>
        <w:jc w:val="left"/>
        <w:rPr>
          <w:lang w:val="en-US"/>
        </w:rPr>
      </w:pPr>
      <w:bookmarkStart w:id="842" w:name="_bookmark26"/>
      <w:bookmarkEnd w:id="842"/>
      <w:proofErr w:type="spellStart"/>
      <w:r w:rsidRPr="00076A94">
        <w:rPr>
          <w:b/>
          <w:bCs/>
          <w:lang w:val="en-US"/>
        </w:rPr>
        <w:t>Greenblum</w:t>
      </w:r>
      <w:proofErr w:type="spellEnd"/>
      <w:r w:rsidRPr="00076A94">
        <w:rPr>
          <w:b/>
          <w:bCs/>
          <w:lang w:val="en-US"/>
        </w:rPr>
        <w:t xml:space="preserve"> S, </w:t>
      </w:r>
      <w:proofErr w:type="spellStart"/>
      <w:r w:rsidRPr="00076A94">
        <w:rPr>
          <w:b/>
          <w:bCs/>
          <w:lang w:val="en-US"/>
        </w:rPr>
        <w:t>Turnbaugh</w:t>
      </w:r>
      <w:proofErr w:type="spellEnd"/>
      <w:r w:rsidRPr="00076A94">
        <w:rPr>
          <w:b/>
          <w:bCs/>
          <w:lang w:val="en-US"/>
        </w:rPr>
        <w:t xml:space="preserve"> </w:t>
      </w:r>
      <w:proofErr w:type="spellStart"/>
      <w:r w:rsidRPr="00076A94">
        <w:rPr>
          <w:b/>
          <w:bCs/>
          <w:lang w:val="en-US"/>
        </w:rPr>
        <w:t>PJ</w:t>
      </w:r>
      <w:proofErr w:type="spellEnd"/>
      <w:r w:rsidRPr="00076A94">
        <w:rPr>
          <w:b/>
          <w:bCs/>
          <w:lang w:val="en-US"/>
        </w:rPr>
        <w:t xml:space="preserve">, </w:t>
      </w:r>
      <w:proofErr w:type="spellStart"/>
      <w:r w:rsidRPr="00076A94">
        <w:rPr>
          <w:b/>
          <w:bCs/>
          <w:lang w:val="en-US"/>
        </w:rPr>
        <w:t>Borenstein</w:t>
      </w:r>
      <w:proofErr w:type="spellEnd"/>
      <w:r w:rsidRPr="00076A94">
        <w:rPr>
          <w:b/>
          <w:bCs/>
          <w:lang w:val="en-US"/>
        </w:rPr>
        <w:t xml:space="preserve"> E. </w:t>
      </w:r>
      <w:r w:rsidRPr="00076A94">
        <w:rPr>
          <w:lang w:val="en-US"/>
        </w:rPr>
        <w:t xml:space="preserve">2012. </w:t>
      </w:r>
      <w:proofErr w:type="spellStart"/>
      <w:r w:rsidRPr="00076A94">
        <w:rPr>
          <w:lang w:val="en-US"/>
        </w:rPr>
        <w:t>Metagenomic</w:t>
      </w:r>
      <w:proofErr w:type="spellEnd"/>
      <w:r w:rsidRPr="00076A94">
        <w:rPr>
          <w:lang w:val="en-US"/>
        </w:rPr>
        <w:t xml:space="preserve"> systems biology of the human gut </w:t>
      </w:r>
      <w:proofErr w:type="spellStart"/>
      <w:r w:rsidRPr="00076A94">
        <w:rPr>
          <w:lang w:val="en-US"/>
        </w:rPr>
        <w:t>microbiome</w:t>
      </w:r>
      <w:proofErr w:type="spellEnd"/>
      <w:r w:rsidRPr="00076A94">
        <w:rPr>
          <w:lang w:val="en-US"/>
        </w:rPr>
        <w:t xml:space="preserve"> reveals topological shifts </w:t>
      </w:r>
      <w:r w:rsidR="00EC0C64" w:rsidRPr="00076A94">
        <w:rPr>
          <w:lang w:val="en-US"/>
        </w:rPr>
        <w:t>associated with obesity and in</w:t>
      </w:r>
      <w:r w:rsidRPr="00076A94">
        <w:rPr>
          <w:lang w:val="en-US"/>
        </w:rPr>
        <w:t xml:space="preserve">flammatory bowel disease. </w:t>
      </w:r>
      <w:proofErr w:type="spellStart"/>
      <w:r w:rsidRPr="00076A94">
        <w:rPr>
          <w:lang w:val="en-US"/>
        </w:rPr>
        <w:t>Proc</w:t>
      </w:r>
      <w:proofErr w:type="spellEnd"/>
      <w:r w:rsidRPr="00076A94">
        <w:rPr>
          <w:lang w:val="en-US"/>
        </w:rPr>
        <w:t xml:space="preserve"> </w:t>
      </w:r>
      <w:proofErr w:type="spellStart"/>
      <w:r w:rsidRPr="00076A94">
        <w:rPr>
          <w:lang w:val="en-US"/>
        </w:rPr>
        <w:t>Natl</w:t>
      </w:r>
      <w:proofErr w:type="spellEnd"/>
      <w:r w:rsidRPr="00076A94">
        <w:rPr>
          <w:lang w:val="en-US"/>
        </w:rPr>
        <w:t xml:space="preserve"> </w:t>
      </w:r>
      <w:proofErr w:type="spellStart"/>
      <w:r w:rsidRPr="00076A94">
        <w:rPr>
          <w:lang w:val="en-US"/>
        </w:rPr>
        <w:t>Acad</w:t>
      </w:r>
      <w:proofErr w:type="spellEnd"/>
      <w:r w:rsidRPr="00076A94">
        <w:rPr>
          <w:lang w:val="en-US"/>
        </w:rPr>
        <w:t xml:space="preserve"> </w:t>
      </w:r>
      <w:proofErr w:type="spellStart"/>
      <w:r w:rsidRPr="00076A94">
        <w:rPr>
          <w:lang w:val="en-US"/>
        </w:rPr>
        <w:t>Sci</w:t>
      </w:r>
      <w:proofErr w:type="spellEnd"/>
      <w:r w:rsidRPr="00076A94">
        <w:rPr>
          <w:lang w:val="en-US"/>
        </w:rPr>
        <w:t xml:space="preserve"> </w:t>
      </w:r>
      <w:r w:rsidRPr="00076A94">
        <w:rPr>
          <w:b/>
          <w:bCs/>
          <w:lang w:val="en-US"/>
        </w:rPr>
        <w:t>109</w:t>
      </w:r>
      <w:r w:rsidRPr="00076A94">
        <w:rPr>
          <w:lang w:val="en-US"/>
        </w:rPr>
        <w:t>:594–599.</w:t>
      </w:r>
    </w:p>
    <w:p w14:paraId="5708975F" w14:textId="77777777" w:rsidR="00EB43BE" w:rsidRPr="00076A94" w:rsidRDefault="00EB43BE" w:rsidP="00650FC2">
      <w:pPr>
        <w:pStyle w:val="ASM"/>
        <w:numPr>
          <w:ilvl w:val="0"/>
          <w:numId w:val="1"/>
        </w:numPr>
        <w:jc w:val="left"/>
        <w:rPr>
          <w:lang w:val="en-US"/>
        </w:rPr>
      </w:pPr>
      <w:bookmarkStart w:id="843" w:name="_bookmark27"/>
      <w:bookmarkEnd w:id="843"/>
      <w:r w:rsidRPr="00076A94">
        <w:rPr>
          <w:b/>
          <w:bCs/>
          <w:lang w:val="en-US"/>
        </w:rPr>
        <w:t xml:space="preserve">Bashan A, Gibson </w:t>
      </w:r>
      <w:proofErr w:type="spellStart"/>
      <w:r w:rsidRPr="00076A94">
        <w:rPr>
          <w:b/>
          <w:bCs/>
          <w:lang w:val="en-US"/>
        </w:rPr>
        <w:t>TE</w:t>
      </w:r>
      <w:proofErr w:type="spellEnd"/>
      <w:r w:rsidRPr="00076A94">
        <w:rPr>
          <w:b/>
          <w:bCs/>
          <w:lang w:val="en-US"/>
        </w:rPr>
        <w:t xml:space="preserve">, Friedman J, Carey </w:t>
      </w:r>
      <w:proofErr w:type="spellStart"/>
      <w:r w:rsidRPr="00076A94">
        <w:rPr>
          <w:b/>
          <w:bCs/>
          <w:lang w:val="en-US"/>
        </w:rPr>
        <w:t>VJ</w:t>
      </w:r>
      <w:proofErr w:type="spellEnd"/>
      <w:r w:rsidRPr="00076A94">
        <w:rPr>
          <w:b/>
          <w:bCs/>
          <w:lang w:val="en-US"/>
        </w:rPr>
        <w:t xml:space="preserve">, Weiss ST, </w:t>
      </w:r>
      <w:proofErr w:type="spellStart"/>
      <w:r w:rsidRPr="00076A94">
        <w:rPr>
          <w:b/>
          <w:bCs/>
          <w:lang w:val="en-US"/>
        </w:rPr>
        <w:t>Hohmann</w:t>
      </w:r>
      <w:proofErr w:type="spellEnd"/>
      <w:r w:rsidRPr="00076A94">
        <w:rPr>
          <w:b/>
          <w:bCs/>
          <w:lang w:val="en-US"/>
        </w:rPr>
        <w:t xml:space="preserve"> EL, Liu Y-Y. </w:t>
      </w:r>
      <w:r w:rsidRPr="00076A94">
        <w:rPr>
          <w:lang w:val="en-US"/>
        </w:rPr>
        <w:t xml:space="preserve">2016. Universality of human microbial dynamics. Nature </w:t>
      </w:r>
      <w:r w:rsidRPr="00076A94">
        <w:rPr>
          <w:b/>
          <w:bCs/>
          <w:lang w:val="en-US"/>
        </w:rPr>
        <w:t>534</w:t>
      </w:r>
      <w:r w:rsidRPr="00076A94">
        <w:rPr>
          <w:lang w:val="en-US"/>
        </w:rPr>
        <w:t>:259–262.</w:t>
      </w:r>
    </w:p>
    <w:p w14:paraId="403A7D98" w14:textId="386B7F67" w:rsidR="00953959" w:rsidRPr="00076A94" w:rsidRDefault="00753920" w:rsidP="00650FC2">
      <w:pPr>
        <w:pStyle w:val="ASM"/>
        <w:numPr>
          <w:ilvl w:val="0"/>
          <w:numId w:val="1"/>
        </w:numPr>
        <w:jc w:val="left"/>
        <w:rPr>
          <w:lang w:val="en-US"/>
        </w:rPr>
      </w:pPr>
      <w:r w:rsidRPr="00076A94">
        <w:rPr>
          <w:b/>
          <w:bCs/>
          <w:lang w:val="en-US"/>
        </w:rPr>
        <w:t>H. F. Smith.</w:t>
      </w:r>
      <w:r w:rsidRPr="00076A94">
        <w:rPr>
          <w:bCs/>
          <w:lang w:val="en-US"/>
        </w:rPr>
        <w:t xml:space="preserve"> 1938. An empirical law describing heterogeneity in the yields of agricultural crops. J. Agric. Sci., </w:t>
      </w:r>
      <w:r w:rsidRPr="00076A94">
        <w:rPr>
          <w:b/>
          <w:bCs/>
          <w:lang w:val="en-US"/>
        </w:rPr>
        <w:t>28</w:t>
      </w:r>
      <w:r w:rsidRPr="00076A94">
        <w:rPr>
          <w:bCs/>
          <w:lang w:val="en-US"/>
        </w:rPr>
        <w:t>:1-23</w:t>
      </w:r>
    </w:p>
    <w:p w14:paraId="536E2D54" w14:textId="080EB406" w:rsidR="00EB43BE" w:rsidRPr="00076A94" w:rsidRDefault="00EB43BE" w:rsidP="00650FC2">
      <w:pPr>
        <w:pStyle w:val="ASM"/>
        <w:numPr>
          <w:ilvl w:val="0"/>
          <w:numId w:val="1"/>
        </w:numPr>
        <w:jc w:val="left"/>
        <w:rPr>
          <w:lang w:val="en-US"/>
        </w:rPr>
      </w:pPr>
      <w:bookmarkStart w:id="844" w:name="_bookmark28"/>
      <w:bookmarkEnd w:id="844"/>
      <w:r w:rsidRPr="00076A94">
        <w:rPr>
          <w:b/>
          <w:lang w:val="en-US"/>
        </w:rPr>
        <w:t xml:space="preserve">Taylor, </w:t>
      </w:r>
      <w:proofErr w:type="spellStart"/>
      <w:r w:rsidRPr="00076A94">
        <w:rPr>
          <w:b/>
          <w:lang w:val="en-US"/>
        </w:rPr>
        <w:t>L.R</w:t>
      </w:r>
      <w:proofErr w:type="spellEnd"/>
      <w:r w:rsidRPr="00076A94">
        <w:rPr>
          <w:b/>
          <w:lang w:val="en-US"/>
        </w:rPr>
        <w:t xml:space="preserve">. </w:t>
      </w:r>
      <w:r w:rsidRPr="00076A94">
        <w:rPr>
          <w:lang w:val="en-US"/>
        </w:rPr>
        <w:t xml:space="preserve">1961. Aggregation, Variance and the mean. Nature </w:t>
      </w:r>
      <w:r w:rsidRPr="00076A94">
        <w:rPr>
          <w:b/>
          <w:lang w:val="en-US"/>
        </w:rPr>
        <w:t xml:space="preserve">189, </w:t>
      </w:r>
      <w:r w:rsidRPr="00076A94">
        <w:rPr>
          <w:lang w:val="en-US"/>
        </w:rPr>
        <w:t>732-35.</w:t>
      </w:r>
    </w:p>
    <w:p w14:paraId="44CDBFC4" w14:textId="77777777" w:rsidR="00EB43BE" w:rsidRPr="00076A94" w:rsidRDefault="00EB43BE" w:rsidP="00650FC2">
      <w:pPr>
        <w:pStyle w:val="ASM"/>
        <w:numPr>
          <w:ilvl w:val="0"/>
          <w:numId w:val="1"/>
        </w:numPr>
        <w:jc w:val="left"/>
        <w:rPr>
          <w:lang w:val="en-US"/>
        </w:rPr>
      </w:pPr>
      <w:bookmarkStart w:id="845" w:name="_bookmark29"/>
      <w:bookmarkEnd w:id="845"/>
      <w:r w:rsidRPr="00076A94">
        <w:rPr>
          <w:b/>
          <w:bCs/>
          <w:lang w:val="es-ES"/>
        </w:rPr>
        <w:lastRenderedPageBreak/>
        <w:t xml:space="preserve">de </w:t>
      </w:r>
      <w:proofErr w:type="spellStart"/>
      <w:r w:rsidRPr="00076A94">
        <w:rPr>
          <w:b/>
          <w:bCs/>
          <w:lang w:val="es-ES"/>
        </w:rPr>
        <w:t>Menezes</w:t>
      </w:r>
      <w:proofErr w:type="spellEnd"/>
      <w:r w:rsidRPr="00076A94">
        <w:rPr>
          <w:b/>
          <w:bCs/>
          <w:lang w:val="es-ES"/>
        </w:rPr>
        <w:t xml:space="preserve"> </w:t>
      </w:r>
      <w:proofErr w:type="spellStart"/>
      <w:r w:rsidRPr="00076A94">
        <w:rPr>
          <w:b/>
          <w:bCs/>
          <w:lang w:val="es-ES"/>
        </w:rPr>
        <w:t>MA</w:t>
      </w:r>
      <w:proofErr w:type="spellEnd"/>
      <w:r w:rsidRPr="00076A94">
        <w:rPr>
          <w:b/>
          <w:bCs/>
          <w:lang w:val="es-ES"/>
        </w:rPr>
        <w:t xml:space="preserve">, </w:t>
      </w:r>
      <w:proofErr w:type="spellStart"/>
      <w:r w:rsidRPr="00076A94">
        <w:rPr>
          <w:b/>
          <w:bCs/>
          <w:lang w:val="es-ES"/>
        </w:rPr>
        <w:t>Barabási</w:t>
      </w:r>
      <w:proofErr w:type="spellEnd"/>
      <w:r w:rsidRPr="00076A94">
        <w:rPr>
          <w:b/>
          <w:bCs/>
          <w:lang w:val="es-ES"/>
        </w:rPr>
        <w:t xml:space="preserve"> A-L. </w:t>
      </w:r>
      <w:r w:rsidRPr="00076A94">
        <w:rPr>
          <w:lang w:val="es-ES"/>
        </w:rPr>
        <w:t xml:space="preserve">2004. </w:t>
      </w:r>
      <w:r w:rsidRPr="00076A94">
        <w:rPr>
          <w:lang w:val="en-US"/>
        </w:rPr>
        <w:t xml:space="preserve">Fluctuations in network dynamics. </w:t>
      </w:r>
      <w:proofErr w:type="spellStart"/>
      <w:r w:rsidRPr="00076A94">
        <w:rPr>
          <w:lang w:val="en-US"/>
        </w:rPr>
        <w:t>Phys</w:t>
      </w:r>
      <w:proofErr w:type="spellEnd"/>
      <w:r w:rsidRPr="00076A94">
        <w:rPr>
          <w:lang w:val="en-US"/>
        </w:rPr>
        <w:t xml:space="preserve"> Rev </w:t>
      </w:r>
      <w:bookmarkStart w:id="846" w:name="_bookmark30"/>
      <w:bookmarkEnd w:id="846"/>
      <w:proofErr w:type="spellStart"/>
      <w:r w:rsidRPr="00076A94">
        <w:rPr>
          <w:lang w:val="en-US"/>
        </w:rPr>
        <w:t>Lett</w:t>
      </w:r>
      <w:proofErr w:type="spellEnd"/>
      <w:r w:rsidRPr="00076A94">
        <w:rPr>
          <w:lang w:val="en-US"/>
        </w:rPr>
        <w:t xml:space="preserve"> </w:t>
      </w:r>
      <w:r w:rsidRPr="00076A94">
        <w:rPr>
          <w:b/>
          <w:bCs/>
          <w:lang w:val="en-US"/>
        </w:rPr>
        <w:t>92</w:t>
      </w:r>
      <w:r w:rsidRPr="00076A94">
        <w:rPr>
          <w:lang w:val="en-US"/>
        </w:rPr>
        <w:t>:1–4.</w:t>
      </w:r>
    </w:p>
    <w:p w14:paraId="24428A49" w14:textId="77777777" w:rsidR="00EB43BE" w:rsidRPr="00076A94" w:rsidRDefault="00EB43BE" w:rsidP="00650FC2">
      <w:pPr>
        <w:pStyle w:val="ASM"/>
        <w:numPr>
          <w:ilvl w:val="0"/>
          <w:numId w:val="1"/>
        </w:numPr>
        <w:jc w:val="left"/>
        <w:rPr>
          <w:lang w:val="en-US"/>
        </w:rPr>
      </w:pPr>
      <w:r w:rsidRPr="00076A94">
        <w:rPr>
          <w:b/>
          <w:bCs/>
          <w:lang w:val="en-US"/>
        </w:rPr>
        <w:t xml:space="preserve">Mantegna RN, Stanley HE. </w:t>
      </w:r>
      <w:r w:rsidRPr="00076A94">
        <w:rPr>
          <w:lang w:val="en-US"/>
        </w:rPr>
        <w:t xml:space="preserve">1995. Scaling </w:t>
      </w:r>
      <w:proofErr w:type="spellStart"/>
      <w:r w:rsidRPr="00076A94">
        <w:rPr>
          <w:lang w:val="en-US"/>
        </w:rPr>
        <w:t>behaviour</w:t>
      </w:r>
      <w:proofErr w:type="spellEnd"/>
      <w:r w:rsidRPr="00076A94">
        <w:rPr>
          <w:lang w:val="en-US"/>
        </w:rPr>
        <w:t xml:space="preserve"> in the dynamics of an economic </w:t>
      </w:r>
      <w:bookmarkStart w:id="847" w:name="_bookmark31"/>
      <w:bookmarkEnd w:id="847"/>
      <w:r w:rsidRPr="00076A94">
        <w:rPr>
          <w:lang w:val="en-US"/>
        </w:rPr>
        <w:t xml:space="preserve">index. Nature </w:t>
      </w:r>
      <w:r w:rsidRPr="00076A94">
        <w:rPr>
          <w:b/>
          <w:bCs/>
          <w:lang w:val="en-US"/>
        </w:rPr>
        <w:t>376</w:t>
      </w:r>
      <w:r w:rsidRPr="00076A94">
        <w:rPr>
          <w:lang w:val="en-US"/>
        </w:rPr>
        <w:t>:46–49.</w:t>
      </w:r>
    </w:p>
    <w:p w14:paraId="27BFE252" w14:textId="77777777" w:rsidR="00EB43BE" w:rsidRPr="00076A94" w:rsidRDefault="00EB43BE" w:rsidP="00650FC2">
      <w:pPr>
        <w:pStyle w:val="ASM"/>
        <w:numPr>
          <w:ilvl w:val="0"/>
          <w:numId w:val="1"/>
        </w:numPr>
        <w:jc w:val="left"/>
        <w:rPr>
          <w:lang w:val="en-US"/>
        </w:rPr>
      </w:pPr>
      <w:proofErr w:type="spellStart"/>
      <w:r w:rsidRPr="00076A94">
        <w:rPr>
          <w:b/>
          <w:bCs/>
          <w:lang w:val="es-ES"/>
        </w:rPr>
        <w:t>Eisler</w:t>
      </w:r>
      <w:proofErr w:type="spellEnd"/>
      <w:r w:rsidRPr="00076A94">
        <w:rPr>
          <w:b/>
          <w:bCs/>
          <w:lang w:val="es-ES"/>
        </w:rPr>
        <w:t xml:space="preserve"> Z, </w:t>
      </w:r>
      <w:proofErr w:type="spellStart"/>
      <w:r w:rsidRPr="00076A94">
        <w:rPr>
          <w:b/>
          <w:bCs/>
          <w:lang w:val="es-ES"/>
        </w:rPr>
        <w:t>Kertesz</w:t>
      </w:r>
      <w:proofErr w:type="spellEnd"/>
      <w:r w:rsidRPr="00076A94">
        <w:rPr>
          <w:b/>
          <w:bCs/>
          <w:lang w:val="es-ES"/>
        </w:rPr>
        <w:t xml:space="preserve"> J, </w:t>
      </w:r>
      <w:proofErr w:type="spellStart"/>
      <w:r w:rsidRPr="00076A94">
        <w:rPr>
          <w:b/>
          <w:bCs/>
          <w:lang w:val="es-ES"/>
        </w:rPr>
        <w:t>Yook</w:t>
      </w:r>
      <w:proofErr w:type="spellEnd"/>
      <w:r w:rsidRPr="00076A94">
        <w:rPr>
          <w:b/>
          <w:bCs/>
          <w:lang w:val="es-ES"/>
        </w:rPr>
        <w:t xml:space="preserve"> </w:t>
      </w:r>
      <w:proofErr w:type="spellStart"/>
      <w:r w:rsidRPr="00076A94">
        <w:rPr>
          <w:b/>
          <w:bCs/>
          <w:lang w:val="es-ES"/>
        </w:rPr>
        <w:t>SH</w:t>
      </w:r>
      <w:proofErr w:type="spellEnd"/>
      <w:r w:rsidRPr="00076A94">
        <w:rPr>
          <w:b/>
          <w:bCs/>
          <w:lang w:val="es-ES"/>
        </w:rPr>
        <w:t xml:space="preserve">, </w:t>
      </w:r>
      <w:proofErr w:type="spellStart"/>
      <w:r w:rsidRPr="00076A94">
        <w:rPr>
          <w:b/>
          <w:bCs/>
          <w:lang w:val="es-ES"/>
        </w:rPr>
        <w:t>Barabasi</w:t>
      </w:r>
      <w:proofErr w:type="spellEnd"/>
      <w:r w:rsidRPr="00076A94">
        <w:rPr>
          <w:b/>
          <w:bCs/>
          <w:lang w:val="es-ES"/>
        </w:rPr>
        <w:t xml:space="preserve"> AL. </w:t>
      </w:r>
      <w:r w:rsidRPr="00076A94">
        <w:rPr>
          <w:lang w:val="es-ES"/>
        </w:rPr>
        <w:t xml:space="preserve">2005. </w:t>
      </w:r>
      <w:proofErr w:type="spellStart"/>
      <w:r w:rsidRPr="00076A94">
        <w:rPr>
          <w:lang w:val="en-US"/>
        </w:rPr>
        <w:t>Multiscaling</w:t>
      </w:r>
      <w:proofErr w:type="spellEnd"/>
      <w:r w:rsidRPr="00076A94">
        <w:rPr>
          <w:lang w:val="en-US"/>
        </w:rPr>
        <w:t xml:space="preserve"> and non-universality in fluctuations of driven complex systems. </w:t>
      </w:r>
      <w:proofErr w:type="spellStart"/>
      <w:r w:rsidRPr="00076A94">
        <w:rPr>
          <w:lang w:val="en-US"/>
        </w:rPr>
        <w:t>Europhys</w:t>
      </w:r>
      <w:proofErr w:type="spellEnd"/>
      <w:r w:rsidRPr="00076A94">
        <w:rPr>
          <w:lang w:val="en-US"/>
        </w:rPr>
        <w:t xml:space="preserve"> </w:t>
      </w:r>
      <w:proofErr w:type="spellStart"/>
      <w:r w:rsidRPr="00076A94">
        <w:rPr>
          <w:lang w:val="en-US"/>
        </w:rPr>
        <w:t>Lett</w:t>
      </w:r>
      <w:proofErr w:type="spellEnd"/>
      <w:r w:rsidRPr="00076A94">
        <w:rPr>
          <w:lang w:val="en-US"/>
        </w:rPr>
        <w:t xml:space="preserve"> </w:t>
      </w:r>
      <w:r w:rsidRPr="00076A94">
        <w:rPr>
          <w:b/>
          <w:bCs/>
          <w:lang w:val="en-US"/>
        </w:rPr>
        <w:t>69</w:t>
      </w:r>
      <w:r w:rsidRPr="00076A94">
        <w:rPr>
          <w:lang w:val="en-US"/>
        </w:rPr>
        <w:t>:664–670.</w:t>
      </w:r>
    </w:p>
    <w:p w14:paraId="075A286D" w14:textId="77777777" w:rsidR="00EB43BE" w:rsidRPr="00076A94" w:rsidRDefault="00EB43BE" w:rsidP="00650FC2">
      <w:pPr>
        <w:pStyle w:val="ASM"/>
        <w:numPr>
          <w:ilvl w:val="0"/>
          <w:numId w:val="1"/>
        </w:numPr>
        <w:jc w:val="left"/>
        <w:rPr>
          <w:lang w:val="en-US"/>
        </w:rPr>
      </w:pPr>
      <w:bookmarkStart w:id="848" w:name="_bookmark32"/>
      <w:bookmarkEnd w:id="848"/>
      <w:r w:rsidRPr="00076A94">
        <w:rPr>
          <w:b/>
          <w:bCs/>
          <w:lang w:val="en-US"/>
        </w:rPr>
        <w:t xml:space="preserve">Cohen JE, </w:t>
      </w:r>
      <w:proofErr w:type="spellStart"/>
      <w:r w:rsidRPr="00076A94">
        <w:rPr>
          <w:b/>
          <w:bCs/>
          <w:lang w:val="en-US"/>
        </w:rPr>
        <w:t>Xu</w:t>
      </w:r>
      <w:proofErr w:type="spellEnd"/>
      <w:r w:rsidRPr="00076A94">
        <w:rPr>
          <w:b/>
          <w:bCs/>
          <w:lang w:val="en-US"/>
        </w:rPr>
        <w:t xml:space="preserve"> M, Schuster </w:t>
      </w:r>
      <w:proofErr w:type="spellStart"/>
      <w:r w:rsidRPr="00076A94">
        <w:rPr>
          <w:b/>
          <w:bCs/>
          <w:lang w:val="en-US"/>
        </w:rPr>
        <w:t>WSF</w:t>
      </w:r>
      <w:proofErr w:type="spellEnd"/>
      <w:r w:rsidRPr="00076A94">
        <w:rPr>
          <w:lang w:val="en-US"/>
        </w:rPr>
        <w:t xml:space="preserve">. 2013. Stochastic multiplicative population growth predicts and interprets Taylor’s power law of fluctuation scaling. </w:t>
      </w:r>
      <w:proofErr w:type="spellStart"/>
      <w:r w:rsidRPr="00076A94">
        <w:rPr>
          <w:lang w:val="en-US"/>
        </w:rPr>
        <w:t>Proc</w:t>
      </w:r>
      <w:proofErr w:type="spellEnd"/>
      <w:r w:rsidRPr="00076A94">
        <w:rPr>
          <w:lang w:val="en-US"/>
        </w:rPr>
        <w:t xml:space="preserve"> R </w:t>
      </w:r>
      <w:proofErr w:type="spellStart"/>
      <w:r w:rsidRPr="00076A94">
        <w:rPr>
          <w:lang w:val="en-US"/>
        </w:rPr>
        <w:t>Soc</w:t>
      </w:r>
      <w:proofErr w:type="spellEnd"/>
      <w:r w:rsidRPr="00076A94">
        <w:rPr>
          <w:lang w:val="en-US"/>
        </w:rPr>
        <w:t xml:space="preserve"> B </w:t>
      </w:r>
      <w:proofErr w:type="spellStart"/>
      <w:r w:rsidRPr="00076A94">
        <w:rPr>
          <w:lang w:val="en-US"/>
        </w:rPr>
        <w:t>Biol</w:t>
      </w:r>
      <w:proofErr w:type="spellEnd"/>
      <w:r w:rsidRPr="00076A94">
        <w:rPr>
          <w:lang w:val="en-US"/>
        </w:rPr>
        <w:t xml:space="preserve"> </w:t>
      </w:r>
      <w:proofErr w:type="spellStart"/>
      <w:proofErr w:type="gramStart"/>
      <w:r w:rsidRPr="00076A94">
        <w:rPr>
          <w:lang w:val="en-US"/>
        </w:rPr>
        <w:t>Sci</w:t>
      </w:r>
      <w:proofErr w:type="spellEnd"/>
      <w:r w:rsidRPr="00076A94">
        <w:rPr>
          <w:lang w:val="en-US"/>
        </w:rPr>
        <w:t xml:space="preserve"> </w:t>
      </w:r>
      <w:bookmarkStart w:id="849" w:name="_bookmark33"/>
      <w:bookmarkEnd w:id="849"/>
      <w:r w:rsidRPr="00076A94">
        <w:rPr>
          <w:lang w:val="en-US"/>
        </w:rPr>
        <w:t xml:space="preserve"> </w:t>
      </w:r>
      <w:r w:rsidRPr="00076A94">
        <w:rPr>
          <w:b/>
          <w:bCs/>
          <w:lang w:val="en-US"/>
        </w:rPr>
        <w:t>280</w:t>
      </w:r>
      <w:r w:rsidRPr="00076A94">
        <w:rPr>
          <w:lang w:val="en-US"/>
        </w:rPr>
        <w:t>:20122955</w:t>
      </w:r>
      <w:proofErr w:type="gramEnd"/>
      <w:r w:rsidRPr="00076A94">
        <w:rPr>
          <w:lang w:val="en-US"/>
        </w:rPr>
        <w:t>.</w:t>
      </w:r>
    </w:p>
    <w:p w14:paraId="28CD9FC3" w14:textId="77777777" w:rsidR="00EB43BE" w:rsidRPr="00076A94" w:rsidRDefault="00EB43BE" w:rsidP="00650FC2">
      <w:pPr>
        <w:pStyle w:val="ASM"/>
        <w:numPr>
          <w:ilvl w:val="0"/>
          <w:numId w:val="1"/>
        </w:numPr>
        <w:jc w:val="left"/>
        <w:rPr>
          <w:lang w:val="en-US"/>
        </w:rPr>
      </w:pPr>
      <w:r w:rsidRPr="00076A94">
        <w:rPr>
          <w:b/>
          <w:bCs/>
          <w:lang w:val="en-US"/>
        </w:rPr>
        <w:t xml:space="preserve">Reed DH, Hobbs GR. </w:t>
      </w:r>
      <w:r w:rsidRPr="00076A94">
        <w:rPr>
          <w:lang w:val="en-US"/>
        </w:rPr>
        <w:t xml:space="preserve">2004. The relationship between population size and temporal variability in population size. </w:t>
      </w:r>
      <w:proofErr w:type="spellStart"/>
      <w:r w:rsidRPr="00076A94">
        <w:rPr>
          <w:lang w:val="en-US"/>
        </w:rPr>
        <w:t>Anim</w:t>
      </w:r>
      <w:proofErr w:type="spellEnd"/>
      <w:r w:rsidRPr="00076A94">
        <w:rPr>
          <w:lang w:val="en-US"/>
        </w:rPr>
        <w:t xml:space="preserve"> </w:t>
      </w:r>
      <w:proofErr w:type="spellStart"/>
      <w:r w:rsidRPr="00076A94">
        <w:rPr>
          <w:lang w:val="en-US"/>
        </w:rPr>
        <w:t>Conserv</w:t>
      </w:r>
      <w:proofErr w:type="spellEnd"/>
      <w:r w:rsidRPr="00076A94">
        <w:rPr>
          <w:lang w:val="en-US"/>
        </w:rPr>
        <w:t xml:space="preserve"> </w:t>
      </w:r>
      <w:r w:rsidRPr="00076A94">
        <w:rPr>
          <w:b/>
          <w:bCs/>
          <w:lang w:val="en-US"/>
        </w:rPr>
        <w:t>7</w:t>
      </w:r>
      <w:r w:rsidRPr="00076A94">
        <w:rPr>
          <w:lang w:val="en-US"/>
        </w:rPr>
        <w:t>:1–8.</w:t>
      </w:r>
    </w:p>
    <w:p w14:paraId="7376BE39" w14:textId="070D44A8" w:rsidR="00EB43BE" w:rsidRPr="00076A94" w:rsidRDefault="00EB43BE" w:rsidP="00650FC2">
      <w:pPr>
        <w:pStyle w:val="ASM"/>
        <w:numPr>
          <w:ilvl w:val="0"/>
          <w:numId w:val="1"/>
        </w:numPr>
        <w:jc w:val="left"/>
        <w:rPr>
          <w:lang w:val="en-US"/>
        </w:rPr>
      </w:pPr>
      <w:bookmarkStart w:id="850" w:name="_bookmark34"/>
      <w:bookmarkEnd w:id="850"/>
      <w:r w:rsidRPr="00076A94">
        <w:rPr>
          <w:b/>
          <w:bCs/>
          <w:lang w:val="en-US"/>
        </w:rPr>
        <w:t xml:space="preserve">Anderson </w:t>
      </w:r>
      <w:proofErr w:type="spellStart"/>
      <w:r w:rsidRPr="00076A94">
        <w:rPr>
          <w:b/>
          <w:bCs/>
          <w:lang w:val="en-US"/>
        </w:rPr>
        <w:t>RM</w:t>
      </w:r>
      <w:proofErr w:type="spellEnd"/>
      <w:r w:rsidRPr="00076A94">
        <w:rPr>
          <w:b/>
          <w:bCs/>
          <w:lang w:val="en-US"/>
        </w:rPr>
        <w:t xml:space="preserve">, Gordon </w:t>
      </w:r>
      <w:proofErr w:type="spellStart"/>
      <w:r w:rsidRPr="00076A94">
        <w:rPr>
          <w:b/>
          <w:bCs/>
          <w:lang w:val="en-US"/>
        </w:rPr>
        <w:t>DM</w:t>
      </w:r>
      <w:proofErr w:type="spellEnd"/>
      <w:r w:rsidRPr="00076A94">
        <w:rPr>
          <w:b/>
          <w:bCs/>
          <w:lang w:val="en-US"/>
        </w:rPr>
        <w:t xml:space="preserve">, Crawley </w:t>
      </w:r>
      <w:proofErr w:type="spellStart"/>
      <w:r w:rsidRPr="00076A94">
        <w:rPr>
          <w:b/>
          <w:bCs/>
          <w:lang w:val="en-US"/>
        </w:rPr>
        <w:t>MJ</w:t>
      </w:r>
      <w:proofErr w:type="spellEnd"/>
      <w:r w:rsidRPr="00076A94">
        <w:rPr>
          <w:b/>
          <w:bCs/>
          <w:lang w:val="en-US"/>
        </w:rPr>
        <w:t xml:space="preserve">, </w:t>
      </w:r>
      <w:proofErr w:type="spellStart"/>
      <w:r w:rsidRPr="00076A94">
        <w:rPr>
          <w:b/>
          <w:bCs/>
          <w:lang w:val="en-US"/>
        </w:rPr>
        <w:t>Hassell</w:t>
      </w:r>
      <w:proofErr w:type="spellEnd"/>
      <w:r w:rsidRPr="00076A94">
        <w:rPr>
          <w:b/>
          <w:bCs/>
          <w:lang w:val="en-US"/>
        </w:rPr>
        <w:t xml:space="preserve"> MP. </w:t>
      </w:r>
      <w:r w:rsidR="00EC0C64" w:rsidRPr="00076A94">
        <w:rPr>
          <w:lang w:val="en-US"/>
        </w:rPr>
        <w:t>1982. Variability in the abun</w:t>
      </w:r>
      <w:r w:rsidRPr="00076A94">
        <w:rPr>
          <w:lang w:val="en-US"/>
        </w:rPr>
        <w:t xml:space="preserve">dance of animal and plant species. Nature </w:t>
      </w:r>
      <w:r w:rsidRPr="00076A94">
        <w:rPr>
          <w:b/>
          <w:bCs/>
          <w:lang w:val="en-US"/>
        </w:rPr>
        <w:t>18</w:t>
      </w:r>
      <w:r w:rsidRPr="00076A94">
        <w:rPr>
          <w:lang w:val="en-US"/>
        </w:rPr>
        <w:t>: 245–248</w:t>
      </w:r>
    </w:p>
    <w:p w14:paraId="2D6C8E5D" w14:textId="1427D8F1" w:rsidR="00EB43BE" w:rsidRPr="00076A94" w:rsidRDefault="00EB43BE" w:rsidP="00650FC2">
      <w:pPr>
        <w:pStyle w:val="ASM"/>
        <w:numPr>
          <w:ilvl w:val="0"/>
          <w:numId w:val="1"/>
        </w:numPr>
        <w:jc w:val="left"/>
        <w:rPr>
          <w:lang w:val="en-US"/>
        </w:rPr>
      </w:pPr>
      <w:bookmarkStart w:id="851" w:name="_bookmark35"/>
      <w:bookmarkEnd w:id="851"/>
      <w:proofErr w:type="spellStart"/>
      <w:r w:rsidRPr="00076A94">
        <w:rPr>
          <w:b/>
          <w:bCs/>
          <w:lang w:val="en-US"/>
        </w:rPr>
        <w:t>Živkovi´c</w:t>
      </w:r>
      <w:proofErr w:type="spellEnd"/>
      <w:r w:rsidRPr="00076A94">
        <w:rPr>
          <w:b/>
          <w:bCs/>
          <w:lang w:val="en-US"/>
        </w:rPr>
        <w:t xml:space="preserve"> J, </w:t>
      </w:r>
      <w:proofErr w:type="spellStart"/>
      <w:r w:rsidRPr="00076A94">
        <w:rPr>
          <w:b/>
          <w:bCs/>
          <w:lang w:val="en-US"/>
        </w:rPr>
        <w:t>Tadi´c</w:t>
      </w:r>
      <w:proofErr w:type="spellEnd"/>
      <w:r w:rsidRPr="00076A94">
        <w:rPr>
          <w:b/>
          <w:bCs/>
          <w:lang w:val="en-US"/>
        </w:rPr>
        <w:t xml:space="preserve"> B, Wick N, </w:t>
      </w:r>
      <w:proofErr w:type="spellStart"/>
      <w:r w:rsidRPr="00076A94">
        <w:rPr>
          <w:b/>
          <w:bCs/>
          <w:lang w:val="en-US"/>
        </w:rPr>
        <w:t>Thurner</w:t>
      </w:r>
      <w:proofErr w:type="spellEnd"/>
      <w:r w:rsidRPr="00076A94">
        <w:rPr>
          <w:b/>
          <w:bCs/>
          <w:lang w:val="en-US"/>
        </w:rPr>
        <w:t xml:space="preserve"> S. </w:t>
      </w:r>
      <w:r w:rsidRPr="00076A94">
        <w:rPr>
          <w:lang w:val="en-US"/>
        </w:rPr>
        <w:t>2006. Statistic</w:t>
      </w:r>
      <w:r w:rsidR="004C640C" w:rsidRPr="00076A94">
        <w:rPr>
          <w:lang w:val="en-US"/>
        </w:rPr>
        <w:t>al indicators of collective be</w:t>
      </w:r>
      <w:r w:rsidRPr="00076A94">
        <w:rPr>
          <w:lang w:val="en-US"/>
        </w:rPr>
        <w:t xml:space="preserve">havior and functional clusters in gene networks of yeast. </w:t>
      </w:r>
      <w:proofErr w:type="spellStart"/>
      <w:r w:rsidRPr="00076A94">
        <w:rPr>
          <w:lang w:val="en-US"/>
        </w:rPr>
        <w:t>Eur</w:t>
      </w:r>
      <w:proofErr w:type="spellEnd"/>
      <w:r w:rsidRPr="00076A94">
        <w:rPr>
          <w:lang w:val="en-US"/>
        </w:rPr>
        <w:t xml:space="preserve"> </w:t>
      </w:r>
      <w:proofErr w:type="spellStart"/>
      <w:r w:rsidRPr="00076A94">
        <w:rPr>
          <w:lang w:val="en-US"/>
        </w:rPr>
        <w:t>Phys</w:t>
      </w:r>
      <w:proofErr w:type="spellEnd"/>
      <w:r w:rsidRPr="00076A94">
        <w:rPr>
          <w:lang w:val="en-US"/>
        </w:rPr>
        <w:t xml:space="preserve"> J B </w:t>
      </w:r>
      <w:r w:rsidRPr="00076A94">
        <w:rPr>
          <w:b/>
          <w:bCs/>
          <w:lang w:val="en-US"/>
        </w:rPr>
        <w:t>50</w:t>
      </w:r>
      <w:r w:rsidRPr="00076A94">
        <w:rPr>
          <w:lang w:val="en-US"/>
        </w:rPr>
        <w:t>:255–258.</w:t>
      </w:r>
    </w:p>
    <w:p w14:paraId="389E50CA" w14:textId="77777777" w:rsidR="00EB43BE" w:rsidRPr="00076A94" w:rsidRDefault="00EB43BE" w:rsidP="00650FC2">
      <w:pPr>
        <w:pStyle w:val="ASM"/>
        <w:numPr>
          <w:ilvl w:val="0"/>
          <w:numId w:val="1"/>
        </w:numPr>
        <w:jc w:val="left"/>
        <w:rPr>
          <w:lang w:val="en-US"/>
        </w:rPr>
      </w:pPr>
      <w:bookmarkStart w:id="852" w:name="_bookmark36"/>
      <w:bookmarkEnd w:id="852"/>
      <w:r w:rsidRPr="00076A94">
        <w:rPr>
          <w:b/>
          <w:bCs/>
          <w:lang w:val="en-US"/>
        </w:rPr>
        <w:t xml:space="preserve">Kendal </w:t>
      </w:r>
      <w:proofErr w:type="spellStart"/>
      <w:r w:rsidRPr="00076A94">
        <w:rPr>
          <w:b/>
          <w:bCs/>
          <w:lang w:val="en-US"/>
        </w:rPr>
        <w:t>WS</w:t>
      </w:r>
      <w:proofErr w:type="spellEnd"/>
      <w:r w:rsidRPr="00076A94">
        <w:rPr>
          <w:b/>
          <w:bCs/>
          <w:lang w:val="en-US"/>
        </w:rPr>
        <w:t xml:space="preserve">. </w:t>
      </w:r>
      <w:r w:rsidRPr="00076A94">
        <w:rPr>
          <w:lang w:val="en-US"/>
        </w:rPr>
        <w:t xml:space="preserve">2003. An Exponential Dispersion Model for the Distribution of Human Single Nucleotide Polymorphisms. </w:t>
      </w:r>
      <w:proofErr w:type="spellStart"/>
      <w:r w:rsidRPr="00076A94">
        <w:rPr>
          <w:lang w:val="en-US"/>
        </w:rPr>
        <w:t>Mol</w:t>
      </w:r>
      <w:proofErr w:type="spellEnd"/>
      <w:r w:rsidRPr="00076A94">
        <w:rPr>
          <w:lang w:val="en-US"/>
        </w:rPr>
        <w:t xml:space="preserve"> </w:t>
      </w:r>
      <w:proofErr w:type="spellStart"/>
      <w:r w:rsidRPr="00076A94">
        <w:rPr>
          <w:lang w:val="en-US"/>
        </w:rPr>
        <w:t>Biol</w:t>
      </w:r>
      <w:proofErr w:type="spellEnd"/>
      <w:r w:rsidRPr="00076A94">
        <w:rPr>
          <w:lang w:val="en-US"/>
        </w:rPr>
        <w:t xml:space="preserve"> </w:t>
      </w:r>
      <w:proofErr w:type="spellStart"/>
      <w:r w:rsidRPr="00076A94">
        <w:rPr>
          <w:lang w:val="en-US"/>
        </w:rPr>
        <w:t>Evol</w:t>
      </w:r>
      <w:proofErr w:type="spellEnd"/>
      <w:r w:rsidRPr="00076A94">
        <w:rPr>
          <w:lang w:val="en-US"/>
        </w:rPr>
        <w:t xml:space="preserve"> </w:t>
      </w:r>
      <w:r w:rsidRPr="00076A94">
        <w:rPr>
          <w:b/>
          <w:bCs/>
          <w:lang w:val="en-US"/>
        </w:rPr>
        <w:t>20</w:t>
      </w:r>
      <w:r w:rsidRPr="00076A94">
        <w:rPr>
          <w:lang w:val="en-US"/>
        </w:rPr>
        <w:t>:579–590.</w:t>
      </w:r>
    </w:p>
    <w:p w14:paraId="2C8E2868" w14:textId="5152EE8B" w:rsidR="00EB43BE" w:rsidRPr="00076A94" w:rsidRDefault="00EB43BE" w:rsidP="00650FC2">
      <w:pPr>
        <w:pStyle w:val="ASM"/>
        <w:numPr>
          <w:ilvl w:val="0"/>
          <w:numId w:val="1"/>
        </w:numPr>
        <w:jc w:val="left"/>
        <w:rPr>
          <w:lang w:val="en-US"/>
        </w:rPr>
      </w:pPr>
      <w:bookmarkStart w:id="853" w:name="_bookmark37"/>
      <w:bookmarkEnd w:id="853"/>
      <w:r w:rsidRPr="00076A94">
        <w:rPr>
          <w:b/>
          <w:bCs/>
          <w:lang w:val="en-US"/>
        </w:rPr>
        <w:t xml:space="preserve">Zhang Z, </w:t>
      </w:r>
      <w:proofErr w:type="spellStart"/>
      <w:r w:rsidRPr="00076A94">
        <w:rPr>
          <w:b/>
          <w:bCs/>
          <w:lang w:val="en-US"/>
        </w:rPr>
        <w:t>Geng</w:t>
      </w:r>
      <w:proofErr w:type="spellEnd"/>
      <w:r w:rsidRPr="00076A94">
        <w:rPr>
          <w:b/>
          <w:bCs/>
          <w:lang w:val="en-US"/>
        </w:rPr>
        <w:t xml:space="preserve"> J, Tang X, Fan H, </w:t>
      </w:r>
      <w:proofErr w:type="spellStart"/>
      <w:r w:rsidRPr="00076A94">
        <w:rPr>
          <w:b/>
          <w:bCs/>
          <w:lang w:val="en-US"/>
        </w:rPr>
        <w:t>Xu</w:t>
      </w:r>
      <w:proofErr w:type="spellEnd"/>
      <w:r w:rsidRPr="00076A94">
        <w:rPr>
          <w:b/>
          <w:bCs/>
          <w:lang w:val="en-US"/>
        </w:rPr>
        <w:t xml:space="preserve"> J, Wen X, Ma </w:t>
      </w:r>
      <w:proofErr w:type="spellStart"/>
      <w:r w:rsidRPr="00076A94">
        <w:rPr>
          <w:b/>
          <w:bCs/>
          <w:lang w:val="en-US"/>
        </w:rPr>
        <w:t>ZS</w:t>
      </w:r>
      <w:proofErr w:type="spellEnd"/>
      <w:r w:rsidRPr="00076A94">
        <w:rPr>
          <w:b/>
          <w:bCs/>
          <w:lang w:val="en-US"/>
        </w:rPr>
        <w:t xml:space="preserve">, Shi P. </w:t>
      </w:r>
      <w:r w:rsidR="00EC0C64" w:rsidRPr="00076A94">
        <w:rPr>
          <w:lang w:val="en-US"/>
        </w:rPr>
        <w:t>2014. Spatial het</w:t>
      </w:r>
      <w:r w:rsidRPr="00076A94">
        <w:rPr>
          <w:lang w:val="en-US"/>
        </w:rPr>
        <w:t xml:space="preserve">erogeneity and co-occurrence patterns of human mucosal-associated intestinal </w:t>
      </w:r>
      <w:proofErr w:type="spellStart"/>
      <w:r w:rsidRPr="00076A94">
        <w:rPr>
          <w:lang w:val="en-US"/>
        </w:rPr>
        <w:t>micro</w:t>
      </w:r>
      <w:bookmarkStart w:id="854" w:name="_bookmark38"/>
      <w:bookmarkEnd w:id="854"/>
      <w:r w:rsidRPr="00076A94">
        <w:rPr>
          <w:lang w:val="en-US"/>
        </w:rPr>
        <w:t>biota</w:t>
      </w:r>
      <w:proofErr w:type="spellEnd"/>
      <w:r w:rsidRPr="00076A94">
        <w:rPr>
          <w:lang w:val="en-US"/>
        </w:rPr>
        <w:t xml:space="preserve">. </w:t>
      </w:r>
      <w:proofErr w:type="spellStart"/>
      <w:r w:rsidRPr="00076A94">
        <w:rPr>
          <w:lang w:val="en-US"/>
        </w:rPr>
        <w:t>ISME</w:t>
      </w:r>
      <w:proofErr w:type="spellEnd"/>
      <w:r w:rsidRPr="00076A94">
        <w:rPr>
          <w:lang w:val="en-US"/>
        </w:rPr>
        <w:t xml:space="preserve"> J </w:t>
      </w:r>
      <w:r w:rsidRPr="00076A94">
        <w:rPr>
          <w:b/>
          <w:bCs/>
          <w:lang w:val="en-US"/>
        </w:rPr>
        <w:t>8</w:t>
      </w:r>
      <w:r w:rsidRPr="00076A94">
        <w:rPr>
          <w:lang w:val="en-US"/>
        </w:rPr>
        <w:t>:881–93.</w:t>
      </w:r>
    </w:p>
    <w:p w14:paraId="64B0DB25" w14:textId="77777777" w:rsidR="00EB43BE" w:rsidRPr="00076A94" w:rsidRDefault="00EB43BE" w:rsidP="00650FC2">
      <w:pPr>
        <w:pStyle w:val="ASM"/>
        <w:numPr>
          <w:ilvl w:val="0"/>
          <w:numId w:val="1"/>
        </w:numPr>
        <w:jc w:val="left"/>
        <w:rPr>
          <w:lang w:val="en-US"/>
        </w:rPr>
      </w:pPr>
      <w:proofErr w:type="spellStart"/>
      <w:r w:rsidRPr="00076A94">
        <w:rPr>
          <w:b/>
          <w:bCs/>
          <w:lang w:val="es-ES"/>
        </w:rPr>
        <w:t>Kaltz</w:t>
      </w:r>
      <w:proofErr w:type="spellEnd"/>
      <w:r w:rsidRPr="00076A94">
        <w:rPr>
          <w:b/>
          <w:bCs/>
          <w:lang w:val="es-ES"/>
        </w:rPr>
        <w:t xml:space="preserve"> O, Escobar-Paramo P, </w:t>
      </w:r>
      <w:proofErr w:type="spellStart"/>
      <w:r w:rsidRPr="00076A94">
        <w:rPr>
          <w:b/>
          <w:bCs/>
          <w:lang w:val="es-ES"/>
        </w:rPr>
        <w:t>Hochberg</w:t>
      </w:r>
      <w:proofErr w:type="spellEnd"/>
      <w:r w:rsidRPr="00076A94">
        <w:rPr>
          <w:b/>
          <w:bCs/>
          <w:lang w:val="es-ES"/>
        </w:rPr>
        <w:t xml:space="preserve"> M, Cohen </w:t>
      </w:r>
      <w:r w:rsidRPr="00076A94">
        <w:rPr>
          <w:lang w:val="es-ES"/>
        </w:rPr>
        <w:t xml:space="preserve">JE. 2012. </w:t>
      </w:r>
      <w:r w:rsidRPr="00076A94">
        <w:rPr>
          <w:lang w:val="en-US"/>
        </w:rPr>
        <w:t xml:space="preserve">Bacterial </w:t>
      </w:r>
      <w:proofErr w:type="spellStart"/>
      <w:r w:rsidRPr="00076A94">
        <w:rPr>
          <w:lang w:val="en-US"/>
        </w:rPr>
        <w:t>microcosmos</w:t>
      </w:r>
      <w:proofErr w:type="spellEnd"/>
      <w:r w:rsidRPr="00076A94">
        <w:rPr>
          <w:lang w:val="en-US"/>
        </w:rPr>
        <w:t xml:space="preserve"> obey Taylor’s law: Effects of abiotic and biotic stress and genetics on mean and variance of population density. </w:t>
      </w:r>
      <w:proofErr w:type="spellStart"/>
      <w:r w:rsidRPr="00076A94">
        <w:rPr>
          <w:lang w:val="en-US"/>
        </w:rPr>
        <w:t>Ecol</w:t>
      </w:r>
      <w:proofErr w:type="spellEnd"/>
      <w:r w:rsidRPr="00076A94">
        <w:rPr>
          <w:lang w:val="en-US"/>
        </w:rPr>
        <w:t xml:space="preserve"> Process </w:t>
      </w:r>
      <w:r w:rsidRPr="00076A94">
        <w:rPr>
          <w:b/>
          <w:bCs/>
          <w:lang w:val="en-US"/>
        </w:rPr>
        <w:t>1</w:t>
      </w:r>
      <w:r w:rsidRPr="00076A94">
        <w:rPr>
          <w:lang w:val="en-US"/>
        </w:rPr>
        <w:t>:5.</w:t>
      </w:r>
    </w:p>
    <w:p w14:paraId="6FD41193" w14:textId="2DFA99D9" w:rsidR="00EB43BE" w:rsidRPr="00076A94" w:rsidRDefault="00EB43BE" w:rsidP="00650FC2">
      <w:pPr>
        <w:pStyle w:val="ASM"/>
        <w:numPr>
          <w:ilvl w:val="0"/>
          <w:numId w:val="1"/>
        </w:numPr>
        <w:jc w:val="left"/>
        <w:rPr>
          <w:lang w:val="en-US"/>
        </w:rPr>
      </w:pPr>
      <w:bookmarkStart w:id="855" w:name="_bookmark39"/>
      <w:bookmarkEnd w:id="855"/>
      <w:proofErr w:type="spellStart"/>
      <w:r w:rsidRPr="00076A94">
        <w:rPr>
          <w:b/>
          <w:bCs/>
          <w:lang w:val="en-US"/>
        </w:rPr>
        <w:t>Ramsayer</w:t>
      </w:r>
      <w:proofErr w:type="spellEnd"/>
      <w:r w:rsidRPr="00076A94">
        <w:rPr>
          <w:b/>
          <w:bCs/>
          <w:lang w:val="en-US"/>
        </w:rPr>
        <w:t xml:space="preserve"> J, </w:t>
      </w:r>
      <w:proofErr w:type="spellStart"/>
      <w:r w:rsidRPr="00076A94">
        <w:rPr>
          <w:b/>
          <w:bCs/>
          <w:lang w:val="en-US"/>
        </w:rPr>
        <w:t>Fellous</w:t>
      </w:r>
      <w:proofErr w:type="spellEnd"/>
      <w:r w:rsidRPr="00076A94">
        <w:rPr>
          <w:b/>
          <w:bCs/>
          <w:lang w:val="en-US"/>
        </w:rPr>
        <w:t xml:space="preserve"> S, Cohen JE, Hochberg ME. </w:t>
      </w:r>
      <w:r w:rsidRPr="00076A94">
        <w:rPr>
          <w:lang w:val="en-US"/>
        </w:rPr>
        <w:t>2012. Taylor’s Law</w:t>
      </w:r>
      <w:r w:rsidR="00EC0C64" w:rsidRPr="00076A94">
        <w:rPr>
          <w:lang w:val="en-US"/>
        </w:rPr>
        <w:t xml:space="preserve"> holds in exper</w:t>
      </w:r>
      <w:r w:rsidRPr="00076A94">
        <w:rPr>
          <w:lang w:val="en-US"/>
        </w:rPr>
        <w:t xml:space="preserve">imental bacterial populations but competition does not influence the slope. </w:t>
      </w:r>
      <w:proofErr w:type="spellStart"/>
      <w:r w:rsidRPr="00076A94">
        <w:rPr>
          <w:lang w:val="en-US"/>
        </w:rPr>
        <w:t>Biol</w:t>
      </w:r>
      <w:proofErr w:type="spellEnd"/>
      <w:r w:rsidRPr="00076A94">
        <w:rPr>
          <w:lang w:val="en-US"/>
        </w:rPr>
        <w:t xml:space="preserve"> </w:t>
      </w:r>
      <w:proofErr w:type="spellStart"/>
      <w:r w:rsidRPr="00076A94">
        <w:rPr>
          <w:lang w:val="en-US"/>
        </w:rPr>
        <w:t>Lett</w:t>
      </w:r>
      <w:proofErr w:type="spellEnd"/>
      <w:r w:rsidRPr="00076A94">
        <w:rPr>
          <w:lang w:val="en-US"/>
        </w:rPr>
        <w:t xml:space="preserve"> </w:t>
      </w:r>
      <w:bookmarkStart w:id="856" w:name="_bookmark40"/>
      <w:bookmarkEnd w:id="856"/>
      <w:r w:rsidRPr="00076A94">
        <w:rPr>
          <w:b/>
          <w:bCs/>
          <w:lang w:val="en-US"/>
        </w:rPr>
        <w:t>8</w:t>
      </w:r>
      <w:r w:rsidRPr="00076A94">
        <w:rPr>
          <w:lang w:val="en-US"/>
        </w:rPr>
        <w:t>:316–319.</w:t>
      </w:r>
    </w:p>
    <w:p w14:paraId="35B32D43" w14:textId="7561D7CC" w:rsidR="00EB43BE" w:rsidRPr="00076A94" w:rsidRDefault="00EB43BE" w:rsidP="00650FC2">
      <w:pPr>
        <w:pStyle w:val="ASM"/>
        <w:numPr>
          <w:ilvl w:val="0"/>
          <w:numId w:val="1"/>
        </w:numPr>
        <w:jc w:val="left"/>
        <w:rPr>
          <w:lang w:val="en-US"/>
        </w:rPr>
      </w:pPr>
      <w:r w:rsidRPr="00076A94">
        <w:rPr>
          <w:b/>
          <w:bCs/>
          <w:lang w:val="es-ES"/>
        </w:rPr>
        <w:lastRenderedPageBreak/>
        <w:t xml:space="preserve">Pérez-Cobas </w:t>
      </w:r>
      <w:proofErr w:type="spellStart"/>
      <w:r w:rsidRPr="00076A94">
        <w:rPr>
          <w:b/>
          <w:bCs/>
          <w:lang w:val="es-ES"/>
        </w:rPr>
        <w:t>AE</w:t>
      </w:r>
      <w:proofErr w:type="spellEnd"/>
      <w:r w:rsidRPr="00076A94">
        <w:rPr>
          <w:b/>
          <w:bCs/>
          <w:lang w:val="es-ES"/>
        </w:rPr>
        <w:t xml:space="preserve">, </w:t>
      </w:r>
      <w:proofErr w:type="spellStart"/>
      <w:r w:rsidRPr="00076A94">
        <w:rPr>
          <w:b/>
          <w:bCs/>
          <w:lang w:val="es-ES"/>
        </w:rPr>
        <w:t>Artacho</w:t>
      </w:r>
      <w:proofErr w:type="spellEnd"/>
      <w:r w:rsidRPr="00076A94">
        <w:rPr>
          <w:b/>
          <w:bCs/>
          <w:lang w:val="es-ES"/>
        </w:rPr>
        <w:t xml:space="preserve"> A, </w:t>
      </w:r>
      <w:proofErr w:type="spellStart"/>
      <w:r w:rsidRPr="00076A94">
        <w:rPr>
          <w:b/>
          <w:bCs/>
          <w:lang w:val="es-ES"/>
        </w:rPr>
        <w:t>Ott</w:t>
      </w:r>
      <w:proofErr w:type="spellEnd"/>
      <w:r w:rsidRPr="00076A94">
        <w:rPr>
          <w:b/>
          <w:bCs/>
          <w:lang w:val="es-ES"/>
        </w:rPr>
        <w:t xml:space="preserve"> </w:t>
      </w:r>
      <w:proofErr w:type="spellStart"/>
      <w:r w:rsidRPr="00076A94">
        <w:rPr>
          <w:b/>
          <w:bCs/>
          <w:lang w:val="es-ES"/>
        </w:rPr>
        <w:t>SJ</w:t>
      </w:r>
      <w:proofErr w:type="spellEnd"/>
      <w:r w:rsidRPr="00076A94">
        <w:rPr>
          <w:b/>
          <w:bCs/>
          <w:lang w:val="es-ES"/>
        </w:rPr>
        <w:t xml:space="preserve">, Moya A, </w:t>
      </w:r>
      <w:proofErr w:type="spellStart"/>
      <w:r w:rsidRPr="00076A94">
        <w:rPr>
          <w:b/>
          <w:bCs/>
          <w:lang w:val="es-ES"/>
        </w:rPr>
        <w:t>Gosalbes</w:t>
      </w:r>
      <w:proofErr w:type="spellEnd"/>
      <w:r w:rsidRPr="00076A94">
        <w:rPr>
          <w:b/>
          <w:bCs/>
          <w:lang w:val="es-ES"/>
        </w:rPr>
        <w:t xml:space="preserve"> </w:t>
      </w:r>
      <w:proofErr w:type="spellStart"/>
      <w:r w:rsidRPr="00076A94">
        <w:rPr>
          <w:b/>
          <w:bCs/>
          <w:lang w:val="es-ES"/>
        </w:rPr>
        <w:t>MJ</w:t>
      </w:r>
      <w:proofErr w:type="spellEnd"/>
      <w:r w:rsidRPr="00076A94">
        <w:rPr>
          <w:b/>
          <w:bCs/>
          <w:lang w:val="es-ES"/>
        </w:rPr>
        <w:t xml:space="preserve">, Latorre A. </w:t>
      </w:r>
      <w:r w:rsidRPr="00076A94">
        <w:rPr>
          <w:lang w:val="es-ES"/>
        </w:rPr>
        <w:t xml:space="preserve">2014. </w:t>
      </w:r>
      <w:r w:rsidR="00EC0C64" w:rsidRPr="00076A94">
        <w:rPr>
          <w:lang w:val="en-US"/>
        </w:rPr>
        <w:t>Struc</w:t>
      </w:r>
      <w:r w:rsidRPr="00076A94">
        <w:rPr>
          <w:lang w:val="en-US"/>
        </w:rPr>
        <w:t xml:space="preserve">tural and functional changes in the gut </w:t>
      </w:r>
      <w:proofErr w:type="spellStart"/>
      <w:r w:rsidRPr="00076A94">
        <w:rPr>
          <w:lang w:val="en-US"/>
        </w:rPr>
        <w:t>microbiota</w:t>
      </w:r>
      <w:proofErr w:type="spellEnd"/>
      <w:r w:rsidRPr="00076A94">
        <w:rPr>
          <w:lang w:val="en-US"/>
        </w:rPr>
        <w:t xml:space="preserve"> associated to Clostridium </w:t>
      </w:r>
      <w:proofErr w:type="spellStart"/>
      <w:r w:rsidRPr="00076A94">
        <w:rPr>
          <w:lang w:val="en-US"/>
        </w:rPr>
        <w:t>difficile</w:t>
      </w:r>
      <w:proofErr w:type="spellEnd"/>
      <w:r w:rsidRPr="00076A94">
        <w:rPr>
          <w:lang w:val="en-US"/>
        </w:rPr>
        <w:t xml:space="preserve"> infection. Front </w:t>
      </w:r>
      <w:proofErr w:type="spellStart"/>
      <w:r w:rsidRPr="00076A94">
        <w:rPr>
          <w:lang w:val="en-US"/>
        </w:rPr>
        <w:t>Microbiol</w:t>
      </w:r>
      <w:proofErr w:type="spellEnd"/>
      <w:r w:rsidRPr="00076A94">
        <w:rPr>
          <w:lang w:val="en-US"/>
        </w:rPr>
        <w:t xml:space="preserve"> </w:t>
      </w:r>
      <w:r w:rsidRPr="00076A94">
        <w:rPr>
          <w:b/>
          <w:bCs/>
          <w:lang w:val="en-US"/>
        </w:rPr>
        <w:t>5</w:t>
      </w:r>
      <w:r w:rsidRPr="00076A94">
        <w:rPr>
          <w:lang w:val="en-US"/>
        </w:rPr>
        <w:t>:1–15.</w:t>
      </w:r>
    </w:p>
    <w:p w14:paraId="35DC3CBB" w14:textId="77777777" w:rsidR="00EB43BE" w:rsidRPr="00076A94" w:rsidRDefault="00EB43BE" w:rsidP="00650FC2">
      <w:pPr>
        <w:pStyle w:val="ASM"/>
        <w:numPr>
          <w:ilvl w:val="0"/>
          <w:numId w:val="1"/>
        </w:numPr>
        <w:jc w:val="left"/>
        <w:rPr>
          <w:lang w:val="en-US"/>
        </w:rPr>
      </w:pPr>
      <w:r w:rsidRPr="00076A94">
        <w:rPr>
          <w:b/>
          <w:bCs/>
          <w:lang w:val="en-US"/>
        </w:rPr>
        <w:t xml:space="preserve">Ding T, </w:t>
      </w:r>
      <w:proofErr w:type="spellStart"/>
      <w:r w:rsidRPr="00076A94">
        <w:rPr>
          <w:b/>
          <w:bCs/>
          <w:lang w:val="en-US"/>
        </w:rPr>
        <w:t>Schloss</w:t>
      </w:r>
      <w:proofErr w:type="spellEnd"/>
      <w:r w:rsidRPr="00076A94">
        <w:rPr>
          <w:b/>
          <w:bCs/>
          <w:lang w:val="en-US"/>
        </w:rPr>
        <w:t xml:space="preserve"> PD. </w:t>
      </w:r>
      <w:r w:rsidRPr="00076A94">
        <w:rPr>
          <w:lang w:val="en-US"/>
        </w:rPr>
        <w:t xml:space="preserve">2014. Dynamics and associations of microbial community types across the human body. Nature </w:t>
      </w:r>
      <w:r w:rsidRPr="00076A94">
        <w:rPr>
          <w:b/>
          <w:bCs/>
          <w:lang w:val="en-US"/>
        </w:rPr>
        <w:t>509</w:t>
      </w:r>
      <w:r w:rsidRPr="00076A94">
        <w:rPr>
          <w:lang w:val="en-US"/>
        </w:rPr>
        <w:t>:357–360.</w:t>
      </w:r>
    </w:p>
    <w:p w14:paraId="5D12A028" w14:textId="77777777" w:rsidR="00EB43BE" w:rsidRPr="00076A94" w:rsidRDefault="00EB43BE" w:rsidP="00650FC2">
      <w:pPr>
        <w:pStyle w:val="ASM"/>
        <w:numPr>
          <w:ilvl w:val="0"/>
          <w:numId w:val="1"/>
        </w:numPr>
        <w:jc w:val="left"/>
        <w:rPr>
          <w:lang w:val="en-US"/>
        </w:rPr>
      </w:pPr>
      <w:bookmarkStart w:id="857" w:name="_bookmark41"/>
      <w:bookmarkEnd w:id="857"/>
      <w:proofErr w:type="spellStart"/>
      <w:r w:rsidRPr="00076A94">
        <w:rPr>
          <w:b/>
          <w:lang w:val="en-US"/>
        </w:rPr>
        <w:t>Gajer</w:t>
      </w:r>
      <w:proofErr w:type="spellEnd"/>
      <w:r w:rsidRPr="00076A94">
        <w:rPr>
          <w:b/>
          <w:lang w:val="en-US"/>
        </w:rPr>
        <w:t xml:space="preserve"> P, </w:t>
      </w:r>
      <w:proofErr w:type="spellStart"/>
      <w:r w:rsidRPr="00076A94">
        <w:rPr>
          <w:b/>
          <w:lang w:val="en-US"/>
        </w:rPr>
        <w:t>Brotman</w:t>
      </w:r>
      <w:proofErr w:type="spellEnd"/>
      <w:r w:rsidRPr="00076A94">
        <w:rPr>
          <w:b/>
          <w:lang w:val="en-US"/>
        </w:rPr>
        <w:t xml:space="preserve"> </w:t>
      </w:r>
      <w:proofErr w:type="spellStart"/>
      <w:r w:rsidRPr="00076A94">
        <w:rPr>
          <w:b/>
          <w:lang w:val="en-US"/>
        </w:rPr>
        <w:t>RM</w:t>
      </w:r>
      <w:proofErr w:type="spellEnd"/>
      <w:r w:rsidRPr="00076A94">
        <w:rPr>
          <w:b/>
          <w:lang w:val="en-US"/>
        </w:rPr>
        <w:t xml:space="preserve">, </w:t>
      </w:r>
      <w:proofErr w:type="spellStart"/>
      <w:r w:rsidRPr="00076A94">
        <w:rPr>
          <w:b/>
          <w:lang w:val="en-US"/>
        </w:rPr>
        <w:t>Bai</w:t>
      </w:r>
      <w:proofErr w:type="spellEnd"/>
      <w:r w:rsidRPr="00076A94">
        <w:rPr>
          <w:b/>
          <w:lang w:val="en-US"/>
        </w:rPr>
        <w:t xml:space="preserve"> G, Sakamoto J, </w:t>
      </w:r>
      <w:proofErr w:type="spellStart"/>
      <w:r w:rsidRPr="00076A94">
        <w:rPr>
          <w:b/>
          <w:lang w:val="en-US"/>
        </w:rPr>
        <w:t>Schütte</w:t>
      </w:r>
      <w:proofErr w:type="spellEnd"/>
      <w:r w:rsidRPr="00076A94">
        <w:rPr>
          <w:b/>
          <w:lang w:val="en-US"/>
        </w:rPr>
        <w:t xml:space="preserve"> UME, </w:t>
      </w:r>
      <w:proofErr w:type="spellStart"/>
      <w:r w:rsidRPr="00076A94">
        <w:rPr>
          <w:b/>
          <w:lang w:val="en-US"/>
        </w:rPr>
        <w:t>Zhong</w:t>
      </w:r>
      <w:proofErr w:type="spellEnd"/>
      <w:r w:rsidRPr="00076A94">
        <w:rPr>
          <w:b/>
          <w:lang w:val="en-US"/>
        </w:rPr>
        <w:t xml:space="preserve"> X, Koenig </w:t>
      </w:r>
      <w:proofErr w:type="spellStart"/>
      <w:r w:rsidRPr="00076A94">
        <w:rPr>
          <w:b/>
          <w:lang w:val="en-US"/>
        </w:rPr>
        <w:t>SSK</w:t>
      </w:r>
      <w:proofErr w:type="spellEnd"/>
      <w:r w:rsidRPr="00076A94">
        <w:rPr>
          <w:b/>
          <w:lang w:val="en-US"/>
        </w:rPr>
        <w:t xml:space="preserve">, Fu L, Ma </w:t>
      </w:r>
      <w:proofErr w:type="spellStart"/>
      <w:r w:rsidRPr="00076A94">
        <w:rPr>
          <w:b/>
          <w:lang w:val="en-US"/>
        </w:rPr>
        <w:t>ZS</w:t>
      </w:r>
      <w:proofErr w:type="spellEnd"/>
      <w:r w:rsidRPr="00076A94">
        <w:rPr>
          <w:b/>
          <w:lang w:val="en-US"/>
        </w:rPr>
        <w:t xml:space="preserve">, Zhou X, </w:t>
      </w:r>
      <w:proofErr w:type="spellStart"/>
      <w:r w:rsidRPr="00076A94">
        <w:rPr>
          <w:b/>
          <w:lang w:val="en-US"/>
        </w:rPr>
        <w:t>Abdo</w:t>
      </w:r>
      <w:proofErr w:type="spellEnd"/>
      <w:r w:rsidRPr="00076A94">
        <w:rPr>
          <w:b/>
          <w:lang w:val="en-US"/>
        </w:rPr>
        <w:t xml:space="preserve"> Z, Forney </w:t>
      </w:r>
      <w:proofErr w:type="spellStart"/>
      <w:r w:rsidRPr="00076A94">
        <w:rPr>
          <w:b/>
          <w:lang w:val="en-US"/>
        </w:rPr>
        <w:t>LJ</w:t>
      </w:r>
      <w:proofErr w:type="spellEnd"/>
      <w:r w:rsidRPr="00076A94">
        <w:rPr>
          <w:b/>
          <w:lang w:val="en-US"/>
        </w:rPr>
        <w:t xml:space="preserve">, Ravel J. </w:t>
      </w:r>
      <w:r w:rsidRPr="00076A94">
        <w:rPr>
          <w:lang w:val="en-US"/>
        </w:rPr>
        <w:t xml:space="preserve">2012. Temporal dynamics of the human vaginal </w:t>
      </w:r>
      <w:proofErr w:type="spellStart"/>
      <w:r w:rsidRPr="00076A94">
        <w:rPr>
          <w:lang w:val="en-US"/>
        </w:rPr>
        <w:t>microbiota</w:t>
      </w:r>
      <w:proofErr w:type="spellEnd"/>
      <w:r w:rsidRPr="00076A94">
        <w:rPr>
          <w:lang w:val="en-US"/>
        </w:rPr>
        <w:t xml:space="preserve">. </w:t>
      </w:r>
      <w:proofErr w:type="spellStart"/>
      <w:r w:rsidRPr="00076A94">
        <w:rPr>
          <w:lang w:val="en-US"/>
        </w:rPr>
        <w:t>Sci</w:t>
      </w:r>
      <w:proofErr w:type="spellEnd"/>
      <w:r w:rsidRPr="00076A94">
        <w:rPr>
          <w:lang w:val="en-US"/>
        </w:rPr>
        <w:t xml:space="preserve"> </w:t>
      </w:r>
      <w:proofErr w:type="spellStart"/>
      <w:r w:rsidRPr="00076A94">
        <w:rPr>
          <w:lang w:val="en-US"/>
        </w:rPr>
        <w:t>Transl</w:t>
      </w:r>
      <w:proofErr w:type="spellEnd"/>
      <w:r w:rsidRPr="00076A94">
        <w:rPr>
          <w:lang w:val="en-US"/>
        </w:rPr>
        <w:t xml:space="preserve"> Med </w:t>
      </w:r>
      <w:proofErr w:type="spellStart"/>
      <w:r w:rsidRPr="00076A94">
        <w:rPr>
          <w:b/>
          <w:lang w:val="en-US"/>
        </w:rPr>
        <w:t>4</w:t>
      </w:r>
      <w:r w:rsidRPr="00076A94">
        <w:rPr>
          <w:lang w:val="en-US"/>
        </w:rPr>
        <w:t>:132ra52</w:t>
      </w:r>
      <w:proofErr w:type="spellEnd"/>
      <w:r w:rsidRPr="00076A94">
        <w:rPr>
          <w:lang w:val="en-US"/>
        </w:rPr>
        <w:t>.</w:t>
      </w:r>
    </w:p>
    <w:p w14:paraId="080CCF3B" w14:textId="6651A03E" w:rsidR="00EB43BE" w:rsidRPr="00076A94" w:rsidRDefault="00EB43BE" w:rsidP="00650FC2">
      <w:pPr>
        <w:pStyle w:val="ASM"/>
        <w:numPr>
          <w:ilvl w:val="0"/>
          <w:numId w:val="1"/>
        </w:numPr>
        <w:jc w:val="left"/>
        <w:rPr>
          <w:lang w:val="en-US"/>
        </w:rPr>
      </w:pPr>
      <w:bookmarkStart w:id="858" w:name="_bookmark42"/>
      <w:bookmarkEnd w:id="858"/>
      <w:proofErr w:type="spellStart"/>
      <w:r w:rsidRPr="00076A94">
        <w:rPr>
          <w:b/>
          <w:bCs/>
          <w:lang w:val="en-US"/>
        </w:rPr>
        <w:t>Blumm</w:t>
      </w:r>
      <w:proofErr w:type="spellEnd"/>
      <w:r w:rsidRPr="00076A94">
        <w:rPr>
          <w:b/>
          <w:bCs/>
          <w:lang w:val="en-US"/>
        </w:rPr>
        <w:t xml:space="preserve"> N, </w:t>
      </w:r>
      <w:proofErr w:type="spellStart"/>
      <w:r w:rsidRPr="00076A94">
        <w:rPr>
          <w:b/>
          <w:bCs/>
          <w:lang w:val="en-US"/>
        </w:rPr>
        <w:t>Ghoshal</w:t>
      </w:r>
      <w:proofErr w:type="spellEnd"/>
      <w:r w:rsidRPr="00076A94">
        <w:rPr>
          <w:b/>
          <w:bCs/>
          <w:lang w:val="en-US"/>
        </w:rPr>
        <w:t xml:space="preserve"> G, </w:t>
      </w:r>
      <w:proofErr w:type="spellStart"/>
      <w:r w:rsidRPr="00076A94">
        <w:rPr>
          <w:b/>
          <w:bCs/>
          <w:lang w:val="en-US"/>
        </w:rPr>
        <w:t>Forró</w:t>
      </w:r>
      <w:proofErr w:type="spellEnd"/>
      <w:r w:rsidRPr="00076A94">
        <w:rPr>
          <w:b/>
          <w:bCs/>
          <w:lang w:val="en-US"/>
        </w:rPr>
        <w:t xml:space="preserve"> Z, </w:t>
      </w:r>
      <w:proofErr w:type="spellStart"/>
      <w:r w:rsidRPr="00076A94">
        <w:rPr>
          <w:b/>
          <w:bCs/>
          <w:lang w:val="en-US"/>
        </w:rPr>
        <w:t>Schich</w:t>
      </w:r>
      <w:proofErr w:type="spellEnd"/>
      <w:r w:rsidRPr="00076A94">
        <w:rPr>
          <w:b/>
          <w:bCs/>
          <w:lang w:val="en-US"/>
        </w:rPr>
        <w:t xml:space="preserve"> M, </w:t>
      </w:r>
      <w:proofErr w:type="spellStart"/>
      <w:r w:rsidRPr="00076A94">
        <w:rPr>
          <w:b/>
          <w:bCs/>
          <w:lang w:val="en-US"/>
        </w:rPr>
        <w:t>Bianconi</w:t>
      </w:r>
      <w:proofErr w:type="spellEnd"/>
      <w:r w:rsidRPr="00076A94">
        <w:rPr>
          <w:b/>
          <w:bCs/>
          <w:lang w:val="en-US"/>
        </w:rPr>
        <w:t xml:space="preserve"> G, </w:t>
      </w:r>
      <w:proofErr w:type="spellStart"/>
      <w:r w:rsidRPr="00076A94">
        <w:rPr>
          <w:b/>
          <w:bCs/>
          <w:lang w:val="en-US"/>
        </w:rPr>
        <w:t>Bouchaud</w:t>
      </w:r>
      <w:proofErr w:type="spellEnd"/>
      <w:r w:rsidRPr="00076A94">
        <w:rPr>
          <w:b/>
          <w:bCs/>
          <w:lang w:val="en-US"/>
        </w:rPr>
        <w:t xml:space="preserve"> J-P, </w:t>
      </w:r>
      <w:proofErr w:type="spellStart"/>
      <w:r w:rsidRPr="00076A94">
        <w:rPr>
          <w:b/>
          <w:bCs/>
          <w:lang w:val="en-US"/>
        </w:rPr>
        <w:t>Barabási</w:t>
      </w:r>
      <w:proofErr w:type="spellEnd"/>
      <w:r w:rsidRPr="00076A94">
        <w:rPr>
          <w:b/>
          <w:bCs/>
          <w:lang w:val="en-US"/>
        </w:rPr>
        <w:t xml:space="preserve"> A-L.</w:t>
      </w:r>
      <w:r w:rsidR="00FF0F13" w:rsidRPr="00076A94">
        <w:rPr>
          <w:lang w:val="en-US"/>
        </w:rPr>
        <w:t xml:space="preserve"> </w:t>
      </w:r>
      <w:r w:rsidRPr="00076A94">
        <w:rPr>
          <w:lang w:val="en-US"/>
        </w:rPr>
        <w:t xml:space="preserve">2012. Dynamics of Ranking Processes in Complex Systems. </w:t>
      </w:r>
      <w:proofErr w:type="spellStart"/>
      <w:r w:rsidRPr="00076A94">
        <w:rPr>
          <w:lang w:val="en-US"/>
        </w:rPr>
        <w:t>Phys</w:t>
      </w:r>
      <w:proofErr w:type="spellEnd"/>
      <w:r w:rsidRPr="00076A94">
        <w:rPr>
          <w:lang w:val="en-US"/>
        </w:rPr>
        <w:t xml:space="preserve"> Rev </w:t>
      </w:r>
      <w:proofErr w:type="spellStart"/>
      <w:r w:rsidRPr="00076A94">
        <w:rPr>
          <w:lang w:val="en-US"/>
        </w:rPr>
        <w:t>Lett</w:t>
      </w:r>
      <w:proofErr w:type="spellEnd"/>
      <w:r w:rsidRPr="00076A94">
        <w:rPr>
          <w:lang w:val="en-US"/>
        </w:rPr>
        <w:t xml:space="preserve"> </w:t>
      </w:r>
      <w:r w:rsidRPr="00076A94">
        <w:rPr>
          <w:b/>
          <w:lang w:val="en-US"/>
        </w:rPr>
        <w:t>109</w:t>
      </w:r>
      <w:r w:rsidRPr="00076A94">
        <w:rPr>
          <w:lang w:val="en-US"/>
        </w:rPr>
        <w:t>:128701.</w:t>
      </w:r>
    </w:p>
    <w:p w14:paraId="6E76C0AE" w14:textId="77777777" w:rsidR="00EB43BE" w:rsidRDefault="00EB43BE" w:rsidP="00650FC2">
      <w:pPr>
        <w:pStyle w:val="ASM"/>
        <w:numPr>
          <w:ilvl w:val="0"/>
          <w:numId w:val="1"/>
        </w:numPr>
        <w:jc w:val="left"/>
        <w:rPr>
          <w:lang w:val="en-US"/>
        </w:rPr>
      </w:pPr>
      <w:bookmarkStart w:id="859" w:name="_bookmark43"/>
      <w:bookmarkEnd w:id="859"/>
      <w:proofErr w:type="spellStart"/>
      <w:r w:rsidRPr="00076A94">
        <w:rPr>
          <w:b/>
          <w:bCs/>
          <w:lang w:val="en-US"/>
        </w:rPr>
        <w:t>Eisler</w:t>
      </w:r>
      <w:proofErr w:type="spellEnd"/>
      <w:r w:rsidRPr="00076A94">
        <w:rPr>
          <w:b/>
          <w:bCs/>
          <w:lang w:val="en-US"/>
        </w:rPr>
        <w:t xml:space="preserve"> Z, </w:t>
      </w:r>
      <w:proofErr w:type="spellStart"/>
      <w:r w:rsidRPr="00076A94">
        <w:rPr>
          <w:b/>
          <w:bCs/>
          <w:lang w:val="en-US"/>
        </w:rPr>
        <w:t>Bartos</w:t>
      </w:r>
      <w:proofErr w:type="spellEnd"/>
      <w:r w:rsidRPr="00076A94">
        <w:rPr>
          <w:b/>
          <w:bCs/>
          <w:lang w:val="en-US"/>
        </w:rPr>
        <w:t xml:space="preserve"> I, </w:t>
      </w:r>
      <w:proofErr w:type="spellStart"/>
      <w:r w:rsidRPr="00076A94">
        <w:rPr>
          <w:b/>
          <w:bCs/>
          <w:lang w:val="en-US"/>
        </w:rPr>
        <w:t>Kertész</w:t>
      </w:r>
      <w:proofErr w:type="spellEnd"/>
      <w:r w:rsidRPr="00076A94">
        <w:rPr>
          <w:b/>
          <w:bCs/>
          <w:lang w:val="en-US"/>
        </w:rPr>
        <w:t xml:space="preserve"> J. </w:t>
      </w:r>
      <w:r w:rsidRPr="00076A94">
        <w:rPr>
          <w:lang w:val="en-US"/>
        </w:rPr>
        <w:t xml:space="preserve">2008. Fluctuation scaling in complex systems: Taylor’s law and </w:t>
      </w:r>
      <w:proofErr w:type="spellStart"/>
      <w:r w:rsidRPr="00076A94">
        <w:rPr>
          <w:lang w:val="en-US"/>
        </w:rPr>
        <w:t>beyond1</w:t>
      </w:r>
      <w:proofErr w:type="spellEnd"/>
      <w:r w:rsidRPr="00076A94">
        <w:rPr>
          <w:lang w:val="en-US"/>
        </w:rPr>
        <w:t xml:space="preserve">. </w:t>
      </w:r>
      <w:proofErr w:type="spellStart"/>
      <w:r w:rsidRPr="00076A94">
        <w:rPr>
          <w:lang w:val="en-US"/>
        </w:rPr>
        <w:t>Adv</w:t>
      </w:r>
      <w:proofErr w:type="spellEnd"/>
      <w:r w:rsidRPr="00076A94">
        <w:rPr>
          <w:lang w:val="en-US"/>
        </w:rPr>
        <w:t xml:space="preserve"> </w:t>
      </w:r>
      <w:proofErr w:type="spellStart"/>
      <w:r w:rsidRPr="00076A94">
        <w:rPr>
          <w:lang w:val="en-US"/>
        </w:rPr>
        <w:t>Phys</w:t>
      </w:r>
      <w:proofErr w:type="spellEnd"/>
      <w:r w:rsidRPr="00076A94">
        <w:rPr>
          <w:lang w:val="en-US"/>
        </w:rPr>
        <w:t xml:space="preserve"> </w:t>
      </w:r>
      <w:r w:rsidRPr="00076A94">
        <w:rPr>
          <w:b/>
          <w:bCs/>
          <w:lang w:val="en-US"/>
        </w:rPr>
        <w:t>57</w:t>
      </w:r>
      <w:r w:rsidRPr="00076A94">
        <w:rPr>
          <w:lang w:val="en-US"/>
        </w:rPr>
        <w:t>:89–142.</w:t>
      </w:r>
    </w:p>
    <w:p w14:paraId="6636CF90" w14:textId="3F9BFCFD" w:rsidR="00E95E34" w:rsidRPr="002C493F" w:rsidRDefault="00E95E34" w:rsidP="00E95E34">
      <w:pPr>
        <w:pStyle w:val="Prrafodelista"/>
        <w:numPr>
          <w:ilvl w:val="0"/>
          <w:numId w:val="1"/>
        </w:numPr>
        <w:autoSpaceDE w:val="0"/>
        <w:autoSpaceDN w:val="0"/>
        <w:adjustRightInd w:val="0"/>
        <w:spacing w:after="240" w:line="340" w:lineRule="atLeast"/>
        <w:rPr>
          <w:rFonts w:cs="Times"/>
          <w:color w:val="000000"/>
          <w:sz w:val="20"/>
          <w:highlight w:val="green"/>
        </w:rPr>
      </w:pPr>
      <w:r w:rsidRPr="002C493F">
        <w:rPr>
          <w:rFonts w:cs="Times"/>
          <w:b/>
          <w:bCs/>
          <w:color w:val="000000"/>
          <w:sz w:val="24"/>
          <w:szCs w:val="29"/>
          <w:highlight w:val="green"/>
          <w:lang w:val="es-ES"/>
        </w:rPr>
        <w:t xml:space="preserve">Hidalgo CA, </w:t>
      </w:r>
      <w:proofErr w:type="spellStart"/>
      <w:r w:rsidRPr="002C493F">
        <w:rPr>
          <w:rFonts w:cs="Times"/>
          <w:b/>
          <w:bCs/>
          <w:color w:val="000000"/>
          <w:sz w:val="24"/>
          <w:szCs w:val="29"/>
          <w:highlight w:val="green"/>
          <w:lang w:val="es-ES"/>
        </w:rPr>
        <w:t>Blumm</w:t>
      </w:r>
      <w:proofErr w:type="spellEnd"/>
      <w:r w:rsidRPr="002C493F">
        <w:rPr>
          <w:rFonts w:cs="Times"/>
          <w:b/>
          <w:bCs/>
          <w:color w:val="000000"/>
          <w:sz w:val="24"/>
          <w:szCs w:val="29"/>
          <w:highlight w:val="green"/>
          <w:lang w:val="es-ES"/>
        </w:rPr>
        <w:t xml:space="preserve"> N, </w:t>
      </w:r>
      <w:proofErr w:type="spellStart"/>
      <w:r w:rsidRPr="002C493F">
        <w:rPr>
          <w:rFonts w:cs="Times"/>
          <w:b/>
          <w:bCs/>
          <w:color w:val="000000"/>
          <w:sz w:val="24"/>
          <w:szCs w:val="29"/>
          <w:highlight w:val="green"/>
          <w:lang w:val="es-ES"/>
        </w:rPr>
        <w:t>Barabási</w:t>
      </w:r>
      <w:proofErr w:type="spellEnd"/>
      <w:r w:rsidRPr="002C493F">
        <w:rPr>
          <w:rFonts w:cs="Times"/>
          <w:b/>
          <w:bCs/>
          <w:color w:val="000000"/>
          <w:sz w:val="24"/>
          <w:szCs w:val="29"/>
          <w:highlight w:val="green"/>
          <w:lang w:val="es-ES"/>
        </w:rPr>
        <w:t xml:space="preserve"> AL, </w:t>
      </w:r>
      <w:proofErr w:type="spellStart"/>
      <w:r w:rsidRPr="002C493F">
        <w:rPr>
          <w:rFonts w:cs="Times"/>
          <w:b/>
          <w:bCs/>
          <w:color w:val="000000"/>
          <w:sz w:val="24"/>
          <w:szCs w:val="29"/>
          <w:highlight w:val="green"/>
          <w:lang w:val="es-ES"/>
        </w:rPr>
        <w:t>Christakis</w:t>
      </w:r>
      <w:proofErr w:type="spellEnd"/>
      <w:r w:rsidRPr="002C493F">
        <w:rPr>
          <w:rFonts w:cs="Times"/>
          <w:b/>
          <w:bCs/>
          <w:color w:val="000000"/>
          <w:sz w:val="24"/>
          <w:szCs w:val="29"/>
          <w:highlight w:val="green"/>
          <w:lang w:val="es-ES"/>
        </w:rPr>
        <w:t xml:space="preserve"> </w:t>
      </w:r>
      <w:proofErr w:type="spellStart"/>
      <w:r w:rsidRPr="002C493F">
        <w:rPr>
          <w:rFonts w:cs="Times"/>
          <w:b/>
          <w:bCs/>
          <w:color w:val="000000"/>
          <w:sz w:val="24"/>
          <w:szCs w:val="29"/>
          <w:highlight w:val="green"/>
          <w:lang w:val="es-ES"/>
        </w:rPr>
        <w:t>NA</w:t>
      </w:r>
      <w:proofErr w:type="spellEnd"/>
      <w:r w:rsidRPr="002C493F">
        <w:rPr>
          <w:rFonts w:cs="Times"/>
          <w:b/>
          <w:bCs/>
          <w:color w:val="000000"/>
          <w:sz w:val="24"/>
          <w:szCs w:val="29"/>
          <w:highlight w:val="green"/>
          <w:lang w:val="es-ES"/>
        </w:rPr>
        <w:t xml:space="preserve">. </w:t>
      </w:r>
      <w:r w:rsidRPr="002C493F">
        <w:rPr>
          <w:rFonts w:cs="Times"/>
          <w:color w:val="000000"/>
          <w:sz w:val="24"/>
          <w:szCs w:val="29"/>
          <w:highlight w:val="green"/>
          <w:lang w:val="es-ES"/>
        </w:rPr>
        <w:t xml:space="preserve">2009. </w:t>
      </w:r>
      <w:r w:rsidRPr="002C493F">
        <w:rPr>
          <w:rFonts w:cs="Times"/>
          <w:color w:val="000000"/>
          <w:sz w:val="24"/>
          <w:szCs w:val="29"/>
          <w:highlight w:val="green"/>
        </w:rPr>
        <w:t xml:space="preserve">A Dynamic Network </w:t>
      </w:r>
      <w:proofErr w:type="spellStart"/>
      <w:r w:rsidRPr="002C493F">
        <w:rPr>
          <w:rFonts w:cs="Times"/>
          <w:color w:val="000000"/>
          <w:sz w:val="24"/>
          <w:szCs w:val="29"/>
          <w:highlight w:val="green"/>
        </w:rPr>
        <w:t>Ap</w:t>
      </w:r>
      <w:proofErr w:type="spellEnd"/>
      <w:r w:rsidRPr="002C493F">
        <w:rPr>
          <w:rFonts w:cs="Times"/>
          <w:color w:val="000000"/>
          <w:sz w:val="24"/>
          <w:szCs w:val="29"/>
          <w:highlight w:val="green"/>
        </w:rPr>
        <w:t xml:space="preserve">- </w:t>
      </w:r>
      <w:proofErr w:type="spellStart"/>
      <w:r w:rsidRPr="002C493F">
        <w:rPr>
          <w:rFonts w:cs="Times"/>
          <w:color w:val="000000"/>
          <w:sz w:val="24"/>
          <w:szCs w:val="29"/>
          <w:highlight w:val="green"/>
        </w:rPr>
        <w:t>proach</w:t>
      </w:r>
      <w:proofErr w:type="spellEnd"/>
      <w:r w:rsidRPr="002C493F">
        <w:rPr>
          <w:rFonts w:cs="Times"/>
          <w:color w:val="000000"/>
          <w:sz w:val="24"/>
          <w:szCs w:val="29"/>
          <w:highlight w:val="green"/>
        </w:rPr>
        <w:t xml:space="preserve"> for the Study of Human Phenotypes. </w:t>
      </w:r>
      <w:proofErr w:type="spellStart"/>
      <w:r w:rsidRPr="002C493F">
        <w:rPr>
          <w:rFonts w:cs="Times"/>
          <w:color w:val="000000"/>
          <w:sz w:val="24"/>
          <w:szCs w:val="29"/>
          <w:highlight w:val="green"/>
        </w:rPr>
        <w:t>PLoS</w:t>
      </w:r>
      <w:proofErr w:type="spellEnd"/>
      <w:r w:rsidRPr="002C493F">
        <w:rPr>
          <w:rFonts w:cs="Times"/>
          <w:color w:val="000000"/>
          <w:sz w:val="24"/>
          <w:szCs w:val="29"/>
          <w:highlight w:val="green"/>
        </w:rPr>
        <w:t xml:space="preserve"> </w:t>
      </w:r>
      <w:proofErr w:type="spellStart"/>
      <w:r w:rsidRPr="002C493F">
        <w:rPr>
          <w:rFonts w:cs="Times"/>
          <w:color w:val="000000"/>
          <w:sz w:val="24"/>
          <w:szCs w:val="29"/>
          <w:highlight w:val="green"/>
        </w:rPr>
        <w:t>Comput</w:t>
      </w:r>
      <w:proofErr w:type="spellEnd"/>
      <w:r w:rsidRPr="002C493F">
        <w:rPr>
          <w:rFonts w:cs="Times"/>
          <w:color w:val="000000"/>
          <w:sz w:val="24"/>
          <w:szCs w:val="29"/>
          <w:highlight w:val="green"/>
        </w:rPr>
        <w:t xml:space="preserve"> </w:t>
      </w:r>
      <w:proofErr w:type="spellStart"/>
      <w:r w:rsidRPr="002C493F">
        <w:rPr>
          <w:rFonts w:cs="Times"/>
          <w:color w:val="000000"/>
          <w:sz w:val="24"/>
          <w:szCs w:val="29"/>
          <w:highlight w:val="green"/>
        </w:rPr>
        <w:t>Biol</w:t>
      </w:r>
      <w:proofErr w:type="spellEnd"/>
      <w:r w:rsidRPr="002C493F">
        <w:rPr>
          <w:rFonts w:cs="Times"/>
          <w:color w:val="000000"/>
          <w:sz w:val="24"/>
          <w:szCs w:val="29"/>
          <w:highlight w:val="green"/>
        </w:rPr>
        <w:t xml:space="preserve"> </w:t>
      </w:r>
      <w:r w:rsidRPr="002C493F">
        <w:rPr>
          <w:rFonts w:cs="Times"/>
          <w:b/>
          <w:color w:val="000000"/>
          <w:sz w:val="24"/>
          <w:szCs w:val="29"/>
          <w:highlight w:val="green"/>
        </w:rPr>
        <w:t>5</w:t>
      </w:r>
      <w:r w:rsidRPr="002C493F">
        <w:rPr>
          <w:rFonts w:cs="Times"/>
          <w:color w:val="000000"/>
          <w:sz w:val="24"/>
          <w:szCs w:val="29"/>
          <w:highlight w:val="green"/>
        </w:rPr>
        <w:t xml:space="preserve"> </w:t>
      </w:r>
    </w:p>
    <w:p w14:paraId="5CCAC088" w14:textId="77777777" w:rsidR="00EB43BE" w:rsidRPr="00076A94" w:rsidRDefault="00EB43BE" w:rsidP="00650FC2">
      <w:pPr>
        <w:pStyle w:val="ASM"/>
        <w:numPr>
          <w:ilvl w:val="0"/>
          <w:numId w:val="1"/>
        </w:numPr>
        <w:jc w:val="left"/>
        <w:rPr>
          <w:lang w:val="en-US"/>
        </w:rPr>
      </w:pPr>
      <w:bookmarkStart w:id="860" w:name="_bookmark44"/>
      <w:bookmarkEnd w:id="860"/>
      <w:proofErr w:type="spellStart"/>
      <w:r w:rsidRPr="00076A94">
        <w:rPr>
          <w:b/>
          <w:lang w:val="en-US"/>
        </w:rPr>
        <w:t>Caporaso</w:t>
      </w:r>
      <w:proofErr w:type="spellEnd"/>
      <w:r w:rsidRPr="00076A94">
        <w:rPr>
          <w:b/>
          <w:lang w:val="en-US"/>
        </w:rPr>
        <w:t xml:space="preserve"> JG, </w:t>
      </w:r>
      <w:proofErr w:type="spellStart"/>
      <w:r w:rsidRPr="00076A94">
        <w:rPr>
          <w:b/>
          <w:lang w:val="en-US"/>
        </w:rPr>
        <w:t>Lauber</w:t>
      </w:r>
      <w:proofErr w:type="spellEnd"/>
      <w:r w:rsidRPr="00076A94">
        <w:rPr>
          <w:b/>
          <w:lang w:val="en-US"/>
        </w:rPr>
        <w:t xml:space="preserve"> CL, Costello </w:t>
      </w:r>
      <w:proofErr w:type="spellStart"/>
      <w:r w:rsidRPr="00076A94">
        <w:rPr>
          <w:b/>
          <w:lang w:val="en-US"/>
        </w:rPr>
        <w:t>EK</w:t>
      </w:r>
      <w:proofErr w:type="spellEnd"/>
      <w:r w:rsidRPr="00076A94">
        <w:rPr>
          <w:b/>
          <w:lang w:val="en-US"/>
        </w:rPr>
        <w:t xml:space="preserve">, Berg-Lyons D, Gonzalez A, </w:t>
      </w:r>
      <w:proofErr w:type="spellStart"/>
      <w:r w:rsidRPr="00076A94">
        <w:rPr>
          <w:b/>
          <w:lang w:val="en-US"/>
        </w:rPr>
        <w:t>Stombaugh</w:t>
      </w:r>
      <w:proofErr w:type="spellEnd"/>
      <w:r w:rsidRPr="00076A94">
        <w:rPr>
          <w:b/>
          <w:lang w:val="en-US"/>
        </w:rPr>
        <w:t xml:space="preserve"> J, Knights D, </w:t>
      </w:r>
      <w:proofErr w:type="spellStart"/>
      <w:r w:rsidRPr="00076A94">
        <w:rPr>
          <w:b/>
          <w:lang w:val="en-US"/>
        </w:rPr>
        <w:t>Gajer</w:t>
      </w:r>
      <w:proofErr w:type="spellEnd"/>
      <w:r w:rsidRPr="00076A94">
        <w:rPr>
          <w:b/>
          <w:lang w:val="en-US"/>
        </w:rPr>
        <w:t xml:space="preserve"> P, Ravel J, </w:t>
      </w:r>
      <w:proofErr w:type="spellStart"/>
      <w:r w:rsidRPr="00076A94">
        <w:rPr>
          <w:b/>
          <w:lang w:val="en-US"/>
        </w:rPr>
        <w:t>Fierer</w:t>
      </w:r>
      <w:proofErr w:type="spellEnd"/>
      <w:r w:rsidRPr="00076A94">
        <w:rPr>
          <w:b/>
          <w:lang w:val="en-US"/>
        </w:rPr>
        <w:t xml:space="preserve"> N, Gordon </w:t>
      </w:r>
      <w:proofErr w:type="spellStart"/>
      <w:r w:rsidRPr="00076A94">
        <w:rPr>
          <w:b/>
          <w:lang w:val="en-US"/>
        </w:rPr>
        <w:t>JI</w:t>
      </w:r>
      <w:proofErr w:type="spellEnd"/>
      <w:r w:rsidRPr="00076A94">
        <w:rPr>
          <w:b/>
          <w:lang w:val="en-US"/>
        </w:rPr>
        <w:t xml:space="preserve">, Knight R. </w:t>
      </w:r>
      <w:r w:rsidRPr="00076A94">
        <w:rPr>
          <w:lang w:val="en-US"/>
        </w:rPr>
        <w:t xml:space="preserve">2011. Moving pictures of the human </w:t>
      </w:r>
      <w:proofErr w:type="spellStart"/>
      <w:r w:rsidRPr="00076A94">
        <w:rPr>
          <w:lang w:val="en-US"/>
        </w:rPr>
        <w:t>microbiome</w:t>
      </w:r>
      <w:proofErr w:type="spellEnd"/>
      <w:r w:rsidRPr="00076A94">
        <w:rPr>
          <w:lang w:val="en-US"/>
        </w:rPr>
        <w:t xml:space="preserve">. Genome </w:t>
      </w:r>
      <w:proofErr w:type="spellStart"/>
      <w:r w:rsidRPr="00076A94">
        <w:rPr>
          <w:lang w:val="en-US"/>
        </w:rPr>
        <w:t>Biol</w:t>
      </w:r>
      <w:proofErr w:type="spellEnd"/>
      <w:r w:rsidRPr="00076A94">
        <w:rPr>
          <w:lang w:val="en-US"/>
        </w:rPr>
        <w:t xml:space="preserve"> </w:t>
      </w:r>
      <w:proofErr w:type="spellStart"/>
      <w:r w:rsidRPr="00076A94">
        <w:rPr>
          <w:b/>
          <w:lang w:val="en-US"/>
        </w:rPr>
        <w:t>12</w:t>
      </w:r>
      <w:r w:rsidRPr="00076A94">
        <w:rPr>
          <w:lang w:val="en-US"/>
        </w:rPr>
        <w:t>:R50</w:t>
      </w:r>
      <w:proofErr w:type="spellEnd"/>
      <w:r w:rsidRPr="00076A94">
        <w:rPr>
          <w:lang w:val="en-US"/>
        </w:rPr>
        <w:t>.</w:t>
      </w:r>
    </w:p>
    <w:p w14:paraId="6948FBD8" w14:textId="77777777" w:rsidR="00EB43BE" w:rsidRPr="00076A94" w:rsidRDefault="00EB43BE" w:rsidP="00650FC2">
      <w:pPr>
        <w:pStyle w:val="ASM"/>
        <w:numPr>
          <w:ilvl w:val="0"/>
          <w:numId w:val="1"/>
        </w:numPr>
        <w:jc w:val="left"/>
        <w:rPr>
          <w:lang w:val="en-US"/>
        </w:rPr>
      </w:pPr>
      <w:bookmarkStart w:id="861" w:name="_bookmark45"/>
      <w:bookmarkEnd w:id="861"/>
      <w:proofErr w:type="spellStart"/>
      <w:r w:rsidRPr="00076A94">
        <w:rPr>
          <w:b/>
          <w:bCs/>
          <w:lang w:val="en-US"/>
        </w:rPr>
        <w:t>Dethlefsen</w:t>
      </w:r>
      <w:proofErr w:type="spellEnd"/>
      <w:r w:rsidRPr="00076A94">
        <w:rPr>
          <w:b/>
          <w:bCs/>
          <w:lang w:val="en-US"/>
        </w:rPr>
        <w:t xml:space="preserve"> L, </w:t>
      </w:r>
      <w:proofErr w:type="spellStart"/>
      <w:r w:rsidRPr="00076A94">
        <w:rPr>
          <w:b/>
          <w:bCs/>
          <w:lang w:val="en-US"/>
        </w:rPr>
        <w:t>Relman</w:t>
      </w:r>
      <w:proofErr w:type="spellEnd"/>
      <w:r w:rsidRPr="00076A94">
        <w:rPr>
          <w:b/>
          <w:bCs/>
          <w:lang w:val="en-US"/>
        </w:rPr>
        <w:t xml:space="preserve"> DA. </w:t>
      </w:r>
      <w:r w:rsidRPr="00076A94">
        <w:rPr>
          <w:lang w:val="en-US"/>
        </w:rPr>
        <w:t xml:space="preserve">2011. Incomplete recovery and individualized responses of the human distal gut </w:t>
      </w:r>
      <w:proofErr w:type="spellStart"/>
      <w:r w:rsidRPr="00076A94">
        <w:rPr>
          <w:lang w:val="en-US"/>
        </w:rPr>
        <w:t>microbiota</w:t>
      </w:r>
      <w:proofErr w:type="spellEnd"/>
      <w:r w:rsidRPr="00076A94">
        <w:rPr>
          <w:lang w:val="en-US"/>
        </w:rPr>
        <w:t xml:space="preserve"> to repeated antibiotic perturbation. </w:t>
      </w:r>
      <w:proofErr w:type="spellStart"/>
      <w:r w:rsidRPr="00076A94">
        <w:rPr>
          <w:lang w:val="en-US"/>
        </w:rPr>
        <w:t>Proc</w:t>
      </w:r>
      <w:proofErr w:type="spellEnd"/>
      <w:r w:rsidRPr="00076A94">
        <w:rPr>
          <w:lang w:val="en-US"/>
        </w:rPr>
        <w:t xml:space="preserve"> </w:t>
      </w:r>
      <w:proofErr w:type="spellStart"/>
      <w:r w:rsidRPr="00076A94">
        <w:rPr>
          <w:lang w:val="en-US"/>
        </w:rPr>
        <w:t>Natl</w:t>
      </w:r>
      <w:proofErr w:type="spellEnd"/>
      <w:r w:rsidRPr="00076A94">
        <w:rPr>
          <w:lang w:val="en-US"/>
        </w:rPr>
        <w:t xml:space="preserve"> </w:t>
      </w:r>
      <w:proofErr w:type="spellStart"/>
      <w:r w:rsidRPr="00076A94">
        <w:rPr>
          <w:lang w:val="en-US"/>
        </w:rPr>
        <w:t>Acad</w:t>
      </w:r>
      <w:proofErr w:type="spellEnd"/>
      <w:r w:rsidRPr="00076A94">
        <w:rPr>
          <w:lang w:val="en-US"/>
        </w:rPr>
        <w:t xml:space="preserve"> </w:t>
      </w:r>
      <w:bookmarkStart w:id="862" w:name="_bookmark46"/>
      <w:bookmarkEnd w:id="862"/>
      <w:proofErr w:type="spellStart"/>
      <w:r w:rsidRPr="00076A94">
        <w:rPr>
          <w:lang w:val="en-US"/>
        </w:rPr>
        <w:t>Sci</w:t>
      </w:r>
      <w:proofErr w:type="spellEnd"/>
      <w:r w:rsidRPr="00076A94">
        <w:rPr>
          <w:lang w:val="en-US"/>
        </w:rPr>
        <w:t xml:space="preserve"> </w:t>
      </w:r>
      <w:r w:rsidRPr="00076A94">
        <w:rPr>
          <w:b/>
          <w:bCs/>
          <w:lang w:val="en-US"/>
        </w:rPr>
        <w:t>108</w:t>
      </w:r>
      <w:r w:rsidRPr="00076A94">
        <w:rPr>
          <w:lang w:val="en-US"/>
        </w:rPr>
        <w:t>:4554–61.</w:t>
      </w:r>
    </w:p>
    <w:p w14:paraId="2FF27086" w14:textId="77777777" w:rsidR="00EB43BE" w:rsidRPr="00076A94" w:rsidRDefault="00EB43BE" w:rsidP="00650FC2">
      <w:pPr>
        <w:pStyle w:val="ASM"/>
        <w:numPr>
          <w:ilvl w:val="0"/>
          <w:numId w:val="1"/>
        </w:numPr>
        <w:jc w:val="left"/>
        <w:rPr>
          <w:lang w:val="en-US"/>
        </w:rPr>
      </w:pPr>
      <w:r w:rsidRPr="00076A94">
        <w:rPr>
          <w:b/>
          <w:lang w:val="en-US"/>
        </w:rPr>
        <w:t xml:space="preserve">Faith </w:t>
      </w:r>
      <w:proofErr w:type="spellStart"/>
      <w:r w:rsidRPr="00076A94">
        <w:rPr>
          <w:b/>
          <w:lang w:val="en-US"/>
        </w:rPr>
        <w:t>JJ</w:t>
      </w:r>
      <w:proofErr w:type="spellEnd"/>
      <w:r w:rsidRPr="00076A94">
        <w:rPr>
          <w:b/>
          <w:lang w:val="en-US"/>
        </w:rPr>
        <w:t xml:space="preserve">, </w:t>
      </w:r>
      <w:proofErr w:type="spellStart"/>
      <w:r w:rsidRPr="00076A94">
        <w:rPr>
          <w:b/>
          <w:lang w:val="en-US"/>
        </w:rPr>
        <w:t>Guruge</w:t>
      </w:r>
      <w:proofErr w:type="spellEnd"/>
      <w:r w:rsidRPr="00076A94">
        <w:rPr>
          <w:b/>
          <w:lang w:val="en-US"/>
        </w:rPr>
        <w:t xml:space="preserve"> </w:t>
      </w:r>
      <w:proofErr w:type="spellStart"/>
      <w:r w:rsidRPr="00076A94">
        <w:rPr>
          <w:b/>
          <w:lang w:val="en-US"/>
        </w:rPr>
        <w:t>JL</w:t>
      </w:r>
      <w:proofErr w:type="spellEnd"/>
      <w:r w:rsidRPr="00076A94">
        <w:rPr>
          <w:b/>
          <w:lang w:val="en-US"/>
        </w:rPr>
        <w:t xml:space="preserve">, Charbonneau M, Subramanian S, </w:t>
      </w:r>
      <w:proofErr w:type="spellStart"/>
      <w:r w:rsidRPr="00076A94">
        <w:rPr>
          <w:b/>
          <w:lang w:val="en-US"/>
        </w:rPr>
        <w:t>Seedorf</w:t>
      </w:r>
      <w:proofErr w:type="spellEnd"/>
      <w:r w:rsidRPr="00076A94">
        <w:rPr>
          <w:b/>
          <w:lang w:val="en-US"/>
        </w:rPr>
        <w:t xml:space="preserve"> H, Goodman AL, Clemente </w:t>
      </w:r>
      <w:proofErr w:type="spellStart"/>
      <w:r w:rsidRPr="00076A94">
        <w:rPr>
          <w:b/>
          <w:lang w:val="en-US"/>
        </w:rPr>
        <w:t>JC</w:t>
      </w:r>
      <w:proofErr w:type="spellEnd"/>
      <w:r w:rsidRPr="00076A94">
        <w:rPr>
          <w:b/>
          <w:lang w:val="en-US"/>
        </w:rPr>
        <w:t xml:space="preserve">, Knight R, Heath AC, </w:t>
      </w:r>
      <w:proofErr w:type="spellStart"/>
      <w:r w:rsidRPr="00076A94">
        <w:rPr>
          <w:b/>
          <w:lang w:val="en-US"/>
        </w:rPr>
        <w:t>Leibel</w:t>
      </w:r>
      <w:proofErr w:type="spellEnd"/>
      <w:r w:rsidRPr="00076A94">
        <w:rPr>
          <w:b/>
          <w:lang w:val="en-US"/>
        </w:rPr>
        <w:t xml:space="preserve"> </w:t>
      </w:r>
      <w:proofErr w:type="spellStart"/>
      <w:r w:rsidRPr="00076A94">
        <w:rPr>
          <w:b/>
          <w:lang w:val="en-US"/>
        </w:rPr>
        <w:t>RL</w:t>
      </w:r>
      <w:proofErr w:type="spellEnd"/>
      <w:r w:rsidRPr="00076A94">
        <w:rPr>
          <w:b/>
          <w:lang w:val="en-US"/>
        </w:rPr>
        <w:t xml:space="preserve">, Rosenbaum M, Gordon </w:t>
      </w:r>
      <w:proofErr w:type="spellStart"/>
      <w:r w:rsidRPr="00076A94">
        <w:rPr>
          <w:b/>
          <w:lang w:val="en-US"/>
        </w:rPr>
        <w:t>JI</w:t>
      </w:r>
      <w:proofErr w:type="spellEnd"/>
      <w:r w:rsidRPr="00076A94">
        <w:rPr>
          <w:b/>
          <w:lang w:val="en-US"/>
        </w:rPr>
        <w:t xml:space="preserve">. </w:t>
      </w:r>
      <w:r w:rsidRPr="00076A94">
        <w:rPr>
          <w:lang w:val="en-US"/>
        </w:rPr>
        <w:t xml:space="preserve">2013. The long-term stability of the human gut </w:t>
      </w:r>
      <w:proofErr w:type="spellStart"/>
      <w:r w:rsidRPr="00076A94">
        <w:rPr>
          <w:lang w:val="en-US"/>
        </w:rPr>
        <w:t>microbiota</w:t>
      </w:r>
      <w:proofErr w:type="spellEnd"/>
      <w:r w:rsidRPr="00076A94">
        <w:rPr>
          <w:lang w:val="en-US"/>
        </w:rPr>
        <w:t xml:space="preserve">. Science </w:t>
      </w:r>
      <w:r w:rsidRPr="00076A94">
        <w:rPr>
          <w:b/>
          <w:lang w:val="en-US"/>
        </w:rPr>
        <w:t>341</w:t>
      </w:r>
      <w:r w:rsidRPr="00076A94">
        <w:rPr>
          <w:lang w:val="en-US"/>
        </w:rPr>
        <w:t>:1237439.</w:t>
      </w:r>
    </w:p>
    <w:p w14:paraId="02D3A378" w14:textId="77777777" w:rsidR="00EB43BE" w:rsidRPr="00076A94" w:rsidRDefault="00EB43BE" w:rsidP="00650FC2">
      <w:pPr>
        <w:pStyle w:val="ASM"/>
        <w:numPr>
          <w:ilvl w:val="0"/>
          <w:numId w:val="1"/>
        </w:numPr>
        <w:jc w:val="left"/>
        <w:rPr>
          <w:lang w:val="en-US"/>
        </w:rPr>
      </w:pPr>
      <w:bookmarkStart w:id="863" w:name="_bookmark47"/>
      <w:bookmarkEnd w:id="863"/>
      <w:r w:rsidRPr="00076A94">
        <w:rPr>
          <w:b/>
          <w:bCs/>
          <w:lang w:val="en-US"/>
        </w:rPr>
        <w:t xml:space="preserve">Smith MI, </w:t>
      </w:r>
      <w:proofErr w:type="spellStart"/>
      <w:r w:rsidRPr="00076A94">
        <w:rPr>
          <w:b/>
          <w:bCs/>
          <w:lang w:val="en-US"/>
        </w:rPr>
        <w:t>Yatsunenko</w:t>
      </w:r>
      <w:proofErr w:type="spellEnd"/>
      <w:r w:rsidRPr="00076A94">
        <w:rPr>
          <w:b/>
          <w:bCs/>
          <w:lang w:val="en-US"/>
        </w:rPr>
        <w:t xml:space="preserve"> T, </w:t>
      </w:r>
      <w:proofErr w:type="spellStart"/>
      <w:r w:rsidRPr="00076A94">
        <w:rPr>
          <w:b/>
          <w:bCs/>
          <w:lang w:val="en-US"/>
        </w:rPr>
        <w:t>Manary</w:t>
      </w:r>
      <w:proofErr w:type="spellEnd"/>
      <w:r w:rsidRPr="00076A94">
        <w:rPr>
          <w:b/>
          <w:bCs/>
          <w:lang w:val="en-US"/>
        </w:rPr>
        <w:t xml:space="preserve"> </w:t>
      </w:r>
      <w:proofErr w:type="spellStart"/>
      <w:r w:rsidRPr="00076A94">
        <w:rPr>
          <w:b/>
          <w:bCs/>
          <w:lang w:val="en-US"/>
        </w:rPr>
        <w:t>MJ</w:t>
      </w:r>
      <w:proofErr w:type="spellEnd"/>
      <w:r w:rsidRPr="00076A94">
        <w:rPr>
          <w:b/>
          <w:bCs/>
          <w:lang w:val="en-US"/>
        </w:rPr>
        <w:t xml:space="preserve">, </w:t>
      </w:r>
      <w:proofErr w:type="spellStart"/>
      <w:r w:rsidRPr="00076A94">
        <w:rPr>
          <w:b/>
          <w:bCs/>
          <w:lang w:val="en-US"/>
        </w:rPr>
        <w:t>Trehan</w:t>
      </w:r>
      <w:proofErr w:type="spellEnd"/>
      <w:r w:rsidRPr="00076A94">
        <w:rPr>
          <w:b/>
          <w:bCs/>
          <w:lang w:val="en-US"/>
        </w:rPr>
        <w:t xml:space="preserve"> I, </w:t>
      </w:r>
      <w:proofErr w:type="spellStart"/>
      <w:r w:rsidRPr="00076A94">
        <w:rPr>
          <w:b/>
          <w:bCs/>
          <w:lang w:val="en-US"/>
        </w:rPr>
        <w:t>Mkakosya</w:t>
      </w:r>
      <w:proofErr w:type="spellEnd"/>
      <w:r w:rsidRPr="00076A94">
        <w:rPr>
          <w:b/>
          <w:bCs/>
          <w:lang w:val="en-US"/>
        </w:rPr>
        <w:t xml:space="preserve"> R, Cheng J, </w:t>
      </w:r>
      <w:proofErr w:type="spellStart"/>
      <w:r w:rsidRPr="00076A94">
        <w:rPr>
          <w:b/>
          <w:bCs/>
          <w:lang w:val="en-US"/>
        </w:rPr>
        <w:t>Kau</w:t>
      </w:r>
      <w:proofErr w:type="spellEnd"/>
      <w:r w:rsidRPr="00076A94">
        <w:rPr>
          <w:b/>
          <w:bCs/>
          <w:lang w:val="en-US"/>
        </w:rPr>
        <w:t xml:space="preserve"> AL, Rich SS, </w:t>
      </w:r>
      <w:proofErr w:type="spellStart"/>
      <w:r w:rsidRPr="00076A94">
        <w:rPr>
          <w:b/>
          <w:bCs/>
          <w:lang w:val="en-US"/>
        </w:rPr>
        <w:t>Concannon</w:t>
      </w:r>
      <w:proofErr w:type="spellEnd"/>
      <w:r w:rsidRPr="00076A94">
        <w:rPr>
          <w:b/>
          <w:bCs/>
          <w:lang w:val="en-US"/>
        </w:rPr>
        <w:t xml:space="preserve"> P, </w:t>
      </w:r>
      <w:proofErr w:type="spellStart"/>
      <w:r w:rsidRPr="00076A94">
        <w:rPr>
          <w:b/>
          <w:bCs/>
          <w:lang w:val="en-US"/>
        </w:rPr>
        <w:t>Mychaleckyj</w:t>
      </w:r>
      <w:proofErr w:type="spellEnd"/>
      <w:r w:rsidRPr="00076A94">
        <w:rPr>
          <w:b/>
          <w:bCs/>
          <w:lang w:val="en-US"/>
        </w:rPr>
        <w:t xml:space="preserve"> </w:t>
      </w:r>
      <w:proofErr w:type="spellStart"/>
      <w:r w:rsidRPr="00076A94">
        <w:rPr>
          <w:b/>
          <w:bCs/>
          <w:lang w:val="en-US"/>
        </w:rPr>
        <w:t>JC</w:t>
      </w:r>
      <w:proofErr w:type="spellEnd"/>
      <w:r w:rsidRPr="00076A94">
        <w:rPr>
          <w:b/>
          <w:bCs/>
          <w:lang w:val="en-US"/>
        </w:rPr>
        <w:t xml:space="preserve">, Liu J, </w:t>
      </w:r>
      <w:proofErr w:type="spellStart"/>
      <w:r w:rsidRPr="00076A94">
        <w:rPr>
          <w:b/>
          <w:bCs/>
          <w:lang w:val="en-US"/>
        </w:rPr>
        <w:t>Houpt</w:t>
      </w:r>
      <w:proofErr w:type="spellEnd"/>
      <w:r w:rsidRPr="00076A94">
        <w:rPr>
          <w:b/>
          <w:bCs/>
          <w:lang w:val="en-US"/>
        </w:rPr>
        <w:t xml:space="preserve"> E, Li J V, Holmes E, Nicholson J, Knights D, </w:t>
      </w:r>
      <w:proofErr w:type="spellStart"/>
      <w:r w:rsidRPr="00076A94">
        <w:rPr>
          <w:b/>
          <w:bCs/>
          <w:lang w:val="en-US"/>
        </w:rPr>
        <w:lastRenderedPageBreak/>
        <w:t>Ursell</w:t>
      </w:r>
      <w:proofErr w:type="spellEnd"/>
      <w:r w:rsidRPr="00076A94">
        <w:rPr>
          <w:b/>
          <w:bCs/>
          <w:lang w:val="en-US"/>
        </w:rPr>
        <w:t xml:space="preserve"> </w:t>
      </w:r>
      <w:proofErr w:type="spellStart"/>
      <w:r w:rsidRPr="00076A94">
        <w:rPr>
          <w:b/>
          <w:bCs/>
          <w:lang w:val="en-US"/>
        </w:rPr>
        <w:t>LK</w:t>
      </w:r>
      <w:proofErr w:type="spellEnd"/>
      <w:r w:rsidRPr="00076A94">
        <w:rPr>
          <w:b/>
          <w:bCs/>
          <w:lang w:val="en-US"/>
        </w:rPr>
        <w:t xml:space="preserve">, Knight R, Gordon </w:t>
      </w:r>
      <w:proofErr w:type="spellStart"/>
      <w:r w:rsidRPr="00076A94">
        <w:rPr>
          <w:b/>
          <w:bCs/>
          <w:lang w:val="en-US"/>
        </w:rPr>
        <w:t>JI</w:t>
      </w:r>
      <w:proofErr w:type="spellEnd"/>
      <w:r w:rsidRPr="00076A94">
        <w:rPr>
          <w:b/>
          <w:bCs/>
          <w:lang w:val="en-US"/>
        </w:rPr>
        <w:t xml:space="preserve">. </w:t>
      </w:r>
      <w:r w:rsidRPr="00076A94">
        <w:rPr>
          <w:lang w:val="en-US"/>
        </w:rPr>
        <w:t xml:space="preserve">2013. Gut </w:t>
      </w:r>
      <w:proofErr w:type="spellStart"/>
      <w:r w:rsidRPr="00076A94">
        <w:rPr>
          <w:lang w:val="en-US"/>
        </w:rPr>
        <w:t>microbiomes</w:t>
      </w:r>
      <w:proofErr w:type="spellEnd"/>
      <w:r w:rsidRPr="00076A94">
        <w:rPr>
          <w:lang w:val="en-US"/>
        </w:rPr>
        <w:t xml:space="preserve"> of Malawian twin pairs discordant for kwashiorkor. Science </w:t>
      </w:r>
      <w:r w:rsidRPr="00076A94">
        <w:rPr>
          <w:b/>
          <w:bCs/>
          <w:lang w:val="en-US"/>
        </w:rPr>
        <w:t>339</w:t>
      </w:r>
      <w:r w:rsidRPr="00076A94">
        <w:rPr>
          <w:lang w:val="en-US"/>
        </w:rPr>
        <w:t>:548–54.</w:t>
      </w:r>
    </w:p>
    <w:p w14:paraId="0C32DD75" w14:textId="77777777" w:rsidR="00EB43BE" w:rsidRPr="00076A94" w:rsidRDefault="00EB43BE" w:rsidP="00650FC2">
      <w:pPr>
        <w:pStyle w:val="ASM"/>
        <w:numPr>
          <w:ilvl w:val="0"/>
          <w:numId w:val="1"/>
        </w:numPr>
        <w:jc w:val="left"/>
        <w:rPr>
          <w:lang w:val="en-US"/>
        </w:rPr>
      </w:pPr>
      <w:bookmarkStart w:id="864" w:name="_bookmark48"/>
      <w:bookmarkEnd w:id="864"/>
      <w:r w:rsidRPr="00076A94">
        <w:rPr>
          <w:b/>
          <w:bCs/>
          <w:lang w:val="en-US"/>
        </w:rPr>
        <w:t xml:space="preserve">David LA, Maurice CF, </w:t>
      </w:r>
      <w:proofErr w:type="spellStart"/>
      <w:r w:rsidRPr="00076A94">
        <w:rPr>
          <w:b/>
          <w:bCs/>
          <w:lang w:val="en-US"/>
        </w:rPr>
        <w:t>Carmody</w:t>
      </w:r>
      <w:proofErr w:type="spellEnd"/>
      <w:r w:rsidRPr="00076A94">
        <w:rPr>
          <w:b/>
          <w:bCs/>
          <w:lang w:val="en-US"/>
        </w:rPr>
        <w:t xml:space="preserve"> RN, </w:t>
      </w:r>
      <w:proofErr w:type="spellStart"/>
      <w:r w:rsidRPr="00076A94">
        <w:rPr>
          <w:b/>
          <w:bCs/>
          <w:lang w:val="en-US"/>
        </w:rPr>
        <w:t>Gootenberg</w:t>
      </w:r>
      <w:proofErr w:type="spellEnd"/>
      <w:r w:rsidRPr="00076A94">
        <w:rPr>
          <w:b/>
          <w:bCs/>
          <w:lang w:val="en-US"/>
        </w:rPr>
        <w:t xml:space="preserve"> DB, Button JE, Wolfe BE, Ling A V, Devlin AS, </w:t>
      </w:r>
      <w:proofErr w:type="spellStart"/>
      <w:r w:rsidRPr="00076A94">
        <w:rPr>
          <w:b/>
          <w:bCs/>
          <w:lang w:val="en-US"/>
        </w:rPr>
        <w:t>Varma</w:t>
      </w:r>
      <w:proofErr w:type="spellEnd"/>
      <w:r w:rsidRPr="00076A94">
        <w:rPr>
          <w:b/>
          <w:bCs/>
          <w:lang w:val="en-US"/>
        </w:rPr>
        <w:t xml:space="preserve"> Y, </w:t>
      </w:r>
      <w:proofErr w:type="spellStart"/>
      <w:r w:rsidRPr="00076A94">
        <w:rPr>
          <w:b/>
          <w:bCs/>
          <w:lang w:val="en-US"/>
        </w:rPr>
        <w:t>Fischbach</w:t>
      </w:r>
      <w:proofErr w:type="spellEnd"/>
      <w:r w:rsidRPr="00076A94">
        <w:rPr>
          <w:b/>
          <w:bCs/>
          <w:lang w:val="en-US"/>
        </w:rPr>
        <w:t xml:space="preserve"> MA, </w:t>
      </w:r>
      <w:proofErr w:type="spellStart"/>
      <w:r w:rsidRPr="00076A94">
        <w:rPr>
          <w:b/>
          <w:bCs/>
          <w:lang w:val="en-US"/>
        </w:rPr>
        <w:t>Biddinger</w:t>
      </w:r>
      <w:proofErr w:type="spellEnd"/>
      <w:r w:rsidRPr="00076A94">
        <w:rPr>
          <w:b/>
          <w:bCs/>
          <w:lang w:val="en-US"/>
        </w:rPr>
        <w:t xml:space="preserve"> SB, Dutton RJ, </w:t>
      </w:r>
      <w:proofErr w:type="spellStart"/>
      <w:r w:rsidRPr="00076A94">
        <w:rPr>
          <w:b/>
          <w:bCs/>
          <w:lang w:val="en-US"/>
        </w:rPr>
        <w:t>Turnbaugh</w:t>
      </w:r>
      <w:proofErr w:type="spellEnd"/>
      <w:r w:rsidRPr="00076A94">
        <w:rPr>
          <w:b/>
          <w:bCs/>
          <w:lang w:val="en-US"/>
        </w:rPr>
        <w:t xml:space="preserve"> </w:t>
      </w:r>
      <w:proofErr w:type="spellStart"/>
      <w:r w:rsidRPr="00076A94">
        <w:rPr>
          <w:b/>
          <w:bCs/>
          <w:lang w:val="en-US"/>
        </w:rPr>
        <w:t>PJ</w:t>
      </w:r>
      <w:proofErr w:type="spellEnd"/>
      <w:r w:rsidRPr="00076A94">
        <w:rPr>
          <w:b/>
          <w:bCs/>
          <w:lang w:val="en-US"/>
        </w:rPr>
        <w:t xml:space="preserve">. </w:t>
      </w:r>
      <w:r w:rsidRPr="00076A94">
        <w:rPr>
          <w:lang w:val="en-US"/>
        </w:rPr>
        <w:t xml:space="preserve">2014. Diet rapidly and reproducibly alters the human gut </w:t>
      </w:r>
      <w:proofErr w:type="spellStart"/>
      <w:r w:rsidRPr="00076A94">
        <w:rPr>
          <w:lang w:val="en-US"/>
        </w:rPr>
        <w:t>microbiome</w:t>
      </w:r>
      <w:proofErr w:type="spellEnd"/>
      <w:r w:rsidRPr="00076A94">
        <w:rPr>
          <w:lang w:val="en-US"/>
        </w:rPr>
        <w:t xml:space="preserve">. Nature </w:t>
      </w:r>
      <w:r w:rsidRPr="00076A94">
        <w:rPr>
          <w:b/>
          <w:bCs/>
          <w:lang w:val="en-US"/>
        </w:rPr>
        <w:t>505</w:t>
      </w:r>
      <w:r w:rsidRPr="00076A94">
        <w:rPr>
          <w:lang w:val="en-US"/>
        </w:rPr>
        <w:t>:559–63.</w:t>
      </w:r>
    </w:p>
    <w:p w14:paraId="58732ECA" w14:textId="58C71092" w:rsidR="00002B6D" w:rsidRPr="00076A94" w:rsidRDefault="00002B6D" w:rsidP="00880A41">
      <w:pPr>
        <w:pStyle w:val="ASM"/>
        <w:numPr>
          <w:ilvl w:val="0"/>
          <w:numId w:val="1"/>
        </w:numPr>
        <w:jc w:val="left"/>
        <w:rPr>
          <w:lang w:val="en-US"/>
        </w:rPr>
      </w:pPr>
      <w:r w:rsidRPr="00076A94">
        <w:rPr>
          <w:b/>
          <w:bCs/>
          <w:lang w:val="es-ES"/>
        </w:rPr>
        <w:t>David LA</w:t>
      </w:r>
      <w:r w:rsidRPr="00076A94">
        <w:rPr>
          <w:lang w:val="es-ES"/>
        </w:rPr>
        <w:t xml:space="preserve">, </w:t>
      </w:r>
      <w:r w:rsidRPr="00076A94">
        <w:rPr>
          <w:b/>
          <w:bCs/>
          <w:lang w:val="es-ES"/>
        </w:rPr>
        <w:t>Materna AC</w:t>
      </w:r>
      <w:r w:rsidRPr="00076A94">
        <w:rPr>
          <w:lang w:val="es-ES"/>
        </w:rPr>
        <w:t xml:space="preserve">, </w:t>
      </w:r>
      <w:r w:rsidRPr="00076A94">
        <w:rPr>
          <w:b/>
          <w:bCs/>
          <w:lang w:val="es-ES"/>
        </w:rPr>
        <w:t>Friedman J</w:t>
      </w:r>
      <w:r w:rsidRPr="00076A94">
        <w:rPr>
          <w:lang w:val="es-ES"/>
        </w:rPr>
        <w:t xml:space="preserve">, </w:t>
      </w:r>
      <w:r w:rsidRPr="00076A94">
        <w:rPr>
          <w:b/>
          <w:bCs/>
          <w:lang w:val="es-ES"/>
        </w:rPr>
        <w:t>Campos-Baptista MI</w:t>
      </w:r>
      <w:r w:rsidRPr="00076A94">
        <w:rPr>
          <w:lang w:val="es-ES"/>
        </w:rPr>
        <w:t xml:space="preserve">, </w:t>
      </w:r>
      <w:r w:rsidRPr="00076A94">
        <w:rPr>
          <w:b/>
          <w:bCs/>
          <w:lang w:val="es-ES"/>
        </w:rPr>
        <w:t>Blackburn MC</w:t>
      </w:r>
      <w:r w:rsidRPr="00076A94">
        <w:rPr>
          <w:lang w:val="es-ES"/>
        </w:rPr>
        <w:t xml:space="preserve">, </w:t>
      </w:r>
      <w:proofErr w:type="spellStart"/>
      <w:r w:rsidRPr="00076A94">
        <w:rPr>
          <w:b/>
          <w:bCs/>
          <w:lang w:val="es-ES"/>
        </w:rPr>
        <w:t>Perrotta</w:t>
      </w:r>
      <w:proofErr w:type="spellEnd"/>
      <w:r w:rsidRPr="00076A94">
        <w:rPr>
          <w:b/>
          <w:bCs/>
          <w:lang w:val="es-ES"/>
        </w:rPr>
        <w:t xml:space="preserve"> A</w:t>
      </w:r>
      <w:r w:rsidRPr="00076A94">
        <w:rPr>
          <w:lang w:val="es-ES"/>
        </w:rPr>
        <w:t xml:space="preserve">, </w:t>
      </w:r>
      <w:proofErr w:type="spellStart"/>
      <w:r w:rsidRPr="00076A94">
        <w:rPr>
          <w:b/>
          <w:bCs/>
          <w:lang w:val="es-ES"/>
        </w:rPr>
        <w:t>Erdman</w:t>
      </w:r>
      <w:proofErr w:type="spellEnd"/>
      <w:r w:rsidRPr="00076A94">
        <w:rPr>
          <w:b/>
          <w:bCs/>
          <w:lang w:val="es-ES"/>
        </w:rPr>
        <w:t xml:space="preserve"> SE</w:t>
      </w:r>
      <w:r w:rsidRPr="00076A94">
        <w:rPr>
          <w:lang w:val="es-ES"/>
        </w:rPr>
        <w:t xml:space="preserve">, </w:t>
      </w:r>
      <w:proofErr w:type="spellStart"/>
      <w:r w:rsidRPr="00076A94">
        <w:rPr>
          <w:b/>
          <w:bCs/>
          <w:lang w:val="es-ES"/>
        </w:rPr>
        <w:t>Alm</w:t>
      </w:r>
      <w:proofErr w:type="spellEnd"/>
      <w:r w:rsidRPr="00076A94">
        <w:rPr>
          <w:b/>
          <w:bCs/>
          <w:lang w:val="es-ES"/>
        </w:rPr>
        <w:t xml:space="preserve"> EJ</w:t>
      </w:r>
      <w:r w:rsidRPr="00076A94">
        <w:rPr>
          <w:lang w:val="es-ES"/>
        </w:rPr>
        <w:t xml:space="preserve">. 2014. </w:t>
      </w:r>
      <w:r w:rsidRPr="00076A94">
        <w:rPr>
          <w:lang w:val="en-US"/>
        </w:rPr>
        <w:t xml:space="preserve">Host lifestyle affects human </w:t>
      </w:r>
      <w:proofErr w:type="spellStart"/>
      <w:r w:rsidRPr="00076A94">
        <w:rPr>
          <w:lang w:val="en-US"/>
        </w:rPr>
        <w:t>microbiota</w:t>
      </w:r>
      <w:proofErr w:type="spellEnd"/>
      <w:r w:rsidRPr="00076A94">
        <w:rPr>
          <w:lang w:val="en-US"/>
        </w:rPr>
        <w:t xml:space="preserve"> on daily timescales. Genome </w:t>
      </w:r>
      <w:proofErr w:type="spellStart"/>
      <w:r w:rsidRPr="00076A94">
        <w:rPr>
          <w:lang w:val="en-US"/>
        </w:rPr>
        <w:t>Biol</w:t>
      </w:r>
      <w:proofErr w:type="spellEnd"/>
      <w:r w:rsidRPr="00076A94">
        <w:rPr>
          <w:lang w:val="en-US"/>
        </w:rPr>
        <w:t xml:space="preserve"> </w:t>
      </w:r>
      <w:proofErr w:type="spellStart"/>
      <w:r w:rsidRPr="00076A94">
        <w:rPr>
          <w:b/>
          <w:bCs/>
          <w:lang w:val="en-US"/>
        </w:rPr>
        <w:t>15</w:t>
      </w:r>
      <w:r w:rsidRPr="00076A94">
        <w:rPr>
          <w:lang w:val="en-US"/>
        </w:rPr>
        <w:t>:R89</w:t>
      </w:r>
      <w:proofErr w:type="spellEnd"/>
      <w:r w:rsidRPr="00076A94">
        <w:rPr>
          <w:lang w:val="en-US"/>
        </w:rPr>
        <w:t>.</w:t>
      </w:r>
    </w:p>
    <w:p w14:paraId="16668117" w14:textId="1E7F7184" w:rsidR="00EB43BE" w:rsidRPr="00076A94" w:rsidRDefault="00EB43BE" w:rsidP="00650FC2">
      <w:pPr>
        <w:pStyle w:val="ASM"/>
        <w:numPr>
          <w:ilvl w:val="0"/>
          <w:numId w:val="1"/>
        </w:numPr>
        <w:jc w:val="left"/>
        <w:rPr>
          <w:lang w:val="en-US"/>
        </w:rPr>
      </w:pPr>
      <w:bookmarkStart w:id="865" w:name="_bookmark49"/>
      <w:bookmarkEnd w:id="865"/>
      <w:proofErr w:type="spellStart"/>
      <w:r w:rsidRPr="00076A94">
        <w:rPr>
          <w:b/>
          <w:bCs/>
          <w:lang w:val="en-US"/>
        </w:rPr>
        <w:t>Jørgensen</w:t>
      </w:r>
      <w:proofErr w:type="spellEnd"/>
      <w:r w:rsidRPr="00076A94">
        <w:rPr>
          <w:b/>
          <w:bCs/>
          <w:lang w:val="en-US"/>
        </w:rPr>
        <w:t xml:space="preserve"> B, Martinez JR, </w:t>
      </w:r>
      <w:proofErr w:type="spellStart"/>
      <w:r w:rsidRPr="00076A94">
        <w:rPr>
          <w:b/>
          <w:bCs/>
          <w:lang w:val="en-US"/>
        </w:rPr>
        <w:t>Tsao</w:t>
      </w:r>
      <w:proofErr w:type="spellEnd"/>
      <w:r w:rsidRPr="00076A94">
        <w:rPr>
          <w:b/>
          <w:bCs/>
          <w:lang w:val="en-US"/>
        </w:rPr>
        <w:t xml:space="preserve"> M. </w:t>
      </w:r>
      <w:r w:rsidRPr="00076A94">
        <w:rPr>
          <w:lang w:val="en-US"/>
        </w:rPr>
        <w:t xml:space="preserve">1994. Asymptotic </w:t>
      </w:r>
      <w:proofErr w:type="spellStart"/>
      <w:r w:rsidRPr="00076A94">
        <w:rPr>
          <w:lang w:val="en-US"/>
        </w:rPr>
        <w:t>behaviour</w:t>
      </w:r>
      <w:proofErr w:type="spellEnd"/>
      <w:r w:rsidRPr="00076A94">
        <w:rPr>
          <w:lang w:val="en-US"/>
        </w:rPr>
        <w:t xml:space="preserve"> of the variance func</w:t>
      </w:r>
      <w:bookmarkStart w:id="866" w:name="_bookmark50"/>
      <w:bookmarkEnd w:id="866"/>
      <w:r w:rsidRPr="00076A94">
        <w:rPr>
          <w:lang w:val="en-US"/>
        </w:rPr>
        <w:t xml:space="preserve">tion. </w:t>
      </w:r>
      <w:proofErr w:type="spellStart"/>
      <w:r w:rsidRPr="00076A94">
        <w:rPr>
          <w:lang w:val="en-US"/>
        </w:rPr>
        <w:t>Scand</w:t>
      </w:r>
      <w:proofErr w:type="spellEnd"/>
      <w:r w:rsidRPr="00076A94">
        <w:rPr>
          <w:lang w:val="en-US"/>
        </w:rPr>
        <w:t xml:space="preserve"> J Stat </w:t>
      </w:r>
      <w:r w:rsidRPr="00076A94">
        <w:rPr>
          <w:b/>
          <w:bCs/>
          <w:lang w:val="en-US"/>
        </w:rPr>
        <w:t>21</w:t>
      </w:r>
      <w:r w:rsidRPr="00076A94">
        <w:rPr>
          <w:lang w:val="en-US"/>
        </w:rPr>
        <w:t>:223–243.</w:t>
      </w:r>
    </w:p>
    <w:p w14:paraId="75730092" w14:textId="77777777" w:rsidR="00EB43BE" w:rsidRPr="00076A94" w:rsidRDefault="00EB43BE" w:rsidP="00650FC2">
      <w:pPr>
        <w:pStyle w:val="ASM"/>
        <w:numPr>
          <w:ilvl w:val="0"/>
          <w:numId w:val="1"/>
        </w:numPr>
        <w:jc w:val="left"/>
        <w:rPr>
          <w:lang w:val="en-US"/>
        </w:rPr>
      </w:pPr>
      <w:proofErr w:type="spellStart"/>
      <w:r w:rsidRPr="00076A94">
        <w:rPr>
          <w:b/>
          <w:bCs/>
          <w:lang w:val="en-US"/>
        </w:rPr>
        <w:t>Fronczak</w:t>
      </w:r>
      <w:proofErr w:type="spellEnd"/>
      <w:r w:rsidRPr="00076A94">
        <w:rPr>
          <w:b/>
          <w:bCs/>
          <w:lang w:val="en-US"/>
        </w:rPr>
        <w:t xml:space="preserve"> A, </w:t>
      </w:r>
      <w:proofErr w:type="spellStart"/>
      <w:r w:rsidRPr="00076A94">
        <w:rPr>
          <w:b/>
          <w:bCs/>
          <w:lang w:val="en-US"/>
        </w:rPr>
        <w:t>Fronczak</w:t>
      </w:r>
      <w:proofErr w:type="spellEnd"/>
      <w:r w:rsidRPr="00076A94">
        <w:rPr>
          <w:b/>
          <w:bCs/>
          <w:lang w:val="en-US"/>
        </w:rPr>
        <w:t xml:space="preserve"> P. </w:t>
      </w:r>
      <w:r w:rsidRPr="00076A94">
        <w:rPr>
          <w:lang w:val="en-US"/>
        </w:rPr>
        <w:t xml:space="preserve">2010. Origins of Taylor’s power law for fluctuation scaling in complex systems. </w:t>
      </w:r>
      <w:proofErr w:type="spellStart"/>
      <w:r w:rsidRPr="00076A94">
        <w:rPr>
          <w:lang w:val="en-US"/>
        </w:rPr>
        <w:t>Phys</w:t>
      </w:r>
      <w:proofErr w:type="spellEnd"/>
      <w:r w:rsidRPr="00076A94">
        <w:rPr>
          <w:lang w:val="en-US"/>
        </w:rPr>
        <w:t xml:space="preserve"> Rev E </w:t>
      </w:r>
      <w:r w:rsidRPr="00076A94">
        <w:rPr>
          <w:b/>
          <w:bCs/>
          <w:lang w:val="en-US"/>
        </w:rPr>
        <w:t>81</w:t>
      </w:r>
      <w:r w:rsidRPr="00076A94">
        <w:rPr>
          <w:lang w:val="en-US"/>
        </w:rPr>
        <w:t>:066112.</w:t>
      </w:r>
    </w:p>
    <w:p w14:paraId="57E9DEF4" w14:textId="77777777" w:rsidR="00EB43BE" w:rsidRPr="00076A94" w:rsidRDefault="00EB43BE" w:rsidP="00650FC2">
      <w:pPr>
        <w:pStyle w:val="ASM"/>
        <w:numPr>
          <w:ilvl w:val="0"/>
          <w:numId w:val="1"/>
        </w:numPr>
        <w:jc w:val="left"/>
        <w:rPr>
          <w:lang w:val="en-US"/>
        </w:rPr>
      </w:pPr>
      <w:r w:rsidRPr="00076A94">
        <w:rPr>
          <w:b/>
          <w:bCs/>
          <w:lang w:val="en-US"/>
        </w:rPr>
        <w:t xml:space="preserve">Kendal, </w:t>
      </w:r>
      <w:proofErr w:type="spellStart"/>
      <w:r w:rsidRPr="00076A94">
        <w:rPr>
          <w:b/>
          <w:bCs/>
          <w:lang w:val="en-US"/>
        </w:rPr>
        <w:t>W.S</w:t>
      </w:r>
      <w:proofErr w:type="spellEnd"/>
      <w:r w:rsidRPr="00076A94">
        <w:rPr>
          <w:b/>
          <w:bCs/>
          <w:lang w:val="en-US"/>
        </w:rPr>
        <w:t xml:space="preserve">., </w:t>
      </w:r>
      <w:proofErr w:type="spellStart"/>
      <w:r w:rsidRPr="00076A94">
        <w:rPr>
          <w:b/>
          <w:bCs/>
          <w:lang w:val="en-US"/>
        </w:rPr>
        <w:t>Jorgensen,B</w:t>
      </w:r>
      <w:proofErr w:type="spellEnd"/>
      <w:r w:rsidRPr="00076A94">
        <w:rPr>
          <w:b/>
          <w:bCs/>
          <w:lang w:val="en-US"/>
        </w:rPr>
        <w:t xml:space="preserve">. </w:t>
      </w:r>
      <w:r w:rsidRPr="00076A94">
        <w:rPr>
          <w:lang w:val="en-US"/>
        </w:rPr>
        <w:t xml:space="preserve">Taylor’s power law and fluctuation scaling explained by a central-limit-like convergence. Phys. Rev. E </w:t>
      </w:r>
      <w:r w:rsidRPr="00076A94">
        <w:rPr>
          <w:b/>
          <w:bCs/>
          <w:lang w:val="en-US"/>
        </w:rPr>
        <w:t xml:space="preserve">83 </w:t>
      </w:r>
      <w:r w:rsidRPr="00076A94">
        <w:rPr>
          <w:lang w:val="en-US"/>
        </w:rPr>
        <w:t>066115.</w:t>
      </w:r>
    </w:p>
    <w:p w14:paraId="421B2D41" w14:textId="405F3C27" w:rsidR="00EB43BE" w:rsidRPr="00076A94" w:rsidRDefault="00EB43BE" w:rsidP="00650FC2">
      <w:pPr>
        <w:pStyle w:val="ASM"/>
        <w:numPr>
          <w:ilvl w:val="0"/>
          <w:numId w:val="1"/>
        </w:numPr>
        <w:jc w:val="left"/>
        <w:rPr>
          <w:lang w:val="en-US"/>
        </w:rPr>
      </w:pPr>
      <w:bookmarkStart w:id="867" w:name="_bookmark51"/>
      <w:bookmarkEnd w:id="867"/>
      <w:r w:rsidRPr="00076A94">
        <w:rPr>
          <w:b/>
          <w:bCs/>
          <w:lang w:val="en-US"/>
        </w:rPr>
        <w:t xml:space="preserve">Kendal </w:t>
      </w:r>
      <w:proofErr w:type="spellStart"/>
      <w:r w:rsidRPr="00076A94">
        <w:rPr>
          <w:b/>
          <w:bCs/>
          <w:lang w:val="en-US"/>
        </w:rPr>
        <w:t>WS</w:t>
      </w:r>
      <w:proofErr w:type="spellEnd"/>
      <w:r w:rsidRPr="00076A94">
        <w:rPr>
          <w:b/>
          <w:bCs/>
          <w:lang w:val="en-US"/>
        </w:rPr>
        <w:t xml:space="preserve">, </w:t>
      </w:r>
      <w:proofErr w:type="spellStart"/>
      <w:r w:rsidRPr="00076A94">
        <w:rPr>
          <w:b/>
          <w:bCs/>
          <w:lang w:val="en-US"/>
        </w:rPr>
        <w:t>Jørgensen</w:t>
      </w:r>
      <w:proofErr w:type="spellEnd"/>
      <w:r w:rsidRPr="00076A94">
        <w:rPr>
          <w:b/>
          <w:bCs/>
          <w:lang w:val="en-US"/>
        </w:rPr>
        <w:t xml:space="preserve"> B. </w:t>
      </w:r>
      <w:r w:rsidRPr="00076A94">
        <w:rPr>
          <w:lang w:val="en-US"/>
        </w:rPr>
        <w:t xml:space="preserve">2011. </w:t>
      </w:r>
      <w:proofErr w:type="spellStart"/>
      <w:r w:rsidRPr="00076A94">
        <w:rPr>
          <w:lang w:val="en-US"/>
        </w:rPr>
        <w:t>Tweedie</w:t>
      </w:r>
      <w:proofErr w:type="spellEnd"/>
      <w:r w:rsidRPr="00076A94">
        <w:rPr>
          <w:lang w:val="en-US"/>
        </w:rPr>
        <w:t xml:space="preserve"> convergence</w:t>
      </w:r>
      <w:r w:rsidR="00EC0C64" w:rsidRPr="00076A94">
        <w:rPr>
          <w:lang w:val="en-US"/>
        </w:rPr>
        <w:t>: A mathematical basis for Tay</w:t>
      </w:r>
      <w:r w:rsidRPr="00076A94">
        <w:rPr>
          <w:lang w:val="en-US"/>
        </w:rPr>
        <w:t>lor’s power law, 1</w:t>
      </w:r>
      <w:bookmarkStart w:id="868" w:name="_bookmark52"/>
      <w:bookmarkEnd w:id="868"/>
      <w:r w:rsidRPr="00076A94">
        <w:rPr>
          <w:i/>
          <w:lang w:val="en-US"/>
        </w:rPr>
        <w:t>/</w:t>
      </w:r>
      <w:r w:rsidRPr="00076A94">
        <w:rPr>
          <w:lang w:val="en-US"/>
        </w:rPr>
        <w:t xml:space="preserve">f noise, and </w:t>
      </w:r>
      <w:proofErr w:type="spellStart"/>
      <w:r w:rsidRPr="00076A94">
        <w:rPr>
          <w:lang w:val="en-US"/>
        </w:rPr>
        <w:t>multifractality</w:t>
      </w:r>
      <w:proofErr w:type="spellEnd"/>
      <w:r w:rsidRPr="00076A94">
        <w:rPr>
          <w:lang w:val="en-US"/>
        </w:rPr>
        <w:t xml:space="preserve">. </w:t>
      </w:r>
      <w:proofErr w:type="spellStart"/>
      <w:r w:rsidRPr="00076A94">
        <w:rPr>
          <w:lang w:val="en-US"/>
        </w:rPr>
        <w:t>Phys</w:t>
      </w:r>
      <w:proofErr w:type="spellEnd"/>
      <w:r w:rsidRPr="00076A94">
        <w:rPr>
          <w:lang w:val="en-US"/>
        </w:rPr>
        <w:t xml:space="preserve"> Rev E </w:t>
      </w:r>
      <w:r w:rsidRPr="00076A94">
        <w:rPr>
          <w:b/>
          <w:bCs/>
          <w:lang w:val="en-US"/>
        </w:rPr>
        <w:t>84</w:t>
      </w:r>
      <w:r w:rsidRPr="00076A94">
        <w:rPr>
          <w:lang w:val="en-US"/>
        </w:rPr>
        <w:t>:066120.</w:t>
      </w:r>
    </w:p>
    <w:p w14:paraId="27A3DEB2" w14:textId="77777777" w:rsidR="00EB43BE" w:rsidRPr="00076A94" w:rsidRDefault="00EB43BE" w:rsidP="00650FC2">
      <w:pPr>
        <w:pStyle w:val="ASM"/>
        <w:numPr>
          <w:ilvl w:val="0"/>
          <w:numId w:val="1"/>
        </w:numPr>
        <w:jc w:val="left"/>
        <w:rPr>
          <w:lang w:val="en-US"/>
        </w:rPr>
      </w:pPr>
      <w:r w:rsidRPr="00076A94">
        <w:rPr>
          <w:b/>
          <w:bCs/>
          <w:lang w:val="en-US"/>
        </w:rPr>
        <w:t xml:space="preserve">Kilpatrick </w:t>
      </w:r>
      <w:proofErr w:type="gramStart"/>
      <w:r w:rsidRPr="00076A94">
        <w:rPr>
          <w:b/>
          <w:bCs/>
          <w:lang w:val="en-US"/>
        </w:rPr>
        <w:t>a</w:t>
      </w:r>
      <w:proofErr w:type="gramEnd"/>
      <w:r w:rsidRPr="00076A94">
        <w:rPr>
          <w:b/>
          <w:bCs/>
          <w:lang w:val="en-US"/>
        </w:rPr>
        <w:t xml:space="preserve"> M, Ives a R. </w:t>
      </w:r>
      <w:r w:rsidRPr="00076A94">
        <w:rPr>
          <w:lang w:val="en-US"/>
        </w:rPr>
        <w:t xml:space="preserve">2003. Species interactions can explain Taylor’s power law for ecological time series. Nature </w:t>
      </w:r>
      <w:r w:rsidRPr="00076A94">
        <w:rPr>
          <w:b/>
          <w:bCs/>
          <w:lang w:val="en-US"/>
        </w:rPr>
        <w:t>422</w:t>
      </w:r>
      <w:r w:rsidRPr="00076A94">
        <w:rPr>
          <w:lang w:val="en-US"/>
        </w:rPr>
        <w:t>:65–68.</w:t>
      </w:r>
    </w:p>
    <w:p w14:paraId="54A32276" w14:textId="77777777" w:rsidR="00EB43BE" w:rsidRPr="00076A94" w:rsidRDefault="00EB43BE" w:rsidP="00650FC2">
      <w:pPr>
        <w:pStyle w:val="ASM"/>
        <w:numPr>
          <w:ilvl w:val="0"/>
          <w:numId w:val="1"/>
        </w:numPr>
        <w:jc w:val="left"/>
        <w:rPr>
          <w:lang w:val="en-US"/>
        </w:rPr>
      </w:pPr>
      <w:bookmarkStart w:id="869" w:name="_bookmark53"/>
      <w:bookmarkEnd w:id="869"/>
      <w:proofErr w:type="spellStart"/>
      <w:r w:rsidRPr="00076A94">
        <w:rPr>
          <w:b/>
          <w:bCs/>
          <w:lang w:val="en-US"/>
        </w:rPr>
        <w:t>Ballantyne</w:t>
      </w:r>
      <w:proofErr w:type="spellEnd"/>
      <w:r w:rsidRPr="00076A94">
        <w:rPr>
          <w:b/>
          <w:bCs/>
          <w:lang w:val="en-US"/>
        </w:rPr>
        <w:t xml:space="preserve"> IV F, J. </w:t>
      </w:r>
      <w:proofErr w:type="spellStart"/>
      <w:r w:rsidRPr="00076A94">
        <w:rPr>
          <w:b/>
          <w:bCs/>
          <w:lang w:val="en-US"/>
        </w:rPr>
        <w:t>Kerkhoff</w:t>
      </w:r>
      <w:proofErr w:type="spellEnd"/>
      <w:r w:rsidRPr="00076A94">
        <w:rPr>
          <w:b/>
          <w:bCs/>
          <w:lang w:val="en-US"/>
        </w:rPr>
        <w:t xml:space="preserve"> A. </w:t>
      </w:r>
      <w:r w:rsidRPr="00076A94">
        <w:rPr>
          <w:lang w:val="en-US"/>
        </w:rPr>
        <w:t xml:space="preserve">2007. The observed range for temporal mean-variance scaling exponents can be explained by reproductive correlation. </w:t>
      </w:r>
      <w:proofErr w:type="spellStart"/>
      <w:r w:rsidRPr="00076A94">
        <w:rPr>
          <w:lang w:val="en-US"/>
        </w:rPr>
        <w:t>Oikos</w:t>
      </w:r>
      <w:proofErr w:type="spellEnd"/>
      <w:r w:rsidRPr="00076A94">
        <w:rPr>
          <w:lang w:val="en-US"/>
        </w:rPr>
        <w:t xml:space="preserve"> </w:t>
      </w:r>
      <w:r w:rsidRPr="00076A94">
        <w:rPr>
          <w:b/>
          <w:bCs/>
          <w:lang w:val="en-US"/>
        </w:rPr>
        <w:t>116</w:t>
      </w:r>
      <w:r w:rsidRPr="00076A94">
        <w:rPr>
          <w:lang w:val="en-US"/>
        </w:rPr>
        <w:t>:174–180.</w:t>
      </w:r>
    </w:p>
    <w:p w14:paraId="116DF3DE" w14:textId="77777777" w:rsidR="00EB43BE" w:rsidRPr="00076A94" w:rsidRDefault="00EB43BE" w:rsidP="00650FC2">
      <w:pPr>
        <w:pStyle w:val="ASM"/>
        <w:numPr>
          <w:ilvl w:val="0"/>
          <w:numId w:val="1"/>
        </w:numPr>
        <w:jc w:val="left"/>
        <w:rPr>
          <w:lang w:val="en-US"/>
        </w:rPr>
      </w:pPr>
      <w:bookmarkStart w:id="870" w:name="_bookmark54"/>
      <w:bookmarkEnd w:id="870"/>
      <w:r w:rsidRPr="00076A94">
        <w:rPr>
          <w:b/>
          <w:lang w:val="en-US"/>
        </w:rPr>
        <w:t xml:space="preserve">Stein RR, </w:t>
      </w:r>
      <w:proofErr w:type="spellStart"/>
      <w:r w:rsidRPr="00076A94">
        <w:rPr>
          <w:b/>
          <w:lang w:val="en-US"/>
        </w:rPr>
        <w:t>Bucci</w:t>
      </w:r>
      <w:proofErr w:type="spellEnd"/>
      <w:r w:rsidRPr="00076A94">
        <w:rPr>
          <w:b/>
          <w:lang w:val="en-US"/>
        </w:rPr>
        <w:t xml:space="preserve"> V, Toussaint NC, </w:t>
      </w:r>
      <w:proofErr w:type="spellStart"/>
      <w:r w:rsidRPr="00076A94">
        <w:rPr>
          <w:b/>
          <w:lang w:val="en-US"/>
        </w:rPr>
        <w:t>Buffie</w:t>
      </w:r>
      <w:proofErr w:type="spellEnd"/>
      <w:r w:rsidRPr="00076A94">
        <w:rPr>
          <w:b/>
          <w:lang w:val="en-US"/>
        </w:rPr>
        <w:t xml:space="preserve"> CG, </w:t>
      </w:r>
      <w:proofErr w:type="spellStart"/>
      <w:r w:rsidRPr="00076A94">
        <w:rPr>
          <w:b/>
          <w:lang w:val="en-US"/>
        </w:rPr>
        <w:t>Rätsch</w:t>
      </w:r>
      <w:proofErr w:type="spellEnd"/>
      <w:r w:rsidRPr="00076A94">
        <w:rPr>
          <w:b/>
          <w:lang w:val="en-US"/>
        </w:rPr>
        <w:t xml:space="preserve"> G, </w:t>
      </w:r>
      <w:proofErr w:type="spellStart"/>
      <w:r w:rsidRPr="00076A94">
        <w:rPr>
          <w:b/>
          <w:lang w:val="en-US"/>
        </w:rPr>
        <w:t>Pamer</w:t>
      </w:r>
      <w:proofErr w:type="spellEnd"/>
      <w:r w:rsidRPr="00076A94">
        <w:rPr>
          <w:b/>
          <w:lang w:val="en-US"/>
        </w:rPr>
        <w:t xml:space="preserve"> </w:t>
      </w:r>
      <w:proofErr w:type="spellStart"/>
      <w:r w:rsidRPr="00076A94">
        <w:rPr>
          <w:b/>
          <w:lang w:val="en-US"/>
        </w:rPr>
        <w:t>EG</w:t>
      </w:r>
      <w:proofErr w:type="spellEnd"/>
      <w:r w:rsidRPr="00076A94">
        <w:rPr>
          <w:b/>
          <w:lang w:val="en-US"/>
        </w:rPr>
        <w:t xml:space="preserve">, Sander C, Xavier JB. </w:t>
      </w:r>
      <w:r w:rsidRPr="00076A94">
        <w:rPr>
          <w:lang w:val="en-US"/>
        </w:rPr>
        <w:t xml:space="preserve">2013. Ecological modeling from time-series inference: insight into dynamics and stability of intestinal </w:t>
      </w:r>
      <w:proofErr w:type="spellStart"/>
      <w:r w:rsidRPr="00076A94">
        <w:rPr>
          <w:lang w:val="en-US"/>
        </w:rPr>
        <w:t>microbiota</w:t>
      </w:r>
      <w:proofErr w:type="spellEnd"/>
      <w:r w:rsidRPr="00076A94">
        <w:rPr>
          <w:lang w:val="en-US"/>
        </w:rPr>
        <w:t xml:space="preserve">. </w:t>
      </w:r>
      <w:proofErr w:type="spellStart"/>
      <w:r w:rsidRPr="00076A94">
        <w:rPr>
          <w:lang w:val="en-US"/>
        </w:rPr>
        <w:t>PLoS</w:t>
      </w:r>
      <w:proofErr w:type="spellEnd"/>
      <w:r w:rsidRPr="00076A94">
        <w:rPr>
          <w:lang w:val="en-US"/>
        </w:rPr>
        <w:t xml:space="preserve"> </w:t>
      </w:r>
      <w:proofErr w:type="spellStart"/>
      <w:r w:rsidRPr="00076A94">
        <w:rPr>
          <w:lang w:val="en-US"/>
        </w:rPr>
        <w:t>Comput</w:t>
      </w:r>
      <w:proofErr w:type="spellEnd"/>
      <w:r w:rsidRPr="00076A94">
        <w:rPr>
          <w:lang w:val="en-US"/>
        </w:rPr>
        <w:t xml:space="preserve"> </w:t>
      </w:r>
      <w:proofErr w:type="spellStart"/>
      <w:r w:rsidRPr="00076A94">
        <w:rPr>
          <w:lang w:val="en-US"/>
        </w:rPr>
        <w:t>Biol</w:t>
      </w:r>
      <w:proofErr w:type="spellEnd"/>
      <w:r w:rsidRPr="00076A94">
        <w:rPr>
          <w:lang w:val="en-US"/>
        </w:rPr>
        <w:t xml:space="preserve"> </w:t>
      </w:r>
      <w:proofErr w:type="spellStart"/>
      <w:r w:rsidRPr="00076A94">
        <w:rPr>
          <w:b/>
          <w:lang w:val="en-US"/>
        </w:rPr>
        <w:t>9</w:t>
      </w:r>
      <w:r w:rsidRPr="00076A94">
        <w:rPr>
          <w:lang w:val="en-US"/>
        </w:rPr>
        <w:t>:e1003388</w:t>
      </w:r>
      <w:proofErr w:type="spellEnd"/>
      <w:r w:rsidRPr="00076A94">
        <w:rPr>
          <w:lang w:val="en-US"/>
        </w:rPr>
        <w:t>.</w:t>
      </w:r>
    </w:p>
    <w:p w14:paraId="42314DCF" w14:textId="77777777" w:rsidR="00EB43BE" w:rsidRPr="00076A94" w:rsidRDefault="00EB43BE" w:rsidP="00650FC2">
      <w:pPr>
        <w:pStyle w:val="ASM"/>
        <w:numPr>
          <w:ilvl w:val="0"/>
          <w:numId w:val="1"/>
        </w:numPr>
        <w:jc w:val="left"/>
        <w:rPr>
          <w:lang w:val="en-US"/>
        </w:rPr>
      </w:pPr>
      <w:r w:rsidRPr="00076A94">
        <w:rPr>
          <w:b/>
          <w:lang w:val="en-US"/>
        </w:rPr>
        <w:t xml:space="preserve">Fisher </w:t>
      </w:r>
      <w:proofErr w:type="spellStart"/>
      <w:r w:rsidRPr="00076A94">
        <w:rPr>
          <w:b/>
          <w:lang w:val="en-US"/>
        </w:rPr>
        <w:t>CK</w:t>
      </w:r>
      <w:proofErr w:type="spellEnd"/>
      <w:r w:rsidRPr="00076A94">
        <w:rPr>
          <w:b/>
          <w:lang w:val="en-US"/>
        </w:rPr>
        <w:t xml:space="preserve">, Mehta P. </w:t>
      </w:r>
      <w:r w:rsidRPr="00076A94">
        <w:rPr>
          <w:lang w:val="en-US"/>
        </w:rPr>
        <w:t xml:space="preserve">2014. Identifying keystone species in the human gut </w:t>
      </w:r>
      <w:proofErr w:type="spellStart"/>
      <w:r w:rsidRPr="00076A94">
        <w:rPr>
          <w:lang w:val="en-US"/>
        </w:rPr>
        <w:t>microbiome</w:t>
      </w:r>
      <w:proofErr w:type="spellEnd"/>
      <w:r w:rsidRPr="00076A94">
        <w:rPr>
          <w:lang w:val="en-US"/>
        </w:rPr>
        <w:t xml:space="preserve"> from </w:t>
      </w:r>
      <w:proofErr w:type="spellStart"/>
      <w:r w:rsidRPr="00076A94">
        <w:rPr>
          <w:lang w:val="en-US"/>
        </w:rPr>
        <w:t>metagenomic</w:t>
      </w:r>
      <w:proofErr w:type="spellEnd"/>
      <w:r w:rsidRPr="00076A94">
        <w:rPr>
          <w:lang w:val="en-US"/>
        </w:rPr>
        <w:t xml:space="preserve"> </w:t>
      </w:r>
      <w:proofErr w:type="spellStart"/>
      <w:r w:rsidRPr="00076A94">
        <w:rPr>
          <w:lang w:val="en-US"/>
        </w:rPr>
        <w:t>timeseries</w:t>
      </w:r>
      <w:proofErr w:type="spellEnd"/>
      <w:r w:rsidRPr="00076A94">
        <w:rPr>
          <w:lang w:val="en-US"/>
        </w:rPr>
        <w:t xml:space="preserve"> using sparse linear regression. </w:t>
      </w:r>
      <w:proofErr w:type="spellStart"/>
      <w:r w:rsidRPr="00076A94">
        <w:rPr>
          <w:lang w:val="en-US"/>
        </w:rPr>
        <w:t>PLoS</w:t>
      </w:r>
      <w:proofErr w:type="spellEnd"/>
      <w:r w:rsidRPr="00076A94">
        <w:rPr>
          <w:lang w:val="en-US"/>
        </w:rPr>
        <w:t xml:space="preserve"> One </w:t>
      </w:r>
      <w:proofErr w:type="spellStart"/>
      <w:r w:rsidRPr="00076A94">
        <w:rPr>
          <w:b/>
          <w:lang w:val="en-US"/>
        </w:rPr>
        <w:t>9</w:t>
      </w:r>
      <w:r w:rsidRPr="00076A94">
        <w:rPr>
          <w:lang w:val="en-US"/>
        </w:rPr>
        <w:t>:e102451</w:t>
      </w:r>
      <w:proofErr w:type="spellEnd"/>
      <w:r w:rsidRPr="00076A94">
        <w:rPr>
          <w:lang w:val="en-US"/>
        </w:rPr>
        <w:t>.</w:t>
      </w:r>
    </w:p>
    <w:p w14:paraId="7882E6F2" w14:textId="77777777" w:rsidR="00EB43BE" w:rsidRPr="00076A94" w:rsidRDefault="00EB43BE" w:rsidP="00650FC2">
      <w:pPr>
        <w:pStyle w:val="ASM"/>
        <w:numPr>
          <w:ilvl w:val="0"/>
          <w:numId w:val="1"/>
        </w:numPr>
        <w:jc w:val="left"/>
        <w:rPr>
          <w:lang w:val="en-US"/>
        </w:rPr>
      </w:pPr>
      <w:bookmarkStart w:id="871" w:name="_bookmark55"/>
      <w:bookmarkEnd w:id="871"/>
      <w:proofErr w:type="spellStart"/>
      <w:r w:rsidRPr="00076A94">
        <w:rPr>
          <w:b/>
          <w:lang w:val="en-US"/>
        </w:rPr>
        <w:lastRenderedPageBreak/>
        <w:t>Bucci</w:t>
      </w:r>
      <w:proofErr w:type="spellEnd"/>
      <w:r w:rsidRPr="00076A94">
        <w:rPr>
          <w:b/>
          <w:lang w:val="en-US"/>
        </w:rPr>
        <w:t xml:space="preserve"> V, </w:t>
      </w:r>
      <w:proofErr w:type="spellStart"/>
      <w:r w:rsidRPr="00076A94">
        <w:rPr>
          <w:b/>
          <w:lang w:val="en-US"/>
        </w:rPr>
        <w:t>Tzen</w:t>
      </w:r>
      <w:proofErr w:type="spellEnd"/>
      <w:r w:rsidRPr="00076A94">
        <w:rPr>
          <w:b/>
          <w:lang w:val="en-US"/>
        </w:rPr>
        <w:t xml:space="preserve"> B, Li N, Simmons M, </w:t>
      </w:r>
      <w:proofErr w:type="spellStart"/>
      <w:r w:rsidRPr="00076A94">
        <w:rPr>
          <w:b/>
          <w:lang w:val="en-US"/>
        </w:rPr>
        <w:t>Tanoue</w:t>
      </w:r>
      <w:proofErr w:type="spellEnd"/>
      <w:r w:rsidRPr="00076A94">
        <w:rPr>
          <w:b/>
          <w:lang w:val="en-US"/>
        </w:rPr>
        <w:t xml:space="preserve"> T, Bogart E, Deng L, </w:t>
      </w:r>
      <w:proofErr w:type="spellStart"/>
      <w:r w:rsidRPr="00076A94">
        <w:rPr>
          <w:b/>
          <w:lang w:val="en-US"/>
        </w:rPr>
        <w:t>Yeliseyev</w:t>
      </w:r>
      <w:proofErr w:type="spellEnd"/>
      <w:r w:rsidRPr="00076A94">
        <w:rPr>
          <w:b/>
          <w:lang w:val="en-US"/>
        </w:rPr>
        <w:t xml:space="preserve"> V, Delaney ML, Liu Q, </w:t>
      </w:r>
      <w:proofErr w:type="spellStart"/>
      <w:r w:rsidRPr="00076A94">
        <w:rPr>
          <w:b/>
          <w:lang w:val="en-US"/>
        </w:rPr>
        <w:t>Olle</w:t>
      </w:r>
      <w:proofErr w:type="spellEnd"/>
      <w:r w:rsidRPr="00076A94">
        <w:rPr>
          <w:b/>
          <w:lang w:val="en-US"/>
        </w:rPr>
        <w:t xml:space="preserve"> B, Stein RR, Honda K, </w:t>
      </w:r>
      <w:proofErr w:type="spellStart"/>
      <w:r w:rsidRPr="00076A94">
        <w:rPr>
          <w:b/>
          <w:lang w:val="en-US"/>
        </w:rPr>
        <w:t>Bry</w:t>
      </w:r>
      <w:proofErr w:type="spellEnd"/>
      <w:r w:rsidRPr="00076A94">
        <w:rPr>
          <w:b/>
          <w:lang w:val="en-US"/>
        </w:rPr>
        <w:t xml:space="preserve"> L, Gerber GK. </w:t>
      </w:r>
      <w:r w:rsidRPr="00076A94">
        <w:rPr>
          <w:lang w:val="en-US"/>
        </w:rPr>
        <w:t xml:space="preserve">2016. </w:t>
      </w:r>
      <w:proofErr w:type="spellStart"/>
      <w:r w:rsidRPr="00076A94">
        <w:rPr>
          <w:lang w:val="en-US"/>
        </w:rPr>
        <w:t>MDSINE</w:t>
      </w:r>
      <w:proofErr w:type="spellEnd"/>
      <w:r w:rsidRPr="00076A94">
        <w:rPr>
          <w:lang w:val="en-US"/>
        </w:rPr>
        <w:t xml:space="preserve">: Microbial Dynamical Systems </w:t>
      </w:r>
      <w:proofErr w:type="spellStart"/>
      <w:r w:rsidRPr="00076A94">
        <w:rPr>
          <w:lang w:val="en-US"/>
        </w:rPr>
        <w:t>INference</w:t>
      </w:r>
      <w:proofErr w:type="spellEnd"/>
      <w:r w:rsidRPr="00076A94">
        <w:rPr>
          <w:lang w:val="en-US"/>
        </w:rPr>
        <w:t xml:space="preserve"> Engine for </w:t>
      </w:r>
      <w:proofErr w:type="spellStart"/>
      <w:r w:rsidRPr="00076A94">
        <w:rPr>
          <w:lang w:val="en-US"/>
        </w:rPr>
        <w:t>microbiome</w:t>
      </w:r>
      <w:proofErr w:type="spellEnd"/>
      <w:r w:rsidRPr="00076A94">
        <w:rPr>
          <w:lang w:val="en-US"/>
        </w:rPr>
        <w:t xml:space="preserve"> time-series analyses. Genome </w:t>
      </w:r>
      <w:bookmarkStart w:id="872" w:name="_bookmark56"/>
      <w:bookmarkEnd w:id="872"/>
      <w:proofErr w:type="spellStart"/>
      <w:r w:rsidRPr="00076A94">
        <w:rPr>
          <w:lang w:val="en-US"/>
        </w:rPr>
        <w:t>Biol</w:t>
      </w:r>
      <w:proofErr w:type="spellEnd"/>
      <w:r w:rsidRPr="00076A94">
        <w:rPr>
          <w:lang w:val="en-US"/>
        </w:rPr>
        <w:t xml:space="preserve"> </w:t>
      </w:r>
      <w:r w:rsidRPr="00076A94">
        <w:rPr>
          <w:b/>
          <w:lang w:val="en-US"/>
        </w:rPr>
        <w:t>17</w:t>
      </w:r>
      <w:r w:rsidRPr="00076A94">
        <w:rPr>
          <w:lang w:val="en-US"/>
        </w:rPr>
        <w:t>:121.</w:t>
      </w:r>
    </w:p>
    <w:p w14:paraId="50E2CF91" w14:textId="34F7D43C" w:rsidR="00EB43BE" w:rsidRPr="00076A94" w:rsidRDefault="00EB43BE" w:rsidP="00650FC2">
      <w:pPr>
        <w:pStyle w:val="ASM"/>
        <w:numPr>
          <w:ilvl w:val="0"/>
          <w:numId w:val="1"/>
        </w:numPr>
        <w:jc w:val="left"/>
        <w:rPr>
          <w:lang w:val="en-US"/>
        </w:rPr>
      </w:pPr>
      <w:r w:rsidRPr="00076A94">
        <w:rPr>
          <w:b/>
          <w:bCs/>
          <w:lang w:val="en-US"/>
        </w:rPr>
        <w:t xml:space="preserve">Koenig JE, </w:t>
      </w:r>
      <w:proofErr w:type="spellStart"/>
      <w:r w:rsidRPr="00076A94">
        <w:rPr>
          <w:b/>
          <w:bCs/>
          <w:lang w:val="en-US"/>
        </w:rPr>
        <w:t>Spor</w:t>
      </w:r>
      <w:proofErr w:type="spellEnd"/>
      <w:r w:rsidRPr="00076A94">
        <w:rPr>
          <w:b/>
          <w:bCs/>
          <w:lang w:val="en-US"/>
        </w:rPr>
        <w:t xml:space="preserve"> A, </w:t>
      </w:r>
      <w:proofErr w:type="spellStart"/>
      <w:r w:rsidRPr="00076A94">
        <w:rPr>
          <w:b/>
          <w:bCs/>
          <w:lang w:val="en-US"/>
        </w:rPr>
        <w:t>Scalfone</w:t>
      </w:r>
      <w:proofErr w:type="spellEnd"/>
      <w:r w:rsidRPr="00076A94">
        <w:rPr>
          <w:b/>
          <w:bCs/>
          <w:lang w:val="en-US"/>
        </w:rPr>
        <w:t xml:space="preserve"> N, </w:t>
      </w:r>
      <w:proofErr w:type="spellStart"/>
      <w:r w:rsidRPr="00076A94">
        <w:rPr>
          <w:b/>
          <w:bCs/>
          <w:lang w:val="en-US"/>
        </w:rPr>
        <w:t>Fricker</w:t>
      </w:r>
      <w:proofErr w:type="spellEnd"/>
      <w:r w:rsidRPr="00076A94">
        <w:rPr>
          <w:b/>
          <w:bCs/>
          <w:lang w:val="en-US"/>
        </w:rPr>
        <w:t xml:space="preserve"> AD, </w:t>
      </w:r>
      <w:proofErr w:type="spellStart"/>
      <w:r w:rsidRPr="00076A94">
        <w:rPr>
          <w:b/>
          <w:bCs/>
          <w:lang w:val="en-US"/>
        </w:rPr>
        <w:t>Stombaugh</w:t>
      </w:r>
      <w:proofErr w:type="spellEnd"/>
      <w:r w:rsidRPr="00076A94">
        <w:rPr>
          <w:b/>
          <w:bCs/>
          <w:lang w:val="en-US"/>
        </w:rPr>
        <w:t xml:space="preserve"> J, Knight R, </w:t>
      </w:r>
      <w:proofErr w:type="spellStart"/>
      <w:r w:rsidRPr="00076A94">
        <w:rPr>
          <w:b/>
          <w:bCs/>
          <w:lang w:val="en-US"/>
        </w:rPr>
        <w:t>Angenent</w:t>
      </w:r>
      <w:proofErr w:type="spellEnd"/>
      <w:r w:rsidRPr="00076A94">
        <w:rPr>
          <w:b/>
          <w:bCs/>
          <w:lang w:val="en-US"/>
        </w:rPr>
        <w:t xml:space="preserve"> LT, Ley RE. </w:t>
      </w:r>
      <w:r w:rsidRPr="00076A94">
        <w:rPr>
          <w:lang w:val="en-US"/>
        </w:rPr>
        <w:t xml:space="preserve">2011. Succession of microbial consortia in the developing infant gut </w:t>
      </w:r>
      <w:proofErr w:type="spellStart"/>
      <w:r w:rsidRPr="00076A94">
        <w:rPr>
          <w:lang w:val="en-US"/>
        </w:rPr>
        <w:t>micro</w:t>
      </w:r>
      <w:bookmarkStart w:id="873" w:name="_bookmark57"/>
      <w:bookmarkEnd w:id="873"/>
      <w:r w:rsidRPr="00076A94">
        <w:rPr>
          <w:lang w:val="en-US"/>
        </w:rPr>
        <w:t>biome</w:t>
      </w:r>
      <w:proofErr w:type="spellEnd"/>
      <w:r w:rsidRPr="00076A94">
        <w:rPr>
          <w:lang w:val="en-US"/>
        </w:rPr>
        <w:t xml:space="preserve">. </w:t>
      </w:r>
      <w:proofErr w:type="spellStart"/>
      <w:r w:rsidRPr="00076A94">
        <w:rPr>
          <w:lang w:val="en-US"/>
        </w:rPr>
        <w:t>Proc</w:t>
      </w:r>
      <w:proofErr w:type="spellEnd"/>
      <w:r w:rsidRPr="00076A94">
        <w:rPr>
          <w:lang w:val="en-US"/>
        </w:rPr>
        <w:t xml:space="preserve"> </w:t>
      </w:r>
      <w:proofErr w:type="spellStart"/>
      <w:r w:rsidRPr="00076A94">
        <w:rPr>
          <w:lang w:val="en-US"/>
        </w:rPr>
        <w:t>Natl</w:t>
      </w:r>
      <w:proofErr w:type="spellEnd"/>
      <w:r w:rsidRPr="00076A94">
        <w:rPr>
          <w:lang w:val="en-US"/>
        </w:rPr>
        <w:t xml:space="preserve"> </w:t>
      </w:r>
      <w:proofErr w:type="spellStart"/>
      <w:r w:rsidRPr="00076A94">
        <w:rPr>
          <w:lang w:val="en-US"/>
        </w:rPr>
        <w:t>Acad</w:t>
      </w:r>
      <w:proofErr w:type="spellEnd"/>
      <w:r w:rsidRPr="00076A94">
        <w:rPr>
          <w:lang w:val="en-US"/>
        </w:rPr>
        <w:t xml:space="preserve"> </w:t>
      </w:r>
      <w:proofErr w:type="spellStart"/>
      <w:r w:rsidRPr="00076A94">
        <w:rPr>
          <w:lang w:val="en-US"/>
        </w:rPr>
        <w:t>Sci</w:t>
      </w:r>
      <w:proofErr w:type="spellEnd"/>
      <w:r w:rsidRPr="00076A94">
        <w:rPr>
          <w:lang w:val="en-US"/>
        </w:rPr>
        <w:t xml:space="preserve"> </w:t>
      </w:r>
      <w:r w:rsidRPr="00076A94">
        <w:rPr>
          <w:b/>
          <w:bCs/>
          <w:lang w:val="en-US"/>
        </w:rPr>
        <w:t>108</w:t>
      </w:r>
      <w:r w:rsidRPr="00076A94">
        <w:rPr>
          <w:lang w:val="en-US"/>
        </w:rPr>
        <w:t>:4578–4585.</w:t>
      </w:r>
    </w:p>
    <w:p w14:paraId="02167C05" w14:textId="1AEE1F87" w:rsidR="00EB43BE" w:rsidRPr="00076A94" w:rsidRDefault="00EB43BE" w:rsidP="00650FC2">
      <w:pPr>
        <w:pStyle w:val="ASM"/>
        <w:numPr>
          <w:ilvl w:val="0"/>
          <w:numId w:val="1"/>
        </w:numPr>
        <w:jc w:val="left"/>
        <w:rPr>
          <w:lang w:val="en-US"/>
        </w:rPr>
      </w:pPr>
      <w:r w:rsidRPr="00076A94">
        <w:rPr>
          <w:b/>
          <w:lang w:val="en-US"/>
        </w:rPr>
        <w:t xml:space="preserve">Weber, J. </w:t>
      </w:r>
      <w:r w:rsidRPr="00076A94">
        <w:rPr>
          <w:lang w:val="en-US"/>
        </w:rPr>
        <w:t xml:space="preserve">1956. Fluctuation Dissipation Theorem. Phys. Rev. </w:t>
      </w:r>
      <w:r w:rsidRPr="00076A94">
        <w:rPr>
          <w:b/>
          <w:lang w:val="en-US"/>
        </w:rPr>
        <w:t>101</w:t>
      </w:r>
      <w:r w:rsidRPr="00076A94">
        <w:rPr>
          <w:lang w:val="en-US"/>
        </w:rPr>
        <w:t>:1620-6</w:t>
      </w:r>
    </w:p>
    <w:p w14:paraId="2F8BA71B" w14:textId="1B656BCB" w:rsidR="00BE2292" w:rsidRPr="00076A94" w:rsidRDefault="00BE2292" w:rsidP="00BE2292">
      <w:pPr>
        <w:pStyle w:val="ASM"/>
        <w:numPr>
          <w:ilvl w:val="0"/>
          <w:numId w:val="1"/>
        </w:numPr>
        <w:rPr>
          <w:lang w:val="en-US"/>
        </w:rPr>
      </w:pPr>
      <w:r w:rsidRPr="00076A94">
        <w:rPr>
          <w:b/>
          <w:lang w:val="en-US"/>
        </w:rPr>
        <w:t>Larsen PE, Dai Y.</w:t>
      </w:r>
      <w:r w:rsidRPr="00076A94">
        <w:rPr>
          <w:lang w:val="en-US"/>
        </w:rPr>
        <w:t xml:space="preserve"> 2015. </w:t>
      </w:r>
      <w:proofErr w:type="spellStart"/>
      <w:r w:rsidRPr="00076A94">
        <w:rPr>
          <w:lang w:val="en-US"/>
        </w:rPr>
        <w:t>Metabolome</w:t>
      </w:r>
      <w:proofErr w:type="spellEnd"/>
      <w:r w:rsidRPr="00076A94">
        <w:rPr>
          <w:lang w:val="en-US"/>
        </w:rPr>
        <w:t xml:space="preserve"> of human gut </w:t>
      </w:r>
      <w:proofErr w:type="spellStart"/>
      <w:r w:rsidRPr="00076A94">
        <w:rPr>
          <w:lang w:val="en-US"/>
        </w:rPr>
        <w:t>microbiome</w:t>
      </w:r>
      <w:proofErr w:type="spellEnd"/>
      <w:r w:rsidRPr="00076A94">
        <w:rPr>
          <w:lang w:val="en-US"/>
        </w:rPr>
        <w:t xml:space="preserve"> is predictive of host </w:t>
      </w:r>
      <w:proofErr w:type="spellStart"/>
      <w:r w:rsidRPr="00076A94">
        <w:rPr>
          <w:lang w:val="en-US"/>
        </w:rPr>
        <w:t>dysbiosis</w:t>
      </w:r>
      <w:proofErr w:type="spellEnd"/>
      <w:r w:rsidRPr="00076A94">
        <w:rPr>
          <w:lang w:val="en-US"/>
        </w:rPr>
        <w:t xml:space="preserve">. </w:t>
      </w:r>
      <w:proofErr w:type="spellStart"/>
      <w:r w:rsidRPr="00076A94">
        <w:rPr>
          <w:lang w:val="en-US"/>
        </w:rPr>
        <w:t>Gigascience</w:t>
      </w:r>
      <w:proofErr w:type="spellEnd"/>
      <w:r w:rsidRPr="00076A94">
        <w:rPr>
          <w:lang w:val="en-US"/>
        </w:rPr>
        <w:t xml:space="preserve"> </w:t>
      </w:r>
      <w:r w:rsidRPr="00076A94">
        <w:rPr>
          <w:b/>
          <w:lang w:val="en-US"/>
        </w:rPr>
        <w:t>4</w:t>
      </w:r>
      <w:r w:rsidRPr="00076A94">
        <w:rPr>
          <w:lang w:val="en-US"/>
        </w:rPr>
        <w:t>:42.</w:t>
      </w:r>
    </w:p>
    <w:p w14:paraId="6D3A5CCA" w14:textId="65C19CFB" w:rsidR="00BE2292" w:rsidRPr="00076A94" w:rsidRDefault="00BE2292" w:rsidP="00BE2292">
      <w:pPr>
        <w:pStyle w:val="ASM"/>
        <w:numPr>
          <w:ilvl w:val="0"/>
          <w:numId w:val="1"/>
        </w:numPr>
        <w:rPr>
          <w:rFonts w:ascii="Times New Roman" w:eastAsia="Times New Roman" w:hAnsi="Times New Roman" w:cs="Times New Roman"/>
          <w:sz w:val="23"/>
          <w:szCs w:val="23"/>
          <w:lang w:val="en-US"/>
        </w:rPr>
      </w:pPr>
      <w:r w:rsidRPr="00076A94">
        <w:rPr>
          <w:b/>
          <w:lang w:val="en-US"/>
        </w:rPr>
        <w:t xml:space="preserve">Peters BA, </w:t>
      </w:r>
      <w:proofErr w:type="spellStart"/>
      <w:r w:rsidRPr="00076A94">
        <w:rPr>
          <w:b/>
          <w:lang w:val="en-US"/>
        </w:rPr>
        <w:t>Dominianni</w:t>
      </w:r>
      <w:proofErr w:type="spellEnd"/>
      <w:r w:rsidRPr="00076A94">
        <w:rPr>
          <w:b/>
          <w:lang w:val="en-US"/>
        </w:rPr>
        <w:t xml:space="preserve"> C, Shapiro JA, Church </w:t>
      </w:r>
      <w:proofErr w:type="spellStart"/>
      <w:r w:rsidRPr="00076A94">
        <w:rPr>
          <w:b/>
          <w:lang w:val="en-US"/>
        </w:rPr>
        <w:t>TR</w:t>
      </w:r>
      <w:proofErr w:type="spellEnd"/>
      <w:r w:rsidRPr="00076A94">
        <w:rPr>
          <w:b/>
          <w:lang w:val="en-US"/>
        </w:rPr>
        <w:t xml:space="preserve">, Wu J, Miller G, Yuen E, </w:t>
      </w:r>
      <w:proofErr w:type="spellStart"/>
      <w:r w:rsidRPr="00076A94">
        <w:rPr>
          <w:b/>
          <w:lang w:val="en-US"/>
        </w:rPr>
        <w:t>Freiman</w:t>
      </w:r>
      <w:proofErr w:type="spellEnd"/>
      <w:r w:rsidRPr="00076A94">
        <w:rPr>
          <w:b/>
          <w:lang w:val="en-US"/>
        </w:rPr>
        <w:t xml:space="preserve"> H, </w:t>
      </w:r>
      <w:proofErr w:type="spellStart"/>
      <w:r w:rsidRPr="00076A94">
        <w:rPr>
          <w:b/>
          <w:lang w:val="en-US"/>
        </w:rPr>
        <w:t>Lustbader</w:t>
      </w:r>
      <w:proofErr w:type="spellEnd"/>
      <w:r w:rsidRPr="00076A94">
        <w:rPr>
          <w:b/>
          <w:lang w:val="en-US"/>
        </w:rPr>
        <w:t xml:space="preserve"> I, </w:t>
      </w:r>
      <w:proofErr w:type="spellStart"/>
      <w:r w:rsidRPr="00076A94">
        <w:rPr>
          <w:b/>
          <w:lang w:val="en-US"/>
        </w:rPr>
        <w:t>Salik</w:t>
      </w:r>
      <w:proofErr w:type="spellEnd"/>
      <w:r w:rsidRPr="00076A94">
        <w:rPr>
          <w:b/>
          <w:lang w:val="en-US"/>
        </w:rPr>
        <w:t xml:space="preserve"> J, Friedlander C, Hayes </w:t>
      </w:r>
      <w:proofErr w:type="spellStart"/>
      <w:r w:rsidRPr="00076A94">
        <w:rPr>
          <w:b/>
          <w:lang w:val="en-US"/>
        </w:rPr>
        <w:t>RB</w:t>
      </w:r>
      <w:proofErr w:type="spellEnd"/>
      <w:r w:rsidRPr="00076A94">
        <w:rPr>
          <w:b/>
          <w:lang w:val="en-US"/>
        </w:rPr>
        <w:t xml:space="preserve">, </w:t>
      </w:r>
      <w:proofErr w:type="spellStart"/>
      <w:r w:rsidRPr="00076A94">
        <w:rPr>
          <w:b/>
          <w:lang w:val="en-US"/>
        </w:rPr>
        <w:t>Ahn</w:t>
      </w:r>
      <w:proofErr w:type="spellEnd"/>
      <w:r w:rsidRPr="00076A94">
        <w:rPr>
          <w:b/>
          <w:lang w:val="en-US"/>
        </w:rPr>
        <w:t xml:space="preserve"> J.</w:t>
      </w:r>
      <w:r w:rsidRPr="00076A94">
        <w:rPr>
          <w:rFonts w:ascii="Times New Roman"/>
          <w:spacing w:val="4"/>
          <w:w w:val="105"/>
          <w:sz w:val="23"/>
          <w:lang w:val="en-US"/>
        </w:rPr>
        <w:t xml:space="preserve"> </w:t>
      </w:r>
      <w:r w:rsidRPr="00076A94">
        <w:rPr>
          <w:lang w:val="en-US"/>
        </w:rPr>
        <w:t xml:space="preserve">2016. The gut </w:t>
      </w:r>
      <w:proofErr w:type="spellStart"/>
      <w:r w:rsidRPr="00076A94">
        <w:rPr>
          <w:lang w:val="en-US"/>
        </w:rPr>
        <w:t>microbiota</w:t>
      </w:r>
      <w:proofErr w:type="spellEnd"/>
      <w:r w:rsidRPr="00076A94">
        <w:rPr>
          <w:lang w:val="en-US"/>
        </w:rPr>
        <w:t xml:space="preserve"> in conventional and serrated precursors of colorectal cancer. </w:t>
      </w:r>
      <w:proofErr w:type="spellStart"/>
      <w:r w:rsidRPr="00076A94">
        <w:rPr>
          <w:lang w:val="en-US"/>
        </w:rPr>
        <w:t>Microbiome</w:t>
      </w:r>
      <w:proofErr w:type="spellEnd"/>
      <w:r w:rsidRPr="00076A94">
        <w:rPr>
          <w:rFonts w:ascii="Times New Roman"/>
          <w:spacing w:val="27"/>
          <w:w w:val="105"/>
          <w:sz w:val="23"/>
          <w:lang w:val="en-US"/>
        </w:rPr>
        <w:t xml:space="preserve"> </w:t>
      </w:r>
      <w:r w:rsidRPr="00076A94">
        <w:rPr>
          <w:rFonts w:ascii="Times New Roman"/>
          <w:b/>
          <w:w w:val="105"/>
          <w:sz w:val="23"/>
          <w:lang w:val="en-US"/>
        </w:rPr>
        <w:t>4</w:t>
      </w:r>
      <w:r w:rsidRPr="00076A94">
        <w:rPr>
          <w:rFonts w:ascii="Times New Roman"/>
          <w:w w:val="105"/>
          <w:sz w:val="23"/>
          <w:lang w:val="en-US"/>
        </w:rPr>
        <w:t>:69.</w:t>
      </w:r>
    </w:p>
    <w:p w14:paraId="1559AF19" w14:textId="63C20D38" w:rsidR="00BE2292" w:rsidRPr="00076A94" w:rsidRDefault="00BE2292" w:rsidP="00BE2292">
      <w:pPr>
        <w:pStyle w:val="ASM"/>
        <w:numPr>
          <w:ilvl w:val="0"/>
          <w:numId w:val="1"/>
        </w:numPr>
        <w:rPr>
          <w:rFonts w:ascii="Times New Roman"/>
          <w:w w:val="105"/>
          <w:sz w:val="23"/>
          <w:lang w:val="en-US"/>
        </w:rPr>
      </w:pPr>
      <w:r w:rsidRPr="00076A94">
        <w:rPr>
          <w:b/>
          <w:lang w:val="en-US"/>
        </w:rPr>
        <w:t xml:space="preserve">Gardiner BJ, Tai AY, </w:t>
      </w:r>
      <w:proofErr w:type="spellStart"/>
      <w:r w:rsidRPr="00076A94">
        <w:rPr>
          <w:b/>
          <w:lang w:val="en-US"/>
        </w:rPr>
        <w:t>Kotsanas</w:t>
      </w:r>
      <w:proofErr w:type="spellEnd"/>
      <w:r w:rsidRPr="00076A94">
        <w:rPr>
          <w:b/>
          <w:lang w:val="en-US"/>
        </w:rPr>
        <w:t xml:space="preserve"> D, Francis </w:t>
      </w:r>
      <w:proofErr w:type="spellStart"/>
      <w:r w:rsidRPr="00076A94">
        <w:rPr>
          <w:b/>
          <w:lang w:val="en-US"/>
        </w:rPr>
        <w:t>MJ</w:t>
      </w:r>
      <w:proofErr w:type="spellEnd"/>
      <w:r w:rsidRPr="00076A94">
        <w:rPr>
          <w:b/>
          <w:lang w:val="en-US"/>
        </w:rPr>
        <w:t xml:space="preserve">, Roberts SA, Ballard SA, </w:t>
      </w:r>
      <w:proofErr w:type="spellStart"/>
      <w:r w:rsidRPr="00076A94">
        <w:rPr>
          <w:b/>
          <w:lang w:val="en-US"/>
        </w:rPr>
        <w:t>Junckerstorff</w:t>
      </w:r>
      <w:proofErr w:type="spellEnd"/>
      <w:r w:rsidRPr="00076A94">
        <w:rPr>
          <w:b/>
          <w:lang w:val="en-US"/>
        </w:rPr>
        <w:t xml:space="preserve"> </w:t>
      </w:r>
      <w:proofErr w:type="spellStart"/>
      <w:r w:rsidRPr="00076A94">
        <w:rPr>
          <w:b/>
          <w:lang w:val="en-US"/>
        </w:rPr>
        <w:t>RK</w:t>
      </w:r>
      <w:proofErr w:type="spellEnd"/>
      <w:r w:rsidRPr="00076A94">
        <w:rPr>
          <w:b/>
          <w:lang w:val="en-US"/>
        </w:rPr>
        <w:t xml:space="preserve">, </w:t>
      </w:r>
      <w:proofErr w:type="spellStart"/>
      <w:r w:rsidRPr="00076A94">
        <w:rPr>
          <w:b/>
          <w:lang w:val="en-US"/>
        </w:rPr>
        <w:t>Kormana</w:t>
      </w:r>
      <w:proofErr w:type="spellEnd"/>
      <w:r w:rsidRPr="00076A94">
        <w:rPr>
          <w:b/>
          <w:lang w:val="en-US"/>
        </w:rPr>
        <w:t xml:space="preserve"> TM</w:t>
      </w:r>
      <w:r w:rsidRPr="00076A94">
        <w:rPr>
          <w:rFonts w:ascii="Times New Roman"/>
          <w:b/>
          <w:w w:val="105"/>
          <w:sz w:val="23"/>
          <w:lang w:val="en-US"/>
        </w:rPr>
        <w:t>.</w:t>
      </w:r>
      <w:r w:rsidRPr="00076A94">
        <w:rPr>
          <w:rFonts w:ascii="Times New Roman"/>
          <w:spacing w:val="29"/>
          <w:w w:val="105"/>
          <w:sz w:val="23"/>
          <w:lang w:val="en-US"/>
        </w:rPr>
        <w:t xml:space="preserve"> </w:t>
      </w:r>
      <w:r w:rsidRPr="00076A94">
        <w:rPr>
          <w:lang w:val="en-US"/>
        </w:rPr>
        <w:t xml:space="preserve">2015. Clinical and microbiological characteristics of </w:t>
      </w:r>
      <w:proofErr w:type="spellStart"/>
      <w:r w:rsidRPr="00076A94">
        <w:rPr>
          <w:lang w:val="en-US"/>
        </w:rPr>
        <w:t>eggerthella</w:t>
      </w:r>
      <w:proofErr w:type="spellEnd"/>
      <w:r w:rsidRPr="00076A94">
        <w:rPr>
          <w:lang w:val="en-US"/>
        </w:rPr>
        <w:t xml:space="preserve"> </w:t>
      </w:r>
      <w:proofErr w:type="spellStart"/>
      <w:r w:rsidRPr="00076A94">
        <w:rPr>
          <w:lang w:val="en-US"/>
        </w:rPr>
        <w:t>lenta</w:t>
      </w:r>
      <w:proofErr w:type="spellEnd"/>
      <w:r w:rsidRPr="00076A94">
        <w:rPr>
          <w:lang w:val="en-US"/>
        </w:rPr>
        <w:t xml:space="preserve"> bacteremia. J </w:t>
      </w:r>
      <w:proofErr w:type="spellStart"/>
      <w:r w:rsidRPr="00076A94">
        <w:rPr>
          <w:lang w:val="en-US"/>
        </w:rPr>
        <w:t>Clin</w:t>
      </w:r>
      <w:proofErr w:type="spellEnd"/>
      <w:r w:rsidRPr="00076A94">
        <w:rPr>
          <w:lang w:val="en-US"/>
        </w:rPr>
        <w:t xml:space="preserve"> </w:t>
      </w:r>
      <w:proofErr w:type="spellStart"/>
      <w:r w:rsidRPr="00076A94">
        <w:rPr>
          <w:lang w:val="en-US"/>
        </w:rPr>
        <w:t>Microbiol</w:t>
      </w:r>
      <w:proofErr w:type="spellEnd"/>
      <w:r w:rsidRPr="00076A94">
        <w:rPr>
          <w:rFonts w:ascii="Times New Roman"/>
          <w:w w:val="105"/>
          <w:sz w:val="23"/>
          <w:lang w:val="en-US"/>
        </w:rPr>
        <w:t xml:space="preserve"> </w:t>
      </w:r>
      <w:r w:rsidRPr="00076A94">
        <w:rPr>
          <w:rFonts w:ascii="Times New Roman"/>
          <w:b/>
          <w:w w:val="105"/>
          <w:sz w:val="23"/>
          <w:lang w:val="en-US"/>
        </w:rPr>
        <w:t>53</w:t>
      </w:r>
      <w:r w:rsidRPr="00076A94">
        <w:rPr>
          <w:rFonts w:ascii="Times New Roman"/>
          <w:w w:val="105"/>
          <w:sz w:val="23"/>
          <w:lang w:val="en-US"/>
        </w:rPr>
        <w:t>:626</w:t>
      </w:r>
      <w:r w:rsidRPr="00076A94">
        <w:rPr>
          <w:rFonts w:ascii="Times New Roman"/>
          <w:w w:val="105"/>
          <w:sz w:val="23"/>
          <w:lang w:val="en-US"/>
        </w:rPr>
        <w:t>–</w:t>
      </w:r>
      <w:r w:rsidRPr="00076A94">
        <w:rPr>
          <w:rFonts w:ascii="Times New Roman"/>
          <w:w w:val="105"/>
          <w:sz w:val="23"/>
          <w:lang w:val="en-US"/>
        </w:rPr>
        <w:t>635.</w:t>
      </w:r>
    </w:p>
    <w:p w14:paraId="30BBA0DA" w14:textId="3A5D0742" w:rsidR="00EB43BE" w:rsidRPr="00076A94" w:rsidRDefault="00EB43BE" w:rsidP="00650FC2">
      <w:pPr>
        <w:pStyle w:val="ASM"/>
        <w:numPr>
          <w:ilvl w:val="0"/>
          <w:numId w:val="1"/>
        </w:numPr>
        <w:jc w:val="left"/>
        <w:rPr>
          <w:lang w:val="en-US"/>
        </w:rPr>
      </w:pPr>
      <w:bookmarkStart w:id="874" w:name="_bookmark58"/>
      <w:bookmarkEnd w:id="874"/>
      <w:proofErr w:type="spellStart"/>
      <w:r w:rsidRPr="00076A94">
        <w:rPr>
          <w:b/>
          <w:lang w:val="en-US"/>
        </w:rPr>
        <w:t>Tikhonov</w:t>
      </w:r>
      <w:proofErr w:type="spellEnd"/>
      <w:r w:rsidRPr="00076A94">
        <w:rPr>
          <w:b/>
          <w:lang w:val="en-US"/>
        </w:rPr>
        <w:t xml:space="preserve"> M. </w:t>
      </w:r>
      <w:r w:rsidRPr="00076A94">
        <w:rPr>
          <w:lang w:val="en-US"/>
        </w:rPr>
        <w:t xml:space="preserve">2016. Community-level cohesion without cooperation. </w:t>
      </w:r>
      <w:proofErr w:type="spellStart"/>
      <w:r w:rsidRPr="00076A94">
        <w:rPr>
          <w:lang w:val="en-US"/>
        </w:rPr>
        <w:t>Elife</w:t>
      </w:r>
      <w:proofErr w:type="spellEnd"/>
      <w:r w:rsidRPr="00076A94">
        <w:rPr>
          <w:lang w:val="en-US"/>
        </w:rPr>
        <w:t xml:space="preserve"> </w:t>
      </w:r>
      <w:r w:rsidRPr="00076A94">
        <w:rPr>
          <w:b/>
          <w:lang w:val="en-US"/>
        </w:rPr>
        <w:t>5</w:t>
      </w:r>
      <w:r w:rsidRPr="00076A94">
        <w:rPr>
          <w:lang w:val="en-US"/>
        </w:rPr>
        <w:t>.</w:t>
      </w:r>
    </w:p>
    <w:p w14:paraId="29168E55" w14:textId="77777777" w:rsidR="00EB43BE" w:rsidRPr="00076A94" w:rsidRDefault="00EB43BE" w:rsidP="00650FC2">
      <w:pPr>
        <w:pStyle w:val="ASM"/>
        <w:numPr>
          <w:ilvl w:val="0"/>
          <w:numId w:val="1"/>
        </w:numPr>
        <w:jc w:val="left"/>
        <w:rPr>
          <w:lang w:val="en-US"/>
        </w:rPr>
      </w:pPr>
      <w:bookmarkStart w:id="875" w:name="_bookmark59"/>
      <w:bookmarkEnd w:id="875"/>
      <w:r w:rsidRPr="00076A94">
        <w:rPr>
          <w:b/>
          <w:lang w:val="en-US"/>
        </w:rPr>
        <w:t xml:space="preserve">Einstein A. </w:t>
      </w:r>
      <w:r w:rsidRPr="00076A94">
        <w:rPr>
          <w:lang w:val="en-US"/>
        </w:rPr>
        <w:t xml:space="preserve">1905. </w:t>
      </w:r>
      <w:proofErr w:type="spellStart"/>
      <w:r w:rsidRPr="00076A94">
        <w:rPr>
          <w:lang w:val="en-US"/>
        </w:rPr>
        <w:t>Über</w:t>
      </w:r>
      <w:proofErr w:type="spellEnd"/>
      <w:r w:rsidRPr="00076A94">
        <w:rPr>
          <w:lang w:val="en-US"/>
        </w:rPr>
        <w:t xml:space="preserve"> die von der </w:t>
      </w:r>
      <w:proofErr w:type="spellStart"/>
      <w:r w:rsidRPr="00076A94">
        <w:rPr>
          <w:lang w:val="en-US"/>
        </w:rPr>
        <w:t>molekularkinetischen</w:t>
      </w:r>
      <w:proofErr w:type="spellEnd"/>
      <w:r w:rsidRPr="00076A94">
        <w:rPr>
          <w:lang w:val="en-US"/>
        </w:rPr>
        <w:t xml:space="preserve"> </w:t>
      </w:r>
      <w:proofErr w:type="spellStart"/>
      <w:r w:rsidRPr="00076A94">
        <w:rPr>
          <w:lang w:val="en-US"/>
        </w:rPr>
        <w:t>Theorie</w:t>
      </w:r>
      <w:proofErr w:type="spellEnd"/>
      <w:r w:rsidRPr="00076A94">
        <w:rPr>
          <w:lang w:val="en-US"/>
        </w:rPr>
        <w:t xml:space="preserve"> der </w:t>
      </w:r>
      <w:proofErr w:type="spellStart"/>
      <w:r w:rsidRPr="00076A94">
        <w:rPr>
          <w:lang w:val="en-US"/>
        </w:rPr>
        <w:t>Wärme</w:t>
      </w:r>
      <w:proofErr w:type="spellEnd"/>
      <w:r w:rsidRPr="00076A94">
        <w:rPr>
          <w:lang w:val="en-US"/>
        </w:rPr>
        <w:t xml:space="preserve"> </w:t>
      </w:r>
      <w:proofErr w:type="spellStart"/>
      <w:r w:rsidRPr="00076A94">
        <w:rPr>
          <w:lang w:val="en-US"/>
        </w:rPr>
        <w:t>geforderte</w:t>
      </w:r>
      <w:proofErr w:type="spellEnd"/>
      <w:r w:rsidRPr="00076A94">
        <w:rPr>
          <w:lang w:val="en-US"/>
        </w:rPr>
        <w:t xml:space="preserve"> </w:t>
      </w:r>
      <w:proofErr w:type="spellStart"/>
      <w:r w:rsidRPr="00076A94">
        <w:rPr>
          <w:lang w:val="en-US"/>
        </w:rPr>
        <w:t>Bewegung</w:t>
      </w:r>
      <w:proofErr w:type="spellEnd"/>
      <w:r w:rsidRPr="00076A94">
        <w:rPr>
          <w:lang w:val="en-US"/>
        </w:rPr>
        <w:t xml:space="preserve"> von in </w:t>
      </w:r>
      <w:proofErr w:type="spellStart"/>
      <w:r w:rsidRPr="00076A94">
        <w:rPr>
          <w:lang w:val="en-US"/>
        </w:rPr>
        <w:t>ruhenden</w:t>
      </w:r>
      <w:proofErr w:type="spellEnd"/>
      <w:r w:rsidRPr="00076A94">
        <w:rPr>
          <w:lang w:val="en-US"/>
        </w:rPr>
        <w:t xml:space="preserve"> </w:t>
      </w:r>
      <w:proofErr w:type="spellStart"/>
      <w:r w:rsidRPr="00076A94">
        <w:rPr>
          <w:lang w:val="en-US"/>
        </w:rPr>
        <w:t>Flüssigkeiten</w:t>
      </w:r>
      <w:proofErr w:type="spellEnd"/>
      <w:r w:rsidRPr="00076A94">
        <w:rPr>
          <w:lang w:val="en-US"/>
        </w:rPr>
        <w:t xml:space="preserve"> </w:t>
      </w:r>
      <w:proofErr w:type="spellStart"/>
      <w:r w:rsidRPr="00076A94">
        <w:rPr>
          <w:lang w:val="en-US"/>
        </w:rPr>
        <w:t>suspendierten</w:t>
      </w:r>
      <w:proofErr w:type="spellEnd"/>
      <w:r w:rsidRPr="00076A94">
        <w:rPr>
          <w:lang w:val="en-US"/>
        </w:rPr>
        <w:t xml:space="preserve"> </w:t>
      </w:r>
      <w:proofErr w:type="spellStart"/>
      <w:r w:rsidRPr="00076A94">
        <w:rPr>
          <w:lang w:val="en-US"/>
        </w:rPr>
        <w:t>Teilchen</w:t>
      </w:r>
      <w:proofErr w:type="spellEnd"/>
      <w:r w:rsidRPr="00076A94">
        <w:rPr>
          <w:lang w:val="en-US"/>
        </w:rPr>
        <w:t xml:space="preserve">. </w:t>
      </w:r>
      <w:proofErr w:type="spellStart"/>
      <w:r w:rsidRPr="00076A94">
        <w:rPr>
          <w:lang w:val="en-US"/>
        </w:rPr>
        <w:t>Annalen</w:t>
      </w:r>
      <w:proofErr w:type="spellEnd"/>
      <w:r w:rsidRPr="00076A94">
        <w:rPr>
          <w:lang w:val="en-US"/>
        </w:rPr>
        <w:t xml:space="preserve"> der </w:t>
      </w:r>
      <w:proofErr w:type="spellStart"/>
      <w:r w:rsidRPr="00076A94">
        <w:rPr>
          <w:lang w:val="en-US"/>
        </w:rPr>
        <w:t>Physik</w:t>
      </w:r>
      <w:proofErr w:type="spellEnd"/>
      <w:r w:rsidRPr="00076A94">
        <w:rPr>
          <w:lang w:val="en-US"/>
        </w:rPr>
        <w:t xml:space="preserve">, </w:t>
      </w:r>
      <w:r w:rsidRPr="00076A94">
        <w:rPr>
          <w:b/>
          <w:lang w:val="en-US"/>
        </w:rPr>
        <w:t>322</w:t>
      </w:r>
      <w:r w:rsidRPr="00076A94">
        <w:rPr>
          <w:lang w:val="en-US"/>
        </w:rPr>
        <w:t>:549-560.</w:t>
      </w:r>
    </w:p>
    <w:p w14:paraId="615F2320" w14:textId="2295DA84" w:rsidR="00EB43BE" w:rsidRPr="00076A94" w:rsidRDefault="00EB43BE" w:rsidP="00650FC2">
      <w:pPr>
        <w:pStyle w:val="ASM"/>
        <w:numPr>
          <w:ilvl w:val="0"/>
          <w:numId w:val="1"/>
        </w:numPr>
        <w:jc w:val="left"/>
        <w:rPr>
          <w:lang w:val="en-US"/>
        </w:rPr>
      </w:pPr>
      <w:bookmarkStart w:id="876" w:name="_bookmark60"/>
      <w:bookmarkEnd w:id="876"/>
      <w:proofErr w:type="spellStart"/>
      <w:r w:rsidRPr="00076A94">
        <w:rPr>
          <w:b/>
          <w:bCs/>
          <w:lang w:val="en-US"/>
        </w:rPr>
        <w:t>Caporaso</w:t>
      </w:r>
      <w:proofErr w:type="spellEnd"/>
      <w:r w:rsidRPr="00076A94">
        <w:rPr>
          <w:b/>
          <w:bCs/>
          <w:lang w:val="en-US"/>
        </w:rPr>
        <w:t xml:space="preserve"> JG, </w:t>
      </w:r>
      <w:proofErr w:type="spellStart"/>
      <w:r w:rsidRPr="00076A94">
        <w:rPr>
          <w:b/>
          <w:bCs/>
          <w:lang w:val="en-US"/>
        </w:rPr>
        <w:t>Kuczynski</w:t>
      </w:r>
      <w:proofErr w:type="spellEnd"/>
      <w:r w:rsidRPr="00076A94">
        <w:rPr>
          <w:b/>
          <w:bCs/>
          <w:lang w:val="en-US"/>
        </w:rPr>
        <w:t xml:space="preserve"> J, </w:t>
      </w:r>
      <w:proofErr w:type="spellStart"/>
      <w:r w:rsidRPr="00076A94">
        <w:rPr>
          <w:b/>
          <w:bCs/>
          <w:lang w:val="en-US"/>
        </w:rPr>
        <w:t>Stombaugh</w:t>
      </w:r>
      <w:proofErr w:type="spellEnd"/>
      <w:r w:rsidRPr="00076A94">
        <w:rPr>
          <w:b/>
          <w:bCs/>
          <w:lang w:val="en-US"/>
        </w:rPr>
        <w:t xml:space="preserve"> J, </w:t>
      </w:r>
      <w:proofErr w:type="spellStart"/>
      <w:r w:rsidRPr="00076A94">
        <w:rPr>
          <w:b/>
          <w:bCs/>
          <w:lang w:val="en-US"/>
        </w:rPr>
        <w:t>Bittinger</w:t>
      </w:r>
      <w:proofErr w:type="spellEnd"/>
      <w:r w:rsidRPr="00076A94">
        <w:rPr>
          <w:b/>
          <w:bCs/>
          <w:lang w:val="en-US"/>
        </w:rPr>
        <w:t xml:space="preserve"> K, Bushman FD, Costello </w:t>
      </w:r>
      <w:proofErr w:type="spellStart"/>
      <w:r w:rsidRPr="00076A94">
        <w:rPr>
          <w:b/>
          <w:bCs/>
          <w:lang w:val="en-US"/>
        </w:rPr>
        <w:t>EK</w:t>
      </w:r>
      <w:proofErr w:type="spellEnd"/>
      <w:r w:rsidRPr="00076A94">
        <w:rPr>
          <w:b/>
          <w:bCs/>
          <w:lang w:val="en-US"/>
        </w:rPr>
        <w:t xml:space="preserve">, </w:t>
      </w:r>
      <w:proofErr w:type="spellStart"/>
      <w:r w:rsidRPr="00076A94">
        <w:rPr>
          <w:b/>
          <w:bCs/>
          <w:lang w:val="en-US"/>
        </w:rPr>
        <w:t>Fierer</w:t>
      </w:r>
      <w:proofErr w:type="spellEnd"/>
      <w:r w:rsidRPr="00076A94">
        <w:rPr>
          <w:b/>
          <w:bCs/>
          <w:lang w:val="en-US"/>
        </w:rPr>
        <w:t xml:space="preserve"> N, Peña AG, Goodrich </w:t>
      </w:r>
      <w:proofErr w:type="spellStart"/>
      <w:r w:rsidRPr="00076A94">
        <w:rPr>
          <w:b/>
          <w:bCs/>
          <w:lang w:val="en-US"/>
        </w:rPr>
        <w:t>JK</w:t>
      </w:r>
      <w:proofErr w:type="spellEnd"/>
      <w:r w:rsidRPr="00076A94">
        <w:rPr>
          <w:b/>
          <w:bCs/>
          <w:lang w:val="en-US"/>
        </w:rPr>
        <w:t xml:space="preserve">, Gordon </w:t>
      </w:r>
      <w:proofErr w:type="spellStart"/>
      <w:r w:rsidRPr="00076A94">
        <w:rPr>
          <w:b/>
          <w:bCs/>
          <w:lang w:val="en-US"/>
        </w:rPr>
        <w:t>JI</w:t>
      </w:r>
      <w:proofErr w:type="spellEnd"/>
      <w:r w:rsidRPr="00076A94">
        <w:rPr>
          <w:b/>
          <w:bCs/>
          <w:lang w:val="en-US"/>
        </w:rPr>
        <w:t xml:space="preserve">, </w:t>
      </w:r>
      <w:proofErr w:type="spellStart"/>
      <w:r w:rsidRPr="00076A94">
        <w:rPr>
          <w:b/>
          <w:bCs/>
          <w:lang w:val="en-US"/>
        </w:rPr>
        <w:t>Huttley</w:t>
      </w:r>
      <w:proofErr w:type="spellEnd"/>
      <w:r w:rsidRPr="00076A94">
        <w:rPr>
          <w:b/>
          <w:bCs/>
          <w:lang w:val="en-US"/>
        </w:rPr>
        <w:t xml:space="preserve"> G a, Kelley ST, Knights D, Koenig JE, Ley RE, </w:t>
      </w:r>
      <w:proofErr w:type="spellStart"/>
      <w:r w:rsidRPr="00076A94">
        <w:rPr>
          <w:b/>
          <w:bCs/>
          <w:lang w:val="en-US"/>
        </w:rPr>
        <w:t>Lozupone</w:t>
      </w:r>
      <w:proofErr w:type="spellEnd"/>
      <w:r w:rsidRPr="00076A94">
        <w:rPr>
          <w:b/>
          <w:bCs/>
          <w:lang w:val="en-US"/>
        </w:rPr>
        <w:t xml:space="preserve"> C a, </w:t>
      </w:r>
      <w:proofErr w:type="spellStart"/>
      <w:r w:rsidRPr="00076A94">
        <w:rPr>
          <w:b/>
          <w:bCs/>
          <w:lang w:val="en-US"/>
        </w:rPr>
        <w:t>Mcdonald</w:t>
      </w:r>
      <w:proofErr w:type="spellEnd"/>
      <w:r w:rsidRPr="00076A94">
        <w:rPr>
          <w:b/>
          <w:bCs/>
          <w:lang w:val="en-US"/>
        </w:rPr>
        <w:t xml:space="preserve"> D, </w:t>
      </w:r>
      <w:proofErr w:type="spellStart"/>
      <w:r w:rsidRPr="00076A94">
        <w:rPr>
          <w:b/>
          <w:bCs/>
          <w:lang w:val="en-US"/>
        </w:rPr>
        <w:t>Muegge</w:t>
      </w:r>
      <w:proofErr w:type="spellEnd"/>
      <w:r w:rsidRPr="00076A94">
        <w:rPr>
          <w:b/>
          <w:bCs/>
          <w:lang w:val="en-US"/>
        </w:rPr>
        <w:t xml:space="preserve"> BD, </w:t>
      </w:r>
      <w:proofErr w:type="spellStart"/>
      <w:r w:rsidRPr="00076A94">
        <w:rPr>
          <w:b/>
          <w:bCs/>
          <w:lang w:val="en-US"/>
        </w:rPr>
        <w:t>Pirrung</w:t>
      </w:r>
      <w:proofErr w:type="spellEnd"/>
      <w:r w:rsidRPr="00076A94">
        <w:rPr>
          <w:b/>
          <w:bCs/>
          <w:lang w:val="en-US"/>
        </w:rPr>
        <w:t xml:space="preserve"> M, Reeder J, </w:t>
      </w:r>
      <w:proofErr w:type="spellStart"/>
      <w:r w:rsidRPr="00076A94">
        <w:rPr>
          <w:b/>
          <w:bCs/>
          <w:lang w:val="en-US"/>
        </w:rPr>
        <w:t>Sevinsky</w:t>
      </w:r>
      <w:proofErr w:type="spellEnd"/>
      <w:r w:rsidRPr="00076A94">
        <w:rPr>
          <w:b/>
          <w:bCs/>
          <w:lang w:val="en-US"/>
        </w:rPr>
        <w:t xml:space="preserve"> JR, </w:t>
      </w:r>
      <w:proofErr w:type="spellStart"/>
      <w:r w:rsidRPr="00076A94">
        <w:rPr>
          <w:b/>
          <w:bCs/>
          <w:lang w:val="en-US"/>
        </w:rPr>
        <w:t>Turnbaugh</w:t>
      </w:r>
      <w:proofErr w:type="spellEnd"/>
      <w:r w:rsidRPr="00076A94">
        <w:rPr>
          <w:b/>
          <w:bCs/>
          <w:lang w:val="en-US"/>
        </w:rPr>
        <w:t xml:space="preserve"> </w:t>
      </w:r>
      <w:proofErr w:type="spellStart"/>
      <w:r w:rsidRPr="00076A94">
        <w:rPr>
          <w:b/>
          <w:bCs/>
          <w:lang w:val="en-US"/>
        </w:rPr>
        <w:t>PJ</w:t>
      </w:r>
      <w:proofErr w:type="spellEnd"/>
      <w:r w:rsidRPr="00076A94">
        <w:rPr>
          <w:b/>
          <w:bCs/>
          <w:lang w:val="en-US"/>
        </w:rPr>
        <w:t xml:space="preserve">, Walters W a, </w:t>
      </w:r>
      <w:proofErr w:type="spellStart"/>
      <w:r w:rsidRPr="00076A94">
        <w:rPr>
          <w:b/>
          <w:bCs/>
          <w:lang w:val="en-US"/>
        </w:rPr>
        <w:t>Widmann</w:t>
      </w:r>
      <w:proofErr w:type="spellEnd"/>
      <w:r w:rsidRPr="00076A94">
        <w:rPr>
          <w:b/>
          <w:bCs/>
          <w:lang w:val="en-US"/>
        </w:rPr>
        <w:t xml:space="preserve"> J, </w:t>
      </w:r>
      <w:proofErr w:type="spellStart"/>
      <w:r w:rsidRPr="00076A94">
        <w:rPr>
          <w:b/>
          <w:bCs/>
          <w:lang w:val="en-US"/>
        </w:rPr>
        <w:t>Yatsunenko</w:t>
      </w:r>
      <w:proofErr w:type="spellEnd"/>
      <w:r w:rsidRPr="00076A94">
        <w:rPr>
          <w:b/>
          <w:bCs/>
          <w:lang w:val="en-US"/>
        </w:rPr>
        <w:t xml:space="preserve"> T, </w:t>
      </w:r>
      <w:proofErr w:type="spellStart"/>
      <w:r w:rsidRPr="00076A94">
        <w:rPr>
          <w:b/>
          <w:bCs/>
          <w:lang w:val="en-US"/>
        </w:rPr>
        <w:t>Zaneveld</w:t>
      </w:r>
      <w:proofErr w:type="spellEnd"/>
      <w:r w:rsidRPr="00076A94">
        <w:rPr>
          <w:b/>
          <w:bCs/>
          <w:lang w:val="en-US"/>
        </w:rPr>
        <w:t xml:space="preserve"> J, Knight  R.  </w:t>
      </w:r>
      <w:r w:rsidRPr="00076A94">
        <w:rPr>
          <w:bCs/>
          <w:lang w:val="en-US"/>
        </w:rPr>
        <w:t xml:space="preserve">2010. </w:t>
      </w:r>
      <w:proofErr w:type="spellStart"/>
      <w:proofErr w:type="gramStart"/>
      <w:r w:rsidRPr="00076A94">
        <w:rPr>
          <w:bCs/>
          <w:lang w:val="en-US"/>
        </w:rPr>
        <w:t>QIIM</w:t>
      </w:r>
      <w:r w:rsidR="00EC0C64" w:rsidRPr="00076A94">
        <w:rPr>
          <w:bCs/>
          <w:lang w:val="en-US"/>
        </w:rPr>
        <w:t>E</w:t>
      </w:r>
      <w:proofErr w:type="spellEnd"/>
      <w:r w:rsidR="00EC0C64" w:rsidRPr="00076A94">
        <w:rPr>
          <w:bCs/>
          <w:lang w:val="en-US"/>
        </w:rPr>
        <w:t xml:space="preserve">  allows</w:t>
      </w:r>
      <w:proofErr w:type="gramEnd"/>
      <w:r w:rsidR="00EC0C64" w:rsidRPr="00076A94">
        <w:rPr>
          <w:bCs/>
          <w:lang w:val="en-US"/>
        </w:rPr>
        <w:t xml:space="preserve">  analysis  of  high-</w:t>
      </w:r>
      <w:r w:rsidRPr="00076A94">
        <w:rPr>
          <w:bCs/>
          <w:lang w:val="en-US"/>
        </w:rPr>
        <w:t xml:space="preserve">throughput  community sequencing data Intensity normalization improves </w:t>
      </w:r>
      <w:r w:rsidR="00EC0C64" w:rsidRPr="00076A94">
        <w:rPr>
          <w:bCs/>
          <w:lang w:val="en-US"/>
        </w:rPr>
        <w:t xml:space="preserve">color calling in </w:t>
      </w:r>
      <w:proofErr w:type="spellStart"/>
      <w:r w:rsidR="00EC0C64" w:rsidRPr="00076A94">
        <w:rPr>
          <w:bCs/>
          <w:lang w:val="en-US"/>
        </w:rPr>
        <w:t>SOLiD</w:t>
      </w:r>
      <w:proofErr w:type="spellEnd"/>
      <w:r w:rsidR="00EC0C64" w:rsidRPr="00076A94">
        <w:rPr>
          <w:bCs/>
          <w:lang w:val="en-US"/>
        </w:rPr>
        <w:t xml:space="preserve"> sequenc</w:t>
      </w:r>
      <w:r w:rsidRPr="00076A94">
        <w:rPr>
          <w:bCs/>
          <w:lang w:val="en-US"/>
        </w:rPr>
        <w:t xml:space="preserve">ing. Nat </w:t>
      </w:r>
      <w:proofErr w:type="spellStart"/>
      <w:r w:rsidRPr="00076A94">
        <w:rPr>
          <w:bCs/>
          <w:lang w:val="en-US"/>
        </w:rPr>
        <w:t>Publ</w:t>
      </w:r>
      <w:proofErr w:type="spellEnd"/>
      <w:r w:rsidRPr="00076A94">
        <w:rPr>
          <w:bCs/>
          <w:lang w:val="en-US"/>
        </w:rPr>
        <w:t xml:space="preserve"> Gr 7:335–336.</w:t>
      </w:r>
    </w:p>
    <w:p w14:paraId="19D37112" w14:textId="18BD0A4D" w:rsidR="00EB43BE" w:rsidRPr="00076A94" w:rsidRDefault="00EB43BE" w:rsidP="00650FC2">
      <w:pPr>
        <w:pStyle w:val="ASM"/>
        <w:numPr>
          <w:ilvl w:val="0"/>
          <w:numId w:val="1"/>
        </w:numPr>
        <w:jc w:val="left"/>
        <w:rPr>
          <w:lang w:val="en-US"/>
        </w:rPr>
      </w:pPr>
      <w:bookmarkStart w:id="877" w:name="_bookmark61"/>
      <w:bookmarkEnd w:id="877"/>
      <w:r w:rsidRPr="00076A94">
        <w:rPr>
          <w:b/>
          <w:lang w:val="en-US"/>
        </w:rPr>
        <w:lastRenderedPageBreak/>
        <w:t xml:space="preserve">Ames SK, </w:t>
      </w:r>
      <w:proofErr w:type="spellStart"/>
      <w:r w:rsidRPr="00076A94">
        <w:rPr>
          <w:b/>
          <w:lang w:val="en-US"/>
        </w:rPr>
        <w:t>Hysom</w:t>
      </w:r>
      <w:proofErr w:type="spellEnd"/>
      <w:r w:rsidRPr="00076A94">
        <w:rPr>
          <w:b/>
          <w:lang w:val="en-US"/>
        </w:rPr>
        <w:t xml:space="preserve"> DA, Gardner </w:t>
      </w:r>
      <w:proofErr w:type="spellStart"/>
      <w:r w:rsidRPr="00076A94">
        <w:rPr>
          <w:b/>
          <w:lang w:val="en-US"/>
        </w:rPr>
        <w:t>SN</w:t>
      </w:r>
      <w:proofErr w:type="spellEnd"/>
      <w:r w:rsidRPr="00076A94">
        <w:rPr>
          <w:b/>
          <w:lang w:val="en-US"/>
        </w:rPr>
        <w:t xml:space="preserve">, Lloyd </w:t>
      </w:r>
      <w:proofErr w:type="spellStart"/>
      <w:r w:rsidRPr="00076A94">
        <w:rPr>
          <w:b/>
          <w:lang w:val="en-US"/>
        </w:rPr>
        <w:t>GS</w:t>
      </w:r>
      <w:proofErr w:type="spellEnd"/>
      <w:r w:rsidRPr="00076A94">
        <w:rPr>
          <w:b/>
          <w:lang w:val="en-US"/>
        </w:rPr>
        <w:t xml:space="preserve">, </w:t>
      </w:r>
      <w:proofErr w:type="spellStart"/>
      <w:r w:rsidRPr="00076A94">
        <w:rPr>
          <w:b/>
          <w:lang w:val="en-US"/>
        </w:rPr>
        <w:t>Gokhale</w:t>
      </w:r>
      <w:proofErr w:type="spellEnd"/>
      <w:r w:rsidRPr="00076A94">
        <w:rPr>
          <w:b/>
          <w:lang w:val="en-US"/>
        </w:rPr>
        <w:t xml:space="preserve"> MB, Allen JE</w:t>
      </w:r>
      <w:r w:rsidRPr="00076A94">
        <w:rPr>
          <w:lang w:val="en-US"/>
        </w:rPr>
        <w:t xml:space="preserve">. 2013. Scalable </w:t>
      </w:r>
      <w:proofErr w:type="spellStart"/>
      <w:r w:rsidRPr="00076A94">
        <w:rPr>
          <w:lang w:val="en-US"/>
        </w:rPr>
        <w:t>metagenomic</w:t>
      </w:r>
      <w:proofErr w:type="spellEnd"/>
      <w:r w:rsidRPr="00076A94">
        <w:rPr>
          <w:lang w:val="en-US"/>
        </w:rPr>
        <w:t xml:space="preserve"> taxonomy classification using a reference genome database. </w:t>
      </w:r>
      <w:proofErr w:type="gramStart"/>
      <w:r w:rsidRPr="00076A94">
        <w:rPr>
          <w:lang w:val="en-US"/>
        </w:rPr>
        <w:t>Bioinfor</w:t>
      </w:r>
      <w:bookmarkStart w:id="878" w:name="_bookmark62"/>
      <w:bookmarkEnd w:id="878"/>
      <w:r w:rsidRPr="00076A94">
        <w:rPr>
          <w:lang w:val="en-US"/>
        </w:rPr>
        <w:t xml:space="preserve">matics  </w:t>
      </w:r>
      <w:r w:rsidRPr="00076A94">
        <w:rPr>
          <w:b/>
          <w:lang w:val="en-US"/>
        </w:rPr>
        <w:t>29</w:t>
      </w:r>
      <w:r w:rsidRPr="00076A94">
        <w:rPr>
          <w:lang w:val="en-US"/>
        </w:rPr>
        <w:t>:2253</w:t>
      </w:r>
      <w:proofErr w:type="gramEnd"/>
      <w:r w:rsidRPr="00076A94">
        <w:rPr>
          <w:lang w:val="en-US"/>
        </w:rPr>
        <w:t>-2260.</w:t>
      </w:r>
    </w:p>
    <w:p w14:paraId="5FA58F56" w14:textId="77777777" w:rsidR="00EB43BE" w:rsidRPr="00076A94" w:rsidRDefault="00EB43BE" w:rsidP="00650FC2">
      <w:pPr>
        <w:pStyle w:val="ASM"/>
        <w:numPr>
          <w:ilvl w:val="0"/>
          <w:numId w:val="1"/>
        </w:numPr>
        <w:jc w:val="left"/>
        <w:rPr>
          <w:lang w:val="en-US"/>
        </w:rPr>
      </w:pPr>
      <w:r w:rsidRPr="00076A94">
        <w:rPr>
          <w:b/>
          <w:lang w:val="en-US"/>
        </w:rPr>
        <w:t xml:space="preserve">Gordon, A, Hannon, </w:t>
      </w:r>
      <w:proofErr w:type="spellStart"/>
      <w:r w:rsidRPr="00076A94">
        <w:rPr>
          <w:b/>
          <w:lang w:val="en-US"/>
        </w:rPr>
        <w:t>GJ</w:t>
      </w:r>
      <w:proofErr w:type="spellEnd"/>
      <w:r w:rsidRPr="00076A94">
        <w:rPr>
          <w:b/>
          <w:lang w:val="en-US"/>
        </w:rPr>
        <w:t xml:space="preserve">. </w:t>
      </w:r>
      <w:r w:rsidRPr="00076A94">
        <w:rPr>
          <w:lang w:val="en-US"/>
        </w:rPr>
        <w:t xml:space="preserve">2010. </w:t>
      </w:r>
      <w:proofErr w:type="spellStart"/>
      <w:r w:rsidRPr="00076A94">
        <w:rPr>
          <w:lang w:val="en-US"/>
        </w:rPr>
        <w:t>FASTX</w:t>
      </w:r>
      <w:proofErr w:type="spellEnd"/>
      <w:r w:rsidRPr="00076A94">
        <w:rPr>
          <w:lang w:val="en-US"/>
        </w:rPr>
        <w:t xml:space="preserve">-Toolkit. </w:t>
      </w:r>
      <w:proofErr w:type="spellStart"/>
      <w:r w:rsidRPr="00076A94">
        <w:rPr>
          <w:lang w:val="en-US"/>
        </w:rPr>
        <w:t>FASTQ</w:t>
      </w:r>
      <w:proofErr w:type="spellEnd"/>
      <w:r w:rsidRPr="00076A94">
        <w:rPr>
          <w:i/>
          <w:lang w:val="en-US"/>
        </w:rPr>
        <w:t>/</w:t>
      </w:r>
      <w:r w:rsidRPr="00076A94">
        <w:rPr>
          <w:lang w:val="en-US"/>
        </w:rPr>
        <w:t xml:space="preserve">A </w:t>
      </w:r>
      <w:proofErr w:type="spellStart"/>
      <w:r w:rsidRPr="00076A94">
        <w:rPr>
          <w:lang w:val="en-US"/>
        </w:rPr>
        <w:t>shortreads</w:t>
      </w:r>
      <w:proofErr w:type="spellEnd"/>
      <w:r w:rsidRPr="00076A94">
        <w:rPr>
          <w:lang w:val="en-US"/>
        </w:rPr>
        <w:t xml:space="preserve"> pre-processing tools </w:t>
      </w:r>
      <w:proofErr w:type="spellStart"/>
      <w:r w:rsidRPr="00076A94">
        <w:rPr>
          <w:lang w:val="en-US"/>
        </w:rPr>
        <w:t>v0.0.13</w:t>
      </w:r>
      <w:proofErr w:type="spellEnd"/>
      <w:r w:rsidRPr="00076A94">
        <w:rPr>
          <w:lang w:val="en-US"/>
        </w:rPr>
        <w:t xml:space="preserve">. </w:t>
      </w:r>
      <w:r w:rsidR="006165D1">
        <w:fldChar w:fldCharType="begin"/>
      </w:r>
      <w:r w:rsidR="006165D1" w:rsidRPr="006165D1">
        <w:rPr>
          <w:lang w:val="en-US"/>
          <w:rPrChange w:id="879" w:author="Usuario" w:date="2017-02-08T10:01:00Z">
            <w:rPr/>
          </w:rPrChange>
        </w:rPr>
        <w:instrText xml:space="preserve"> HYPERLINK "http://hannonlab.cshl.edu/fastx_toolkit/" \h </w:instrText>
      </w:r>
      <w:r w:rsidR="006165D1">
        <w:fldChar w:fldCharType="separate"/>
      </w:r>
      <w:r w:rsidRPr="00076A94">
        <w:rPr>
          <w:rStyle w:val="Hipervnculo"/>
          <w:lang w:val="en-US"/>
        </w:rPr>
        <w:t>http:</w:t>
      </w:r>
      <w:bookmarkStart w:id="880" w:name="_bookmark63"/>
      <w:bookmarkEnd w:id="880"/>
      <w:r w:rsidRPr="00076A94">
        <w:rPr>
          <w:rStyle w:val="Hipervnculo"/>
          <w:i/>
          <w:lang w:val="en-US"/>
        </w:rPr>
        <w:t>//</w:t>
      </w:r>
      <w:proofErr w:type="spellStart"/>
      <w:r w:rsidRPr="00076A94">
        <w:rPr>
          <w:rStyle w:val="Hipervnculo"/>
          <w:lang w:val="en-US"/>
        </w:rPr>
        <w:t>hannonlab.cshl.edu</w:t>
      </w:r>
      <w:proofErr w:type="spellEnd"/>
      <w:r w:rsidRPr="00076A94">
        <w:rPr>
          <w:rStyle w:val="Hipervnculo"/>
          <w:i/>
          <w:lang w:val="en-US"/>
        </w:rPr>
        <w:t>/</w:t>
      </w:r>
      <w:proofErr w:type="spellStart"/>
      <w:r w:rsidRPr="00076A94">
        <w:rPr>
          <w:rStyle w:val="Hipervnculo"/>
          <w:lang w:val="en-US"/>
        </w:rPr>
        <w:t>fastx_toolkit</w:t>
      </w:r>
      <w:proofErr w:type="spellEnd"/>
      <w:r w:rsidRPr="00076A94">
        <w:rPr>
          <w:rStyle w:val="Hipervnculo"/>
          <w:i/>
          <w:lang w:val="en-US"/>
        </w:rPr>
        <w:t>/</w:t>
      </w:r>
      <w:r w:rsidR="006165D1">
        <w:rPr>
          <w:rStyle w:val="Hipervnculo"/>
          <w:i/>
          <w:lang w:val="en-US"/>
        </w:rPr>
        <w:fldChar w:fldCharType="end"/>
      </w:r>
      <w:r w:rsidRPr="00076A94">
        <w:rPr>
          <w:i/>
          <w:lang w:val="en-US"/>
        </w:rPr>
        <w:t xml:space="preserve"> </w:t>
      </w:r>
      <w:r w:rsidRPr="00076A94">
        <w:rPr>
          <w:lang w:val="en-US"/>
        </w:rPr>
        <w:t>(last accessed 26 Jul 2016).</w:t>
      </w:r>
    </w:p>
    <w:p w14:paraId="6D78C13D" w14:textId="77777777" w:rsidR="00EB43BE" w:rsidRPr="00076A94" w:rsidRDefault="00EB43BE" w:rsidP="00650FC2">
      <w:pPr>
        <w:pStyle w:val="ASM"/>
        <w:numPr>
          <w:ilvl w:val="0"/>
          <w:numId w:val="1"/>
        </w:numPr>
        <w:jc w:val="left"/>
        <w:rPr>
          <w:lang w:val="en-US"/>
        </w:rPr>
      </w:pPr>
      <w:proofErr w:type="spellStart"/>
      <w:r w:rsidRPr="00076A94">
        <w:rPr>
          <w:b/>
          <w:lang w:val="en-US"/>
        </w:rPr>
        <w:t>Quast</w:t>
      </w:r>
      <w:proofErr w:type="spellEnd"/>
      <w:r w:rsidRPr="00076A94">
        <w:rPr>
          <w:b/>
          <w:lang w:val="en-US"/>
        </w:rPr>
        <w:t xml:space="preserve"> C, </w:t>
      </w:r>
      <w:proofErr w:type="spellStart"/>
      <w:r w:rsidRPr="00076A94">
        <w:rPr>
          <w:b/>
          <w:lang w:val="en-US"/>
        </w:rPr>
        <w:t>Pruesse</w:t>
      </w:r>
      <w:proofErr w:type="spellEnd"/>
      <w:r w:rsidRPr="00076A94">
        <w:rPr>
          <w:b/>
          <w:lang w:val="en-US"/>
        </w:rPr>
        <w:t xml:space="preserve"> E, </w:t>
      </w:r>
      <w:proofErr w:type="spellStart"/>
      <w:r w:rsidRPr="00076A94">
        <w:rPr>
          <w:b/>
          <w:lang w:val="en-US"/>
        </w:rPr>
        <w:t>Yilmaz</w:t>
      </w:r>
      <w:proofErr w:type="spellEnd"/>
      <w:r w:rsidRPr="00076A94">
        <w:rPr>
          <w:b/>
          <w:lang w:val="en-US"/>
        </w:rPr>
        <w:t xml:space="preserve"> P, </w:t>
      </w:r>
      <w:proofErr w:type="spellStart"/>
      <w:r w:rsidRPr="00076A94">
        <w:rPr>
          <w:b/>
          <w:lang w:val="en-US"/>
        </w:rPr>
        <w:t>Gerken</w:t>
      </w:r>
      <w:proofErr w:type="spellEnd"/>
      <w:r w:rsidRPr="00076A94">
        <w:rPr>
          <w:b/>
          <w:lang w:val="en-US"/>
        </w:rPr>
        <w:t xml:space="preserve"> J, </w:t>
      </w:r>
      <w:proofErr w:type="spellStart"/>
      <w:r w:rsidRPr="00076A94">
        <w:rPr>
          <w:b/>
          <w:lang w:val="en-US"/>
        </w:rPr>
        <w:t>Schweer</w:t>
      </w:r>
      <w:proofErr w:type="spellEnd"/>
      <w:r w:rsidRPr="00076A94">
        <w:rPr>
          <w:b/>
          <w:lang w:val="en-US"/>
        </w:rPr>
        <w:t xml:space="preserve"> T, </w:t>
      </w:r>
      <w:proofErr w:type="spellStart"/>
      <w:r w:rsidRPr="00076A94">
        <w:rPr>
          <w:b/>
          <w:lang w:val="en-US"/>
        </w:rPr>
        <w:t>Yarza</w:t>
      </w:r>
      <w:proofErr w:type="spellEnd"/>
      <w:r w:rsidRPr="00076A94">
        <w:rPr>
          <w:b/>
          <w:lang w:val="en-US"/>
        </w:rPr>
        <w:t xml:space="preserve"> P, </w:t>
      </w:r>
      <w:proofErr w:type="spellStart"/>
      <w:r w:rsidRPr="00076A94">
        <w:rPr>
          <w:b/>
          <w:lang w:val="en-US"/>
        </w:rPr>
        <w:t>Peplies</w:t>
      </w:r>
      <w:proofErr w:type="spellEnd"/>
      <w:r w:rsidRPr="00076A94">
        <w:rPr>
          <w:b/>
          <w:lang w:val="en-US"/>
        </w:rPr>
        <w:t xml:space="preserve"> J, </w:t>
      </w:r>
      <w:proofErr w:type="spellStart"/>
      <w:r w:rsidRPr="00076A94">
        <w:rPr>
          <w:b/>
          <w:lang w:val="en-US"/>
        </w:rPr>
        <w:t>Glöckner</w:t>
      </w:r>
      <w:proofErr w:type="spellEnd"/>
      <w:r w:rsidRPr="00076A94">
        <w:rPr>
          <w:b/>
          <w:lang w:val="en-US"/>
        </w:rPr>
        <w:t xml:space="preserve"> FO</w:t>
      </w:r>
      <w:r w:rsidRPr="00076A94">
        <w:rPr>
          <w:lang w:val="en-US"/>
        </w:rPr>
        <w:t xml:space="preserve">. 2013. The SILVA ribosomal RNA gene database project: improved data processing and </w:t>
      </w:r>
      <w:bookmarkStart w:id="881" w:name="_bookmark64"/>
      <w:bookmarkEnd w:id="881"/>
      <w:r w:rsidRPr="00076A94">
        <w:rPr>
          <w:lang w:val="en-US"/>
        </w:rPr>
        <w:t xml:space="preserve">web-based tools. Acids Res. </w:t>
      </w:r>
      <w:proofErr w:type="spellStart"/>
      <w:r w:rsidRPr="00076A94">
        <w:rPr>
          <w:b/>
          <w:lang w:val="en-US"/>
        </w:rPr>
        <w:t>41</w:t>
      </w:r>
      <w:r w:rsidRPr="00076A94">
        <w:rPr>
          <w:lang w:val="en-US"/>
        </w:rPr>
        <w:t>:D590-D596</w:t>
      </w:r>
      <w:proofErr w:type="spellEnd"/>
    </w:p>
    <w:p w14:paraId="4C9A29AF" w14:textId="77777777" w:rsidR="00EB43BE" w:rsidRPr="00076A94" w:rsidRDefault="00EB43BE" w:rsidP="00650FC2">
      <w:pPr>
        <w:pStyle w:val="ASM"/>
        <w:numPr>
          <w:ilvl w:val="0"/>
          <w:numId w:val="1"/>
        </w:numPr>
        <w:jc w:val="left"/>
        <w:rPr>
          <w:lang w:val="en-US"/>
        </w:rPr>
      </w:pPr>
      <w:r w:rsidRPr="00076A94">
        <w:rPr>
          <w:b/>
          <w:lang w:val="en-US"/>
        </w:rPr>
        <w:t xml:space="preserve">Ames SK, Gardner </w:t>
      </w:r>
      <w:proofErr w:type="spellStart"/>
      <w:r w:rsidRPr="00076A94">
        <w:rPr>
          <w:b/>
          <w:lang w:val="en-US"/>
        </w:rPr>
        <w:t>SN</w:t>
      </w:r>
      <w:proofErr w:type="spellEnd"/>
      <w:r w:rsidRPr="00076A94">
        <w:rPr>
          <w:b/>
          <w:lang w:val="en-US"/>
        </w:rPr>
        <w:t xml:space="preserve">, Marti </w:t>
      </w:r>
      <w:proofErr w:type="spellStart"/>
      <w:r w:rsidRPr="00076A94">
        <w:rPr>
          <w:b/>
          <w:lang w:val="en-US"/>
        </w:rPr>
        <w:t>JM</w:t>
      </w:r>
      <w:proofErr w:type="spellEnd"/>
      <w:r w:rsidRPr="00076A94">
        <w:rPr>
          <w:b/>
          <w:lang w:val="en-US"/>
        </w:rPr>
        <w:t xml:space="preserve">, </w:t>
      </w:r>
      <w:proofErr w:type="spellStart"/>
      <w:r w:rsidRPr="00076A94">
        <w:rPr>
          <w:b/>
          <w:lang w:val="en-US"/>
        </w:rPr>
        <w:t>Slezak</w:t>
      </w:r>
      <w:proofErr w:type="spellEnd"/>
      <w:r w:rsidRPr="00076A94">
        <w:rPr>
          <w:b/>
          <w:lang w:val="en-US"/>
        </w:rPr>
        <w:t xml:space="preserve"> </w:t>
      </w:r>
      <w:proofErr w:type="spellStart"/>
      <w:r w:rsidRPr="00076A94">
        <w:rPr>
          <w:b/>
          <w:lang w:val="en-US"/>
        </w:rPr>
        <w:t>TR</w:t>
      </w:r>
      <w:proofErr w:type="spellEnd"/>
      <w:r w:rsidRPr="00076A94">
        <w:rPr>
          <w:b/>
          <w:lang w:val="en-US"/>
        </w:rPr>
        <w:t xml:space="preserve">, </w:t>
      </w:r>
      <w:proofErr w:type="spellStart"/>
      <w:r w:rsidRPr="00076A94">
        <w:rPr>
          <w:b/>
          <w:lang w:val="en-US"/>
        </w:rPr>
        <w:t>Gokhale</w:t>
      </w:r>
      <w:proofErr w:type="spellEnd"/>
      <w:r w:rsidRPr="00076A94">
        <w:rPr>
          <w:b/>
          <w:lang w:val="en-US"/>
        </w:rPr>
        <w:t xml:space="preserve"> MB, Allen JE</w:t>
      </w:r>
      <w:r w:rsidRPr="00076A94">
        <w:rPr>
          <w:lang w:val="en-US"/>
        </w:rPr>
        <w:t xml:space="preserve">. 2015. Using populations of human and microbial genomes for organism detection in </w:t>
      </w:r>
      <w:proofErr w:type="spellStart"/>
      <w:r w:rsidRPr="00076A94">
        <w:rPr>
          <w:lang w:val="en-US"/>
        </w:rPr>
        <w:t>metagenomes</w:t>
      </w:r>
      <w:proofErr w:type="spellEnd"/>
      <w:r w:rsidRPr="00076A94">
        <w:rPr>
          <w:lang w:val="en-US"/>
        </w:rPr>
        <w:t xml:space="preserve">. </w:t>
      </w:r>
      <w:bookmarkStart w:id="882" w:name="_bookmark65"/>
      <w:bookmarkEnd w:id="882"/>
      <w:r w:rsidRPr="00076A94">
        <w:rPr>
          <w:lang w:val="en-US"/>
        </w:rPr>
        <w:t xml:space="preserve">Genome Res. </w:t>
      </w:r>
      <w:r w:rsidRPr="00076A94">
        <w:rPr>
          <w:b/>
          <w:lang w:val="en-US"/>
        </w:rPr>
        <w:t>25</w:t>
      </w:r>
      <w:r w:rsidRPr="00076A94">
        <w:rPr>
          <w:lang w:val="en-US"/>
        </w:rPr>
        <w:t>:1056-67.</w:t>
      </w:r>
    </w:p>
    <w:p w14:paraId="513E0766" w14:textId="3822227F" w:rsidR="00EB43BE" w:rsidRPr="00076A94" w:rsidRDefault="00EB43BE" w:rsidP="00650FC2">
      <w:pPr>
        <w:pStyle w:val="ASM"/>
        <w:numPr>
          <w:ilvl w:val="0"/>
          <w:numId w:val="1"/>
        </w:numPr>
        <w:jc w:val="left"/>
        <w:rPr>
          <w:lang w:val="en-US"/>
        </w:rPr>
      </w:pPr>
      <w:r w:rsidRPr="00076A94">
        <w:rPr>
          <w:b/>
          <w:lang w:val="en-US"/>
        </w:rPr>
        <w:t xml:space="preserve">Wu, </w:t>
      </w:r>
      <w:proofErr w:type="spellStart"/>
      <w:r w:rsidRPr="00076A94">
        <w:rPr>
          <w:b/>
          <w:lang w:val="en-US"/>
        </w:rPr>
        <w:t>C.F.J</w:t>
      </w:r>
      <w:proofErr w:type="spellEnd"/>
      <w:r w:rsidRPr="00076A94">
        <w:rPr>
          <w:b/>
          <w:lang w:val="en-US"/>
        </w:rPr>
        <w:t xml:space="preserve">. </w:t>
      </w:r>
      <w:r w:rsidRPr="00076A94">
        <w:rPr>
          <w:lang w:val="en-US"/>
        </w:rPr>
        <w:t>1986. Jackknife, bootstrap and other resampl</w:t>
      </w:r>
      <w:r w:rsidR="00EC0C64" w:rsidRPr="00076A94">
        <w:rPr>
          <w:lang w:val="en-US"/>
        </w:rPr>
        <w:t>ing methods in regression anal</w:t>
      </w:r>
      <w:r w:rsidRPr="00076A94">
        <w:rPr>
          <w:lang w:val="en-US"/>
        </w:rPr>
        <w:t xml:space="preserve">ysis. (with discussions) </w:t>
      </w:r>
      <w:r w:rsidRPr="00076A94">
        <w:rPr>
          <w:i/>
          <w:lang w:val="en-US"/>
        </w:rPr>
        <w:t xml:space="preserve">The Annals of Statistics </w:t>
      </w:r>
      <w:r w:rsidRPr="00076A94">
        <w:rPr>
          <w:b/>
          <w:lang w:val="en-US"/>
        </w:rPr>
        <w:t>14</w:t>
      </w:r>
      <w:r w:rsidRPr="00076A94">
        <w:rPr>
          <w:lang w:val="en-US"/>
        </w:rPr>
        <w:t>:1261-1350</w:t>
      </w:r>
    </w:p>
    <w:p w14:paraId="53AEB250" w14:textId="77777777" w:rsidR="00EB43BE" w:rsidRPr="00076A94" w:rsidRDefault="00EB43BE" w:rsidP="00650FC2">
      <w:pPr>
        <w:pStyle w:val="ASM"/>
        <w:numPr>
          <w:ilvl w:val="0"/>
          <w:numId w:val="1"/>
        </w:numPr>
        <w:jc w:val="left"/>
        <w:rPr>
          <w:lang w:val="en-US"/>
        </w:rPr>
      </w:pPr>
      <w:bookmarkStart w:id="883" w:name="_bookmark66"/>
      <w:bookmarkEnd w:id="883"/>
      <w:r w:rsidRPr="00076A94">
        <w:rPr>
          <w:b/>
          <w:lang w:val="en-US"/>
        </w:rPr>
        <w:t xml:space="preserve">Xiao X, White EP, </w:t>
      </w:r>
      <w:proofErr w:type="spellStart"/>
      <w:r w:rsidRPr="00076A94">
        <w:rPr>
          <w:b/>
          <w:lang w:val="en-US"/>
        </w:rPr>
        <w:t>Hooten</w:t>
      </w:r>
      <w:proofErr w:type="spellEnd"/>
      <w:r w:rsidRPr="00076A94">
        <w:rPr>
          <w:b/>
          <w:lang w:val="en-US"/>
        </w:rPr>
        <w:t xml:space="preserve"> MB, Durham SL</w:t>
      </w:r>
      <w:r w:rsidRPr="00076A94">
        <w:rPr>
          <w:lang w:val="en-US"/>
        </w:rPr>
        <w:t xml:space="preserve">. 2011. On the use of log-transformation vs. nonlinear regression for analyzing biological power laws. Ecology </w:t>
      </w:r>
      <w:r w:rsidRPr="00076A94">
        <w:rPr>
          <w:b/>
          <w:lang w:val="en-US"/>
        </w:rPr>
        <w:t>92</w:t>
      </w:r>
      <w:r w:rsidRPr="00076A94">
        <w:rPr>
          <w:lang w:val="en-US"/>
        </w:rPr>
        <w:t>:1887-1894</w:t>
      </w:r>
    </w:p>
    <w:p w14:paraId="1CAAA48C" w14:textId="77777777" w:rsidR="00EE209B" w:rsidRPr="00076A94" w:rsidRDefault="00EE209B" w:rsidP="008D6AE0">
      <w:pPr>
        <w:pStyle w:val="ASM"/>
        <w:jc w:val="left"/>
        <w:rPr>
          <w:lang w:val="en-US"/>
        </w:rPr>
      </w:pPr>
    </w:p>
    <w:p w14:paraId="1288CBCD" w14:textId="77777777" w:rsidR="001B5F0A" w:rsidRPr="00076A94" w:rsidRDefault="001B5F0A" w:rsidP="008D6AE0">
      <w:pPr>
        <w:pStyle w:val="ASM"/>
        <w:jc w:val="left"/>
        <w:rPr>
          <w:lang w:val="en-US"/>
        </w:rPr>
      </w:pPr>
    </w:p>
    <w:p w14:paraId="4D41D5CC" w14:textId="4D1EEB3B" w:rsidR="005D67AB" w:rsidRPr="00076A94" w:rsidRDefault="005D67AB" w:rsidP="005D67AB">
      <w:pPr>
        <w:pStyle w:val="ASM"/>
        <w:jc w:val="left"/>
        <w:rPr>
          <w:b/>
          <w:sz w:val="36"/>
          <w:szCs w:val="36"/>
          <w:lang w:val="en-US"/>
        </w:rPr>
      </w:pPr>
      <w:r w:rsidRPr="00076A94">
        <w:rPr>
          <w:b/>
          <w:sz w:val="36"/>
          <w:szCs w:val="36"/>
          <w:lang w:val="en-US"/>
        </w:rPr>
        <w:t>Captions</w:t>
      </w:r>
    </w:p>
    <w:p w14:paraId="572CA651" w14:textId="77777777" w:rsidR="005D67AB" w:rsidRPr="00076A94" w:rsidRDefault="005D67AB" w:rsidP="008D6AE0">
      <w:pPr>
        <w:pStyle w:val="ASM"/>
        <w:jc w:val="left"/>
        <w:rPr>
          <w:lang w:val="en-US"/>
        </w:rPr>
      </w:pPr>
    </w:p>
    <w:p w14:paraId="3E053495" w14:textId="49B576FB" w:rsidR="00722AEF" w:rsidRPr="00076A94" w:rsidRDefault="00722AEF" w:rsidP="004A417D">
      <w:pPr>
        <w:pStyle w:val="ASM"/>
        <w:jc w:val="left"/>
        <w:rPr>
          <w:lang w:val="en-US"/>
        </w:rPr>
      </w:pPr>
      <w:proofErr w:type="gramStart"/>
      <w:r w:rsidRPr="00076A94">
        <w:rPr>
          <w:b/>
          <w:bCs/>
          <w:lang w:val="en-US"/>
        </w:rPr>
        <w:t>Figure 1.</w:t>
      </w:r>
      <w:proofErr w:type="gramEnd"/>
      <w:r w:rsidRPr="00076A94">
        <w:rPr>
          <w:b/>
          <w:bCs/>
          <w:lang w:val="en-US"/>
        </w:rPr>
        <w:t xml:space="preserve"> </w:t>
      </w:r>
      <w:r w:rsidR="00D238D0" w:rsidRPr="00076A94">
        <w:rPr>
          <w:lang w:val="en-US"/>
        </w:rPr>
        <w:t>X-weighted power-law fits of the standard deviations versus the mean values for each bacterial genus monitored over time. The fit is shown for samples from a healthy subject (top) and from a subject diagnosed with irritable bowel syndrome (bottom), studied in our lab (</w:t>
      </w:r>
      <w:r w:rsidR="006165D1">
        <w:fldChar w:fldCharType="begin"/>
      </w:r>
      <w:r w:rsidR="006165D1" w:rsidRPr="006165D1">
        <w:rPr>
          <w:lang w:val="en-US"/>
          <w:rPrChange w:id="884" w:author="Usuario" w:date="2017-02-08T10:01:00Z">
            <w:rPr/>
          </w:rPrChange>
        </w:rPr>
        <w:instrText xml:space="preserve"> HYPERLINK \l "_bookmark13" </w:instrText>
      </w:r>
      <w:r w:rsidR="006165D1">
        <w:fldChar w:fldCharType="separate"/>
      </w:r>
      <w:r w:rsidR="00D238D0" w:rsidRPr="00076A94">
        <w:rPr>
          <w:rStyle w:val="Hipervnculo"/>
          <w:i/>
          <w:lang w:val="en-US"/>
        </w:rPr>
        <w:t>12</w:t>
      </w:r>
      <w:r w:rsidR="006165D1">
        <w:rPr>
          <w:rStyle w:val="Hipervnculo"/>
          <w:i/>
          <w:lang w:val="en-US"/>
        </w:rPr>
        <w:fldChar w:fldCharType="end"/>
      </w:r>
      <w:r w:rsidR="00D238D0" w:rsidRPr="00076A94">
        <w:rPr>
          <w:lang w:val="en-US"/>
        </w:rPr>
        <w:t xml:space="preserve">). </w:t>
      </w:r>
      <w:r w:rsidRPr="00076A94">
        <w:rPr>
          <w:lang w:val="en-US"/>
        </w:rPr>
        <w:t xml:space="preserve"> Taylor’s power law seems to be ubiquitous, spanning to six orders of magnitude. </w:t>
      </w:r>
      <w:r w:rsidR="003E277C" w:rsidRPr="003E277C">
        <w:rPr>
          <w:rFonts w:ascii="Cambria Math" w:hAnsi="Cambria Math"/>
          <w:highlight w:val="green"/>
          <w:lang w:val="en-US"/>
        </w:rPr>
        <w:t>V</w:t>
      </w:r>
      <w:r w:rsidR="003E277C">
        <w:rPr>
          <w:highlight w:val="green"/>
          <w:lang w:val="en-US"/>
        </w:rPr>
        <w:t xml:space="preserve"> corresponds to</w:t>
      </w:r>
      <w:r w:rsidR="003E277C" w:rsidRPr="003E277C">
        <w:rPr>
          <w:highlight w:val="green"/>
          <w:lang w:val="en-US"/>
        </w:rPr>
        <w:t xml:space="preserve"> the y-intercept and </w:t>
      </w:r>
      <w:r w:rsidR="003E277C" w:rsidRPr="00B654A4">
        <w:rPr>
          <w:rFonts w:ascii="Cambria Math" w:hAnsi="Cambria Math"/>
          <w:highlight w:val="green"/>
          <w:lang w:val="en-US"/>
        </w:rPr>
        <w:sym w:font="Symbol" w:char="F062"/>
      </w:r>
      <w:r w:rsidR="003E277C">
        <w:rPr>
          <w:rFonts w:ascii="griego" w:hAnsi="griego"/>
          <w:highlight w:val="green"/>
          <w:lang w:val="en-US"/>
        </w:rPr>
        <w:t xml:space="preserve"> </w:t>
      </w:r>
      <w:r w:rsidR="003E277C" w:rsidRPr="003E277C">
        <w:rPr>
          <w:highlight w:val="green"/>
          <w:lang w:val="en-US"/>
        </w:rPr>
        <w:t>to the slope of the line.</w:t>
      </w:r>
      <w:r w:rsidR="003E277C">
        <w:rPr>
          <w:lang w:val="en-US"/>
        </w:rPr>
        <w:t xml:space="preserve"> </w:t>
      </w:r>
      <w:r w:rsidR="00FC25E8" w:rsidRPr="00076A94">
        <w:rPr>
          <w:lang w:val="en-US"/>
        </w:rPr>
        <w:t>The error bars (</w:t>
      </w:r>
      <w:r w:rsidR="00FC25E8" w:rsidRPr="00076A94">
        <w:rPr>
          <w:i/>
          <w:lang w:val="en-US"/>
        </w:rPr>
        <w:t>mean-axis</w:t>
      </w:r>
      <w:r w:rsidR="00FC25E8" w:rsidRPr="00076A94">
        <w:rPr>
          <w:lang w:val="en-US"/>
        </w:rPr>
        <w:t>) are the SEM.</w:t>
      </w:r>
    </w:p>
    <w:p w14:paraId="68BF12B7" w14:textId="77777777" w:rsidR="00722AEF" w:rsidRPr="00076A94" w:rsidRDefault="00722AEF" w:rsidP="004A417D">
      <w:pPr>
        <w:pStyle w:val="ASM"/>
        <w:jc w:val="left"/>
        <w:rPr>
          <w:lang w:val="en-US"/>
        </w:rPr>
      </w:pPr>
    </w:p>
    <w:p w14:paraId="053DE77A" w14:textId="546DD492" w:rsidR="00722AEF" w:rsidRPr="00076A94" w:rsidRDefault="00722AEF" w:rsidP="004A417D">
      <w:pPr>
        <w:pStyle w:val="ASM"/>
        <w:jc w:val="left"/>
        <w:rPr>
          <w:lang w:val="en-US"/>
        </w:rPr>
      </w:pPr>
      <w:proofErr w:type="gramStart"/>
      <w:r w:rsidRPr="00076A94">
        <w:rPr>
          <w:b/>
          <w:bCs/>
          <w:lang w:val="en-US"/>
        </w:rPr>
        <w:lastRenderedPageBreak/>
        <w:t>Figure 2.</w:t>
      </w:r>
      <w:proofErr w:type="gramEnd"/>
      <w:r w:rsidRPr="00076A94">
        <w:rPr>
          <w:b/>
          <w:bCs/>
          <w:lang w:val="en-US"/>
        </w:rPr>
        <w:t xml:space="preserve"> </w:t>
      </w:r>
      <w:proofErr w:type="gramStart"/>
      <w:r w:rsidR="00D238D0" w:rsidRPr="00076A94">
        <w:rPr>
          <w:lang w:val="en-US"/>
        </w:rPr>
        <w:t>Taylor’s law parameter space.</w:t>
      </w:r>
      <w:proofErr w:type="gramEnd"/>
      <w:r w:rsidR="00D238D0" w:rsidRPr="00076A94">
        <w:rPr>
          <w:lang w:val="en-US"/>
        </w:rPr>
        <w:t xml:space="preserve"> All the data studied in this work were compiled here. The colored circle corresponds to a 68% confidence level (CL) region of healthy </w:t>
      </w:r>
      <w:del w:id="885" w:author="Usuario" w:date="2017-02-14T20:16:00Z">
        <w:r w:rsidR="006734B4" w:rsidRPr="00076A94" w:rsidDel="00321D7F">
          <w:rPr>
            <w:lang w:val="en-US"/>
          </w:rPr>
          <w:delText>indi</w:delText>
        </w:r>
        <w:r w:rsidR="00D238D0" w:rsidRPr="00076A94" w:rsidDel="00321D7F">
          <w:rPr>
            <w:lang w:val="en-US"/>
          </w:rPr>
          <w:delText>vidual</w:delText>
        </w:r>
      </w:del>
      <w:ins w:id="886" w:author="Usuario" w:date="2017-02-14T20:16:00Z">
        <w:r w:rsidR="00321D7F">
          <w:rPr>
            <w:lang w:val="en-US"/>
          </w:rPr>
          <w:t>subject</w:t>
        </w:r>
      </w:ins>
      <w:r w:rsidR="00D238D0" w:rsidRPr="00076A94">
        <w:rPr>
          <w:lang w:val="en-US"/>
        </w:rPr>
        <w:t>s in the Taylor’s parameter space, while the dashed line delimit</w:t>
      </w:r>
      <w:del w:id="887" w:author="Usuario" w:date="2017-02-15T16:01:00Z">
        <w:r w:rsidR="00D238D0" w:rsidRPr="00076A94" w:rsidDel="00B81D06">
          <w:rPr>
            <w:lang w:val="en-US"/>
          </w:rPr>
          <w:delText>e</w:delText>
        </w:r>
      </w:del>
      <w:r w:rsidR="00D238D0" w:rsidRPr="00076A94">
        <w:rPr>
          <w:lang w:val="en-US"/>
        </w:rPr>
        <w:t xml:space="preserve">s the 98% CL region. Points with errors place gut </w:t>
      </w:r>
      <w:proofErr w:type="spellStart"/>
      <w:r w:rsidR="00D238D0" w:rsidRPr="00076A94">
        <w:rPr>
          <w:lang w:val="en-US"/>
        </w:rPr>
        <w:t>microbiome</w:t>
      </w:r>
      <w:proofErr w:type="spellEnd"/>
      <w:r w:rsidR="00D238D0" w:rsidRPr="00076A94">
        <w:rPr>
          <w:lang w:val="en-US"/>
        </w:rPr>
        <w:t xml:space="preserve"> in the Taylor’s parameter space, for each </w:t>
      </w:r>
      <w:del w:id="888" w:author="Usuario" w:date="2017-02-14T20:16:00Z">
        <w:r w:rsidR="00D238D0" w:rsidRPr="00076A94" w:rsidDel="00321D7F">
          <w:rPr>
            <w:lang w:val="en-US"/>
          </w:rPr>
          <w:delText>individual</w:delText>
        </w:r>
      </w:del>
      <w:ins w:id="889" w:author="Usuario" w:date="2017-02-14T20:16:00Z">
        <w:r w:rsidR="00321D7F">
          <w:rPr>
            <w:lang w:val="en-US"/>
          </w:rPr>
          <w:t>subject</w:t>
        </w:r>
      </w:ins>
      <w:r w:rsidR="00D238D0" w:rsidRPr="00076A94">
        <w:rPr>
          <w:lang w:val="en-US"/>
        </w:rPr>
        <w:t xml:space="preserve"> whose </w:t>
      </w:r>
      <w:proofErr w:type="spellStart"/>
      <w:r w:rsidR="00D238D0" w:rsidRPr="00076A94">
        <w:rPr>
          <w:lang w:val="en-US"/>
        </w:rPr>
        <w:t>microbiota</w:t>
      </w:r>
      <w:proofErr w:type="spellEnd"/>
      <w:r w:rsidR="00D238D0" w:rsidRPr="00076A94">
        <w:rPr>
          <w:lang w:val="en-US"/>
        </w:rPr>
        <w:t xml:space="preserve"> was compromised. It should be noted that the parameters were </w:t>
      </w:r>
      <w:r w:rsidR="006734B4" w:rsidRPr="00076A94">
        <w:rPr>
          <w:lang w:val="en-US"/>
        </w:rPr>
        <w:t>standard</w:t>
      </w:r>
      <w:r w:rsidR="00D238D0" w:rsidRPr="00076A94">
        <w:rPr>
          <w:lang w:val="en-US"/>
        </w:rPr>
        <w:t xml:space="preserve">ized (standard deviation units) to the healthy group </w:t>
      </w:r>
      <w:r w:rsidR="00B00E88" w:rsidRPr="00076A94">
        <w:rPr>
          <w:lang w:val="en-US"/>
        </w:rPr>
        <w:t xml:space="preserve">for every single study independently, </w:t>
      </w:r>
      <w:r w:rsidR="00D238D0" w:rsidRPr="00076A94">
        <w:rPr>
          <w:lang w:val="en-US"/>
        </w:rPr>
        <w:t>for demonstrative and comparative purposes.</w:t>
      </w:r>
    </w:p>
    <w:p w14:paraId="32E5E380" w14:textId="77777777" w:rsidR="00722AEF" w:rsidRPr="00076A94" w:rsidRDefault="00722AEF" w:rsidP="004A417D">
      <w:pPr>
        <w:pStyle w:val="ASM"/>
        <w:jc w:val="left"/>
        <w:rPr>
          <w:lang w:val="en-US"/>
        </w:rPr>
      </w:pPr>
    </w:p>
    <w:p w14:paraId="38557779" w14:textId="29EABDBE" w:rsidR="00722AEF" w:rsidRPr="00076A94" w:rsidRDefault="00722AEF" w:rsidP="006734B4">
      <w:pPr>
        <w:pStyle w:val="ASM"/>
        <w:jc w:val="left"/>
        <w:rPr>
          <w:lang w:val="en-US"/>
        </w:rPr>
      </w:pPr>
      <w:proofErr w:type="gramStart"/>
      <w:r w:rsidRPr="00076A94">
        <w:rPr>
          <w:b/>
          <w:bCs/>
          <w:lang w:val="en-US"/>
        </w:rPr>
        <w:t>Figure 3.</w:t>
      </w:r>
      <w:proofErr w:type="gramEnd"/>
      <w:r w:rsidRPr="00076A94">
        <w:rPr>
          <w:b/>
          <w:bCs/>
          <w:lang w:val="en-US"/>
        </w:rPr>
        <w:t xml:space="preserve"> </w:t>
      </w:r>
      <w:proofErr w:type="spellStart"/>
      <w:r w:rsidR="006734B4" w:rsidRPr="00076A94">
        <w:rPr>
          <w:lang w:val="en-US"/>
        </w:rPr>
        <w:t>Microbiota</w:t>
      </w:r>
      <w:proofErr w:type="spellEnd"/>
      <w:r w:rsidR="006734B4" w:rsidRPr="00076A94">
        <w:rPr>
          <w:lang w:val="en-US"/>
        </w:rPr>
        <w:t xml:space="preserve"> states c</w:t>
      </w:r>
      <w:r w:rsidR="004328C8">
        <w:rPr>
          <w:lang w:val="en-US"/>
        </w:rPr>
        <w:t>an be placed in the phase space</w:t>
      </w:r>
      <w:r w:rsidR="006734B4" w:rsidRPr="00076A94">
        <w:rPr>
          <w:lang w:val="en-US"/>
        </w:rPr>
        <w:t xml:space="preserve"> </w:t>
      </w:r>
      <w:r w:rsidR="006734B4" w:rsidRPr="00076A94">
        <w:rPr>
          <w:i/>
          <w:lang w:val="en-US"/>
        </w:rPr>
        <w:t>F − V</w:t>
      </w:r>
      <w:r w:rsidR="006734B4" w:rsidRPr="00076A94">
        <w:rPr>
          <w:lang w:val="en-US"/>
        </w:rPr>
        <w:t xml:space="preserve">.  The light-blue shaded region corresponds to the stable phase, while the grey shaded region is the unstable phase (the phase transition line is calculated for </w:t>
      </w:r>
      <w:r w:rsidR="006734B4" w:rsidRPr="00076A94">
        <w:rPr>
          <w:i/>
          <w:lang w:val="en-US"/>
        </w:rPr>
        <w:sym w:font="Symbol" w:char="F061"/>
      </w:r>
      <w:r w:rsidR="006734B4" w:rsidRPr="00076A94">
        <w:rPr>
          <w:i/>
          <w:lang w:val="en-US"/>
        </w:rPr>
        <w:t xml:space="preserve"> </w:t>
      </w:r>
      <w:r w:rsidR="006734B4" w:rsidRPr="00076A94">
        <w:rPr>
          <w:lang w:val="en-US"/>
        </w:rPr>
        <w:t xml:space="preserve">= </w:t>
      </w:r>
      <w:r w:rsidR="006734B4" w:rsidRPr="00076A94">
        <w:rPr>
          <w:i/>
          <w:lang w:val="en-US"/>
        </w:rPr>
        <w:sym w:font="Symbol" w:char="F062"/>
      </w:r>
      <w:r w:rsidR="006734B4" w:rsidRPr="00076A94">
        <w:rPr>
          <w:i/>
          <w:lang w:val="en-US"/>
        </w:rPr>
        <w:t xml:space="preserve"> </w:t>
      </w:r>
      <w:r w:rsidR="006734B4" w:rsidRPr="00076A94">
        <w:rPr>
          <w:lang w:val="en-US"/>
        </w:rPr>
        <w:t xml:space="preserve">= 0.75). We placed healthy </w:t>
      </w:r>
      <w:del w:id="890" w:author="Usuario" w:date="2017-02-14T20:16:00Z">
        <w:r w:rsidR="006734B4" w:rsidRPr="00076A94" w:rsidDel="00321D7F">
          <w:rPr>
            <w:lang w:val="en-US"/>
          </w:rPr>
          <w:delText>individual</w:delText>
        </w:r>
      </w:del>
      <w:ins w:id="891" w:author="Usuario" w:date="2017-02-14T20:16:00Z">
        <w:r w:rsidR="00321D7F">
          <w:rPr>
            <w:lang w:val="en-US"/>
          </w:rPr>
          <w:t>subject</w:t>
        </w:r>
      </w:ins>
      <w:r w:rsidR="006734B4" w:rsidRPr="00076A94">
        <w:rPr>
          <w:lang w:val="en-US"/>
        </w:rPr>
        <w:t xml:space="preserve">s (green) and </w:t>
      </w:r>
      <w:del w:id="892" w:author="Usuario" w:date="2017-02-14T20:16:00Z">
        <w:r w:rsidR="006734B4" w:rsidRPr="00076A94" w:rsidDel="00321D7F">
          <w:rPr>
            <w:lang w:val="en-US"/>
          </w:rPr>
          <w:delText>individual</w:delText>
        </w:r>
      </w:del>
      <w:ins w:id="893" w:author="Usuario" w:date="2017-02-14T20:16:00Z">
        <w:r w:rsidR="00321D7F">
          <w:rPr>
            <w:lang w:val="en-US"/>
          </w:rPr>
          <w:t>subject</w:t>
        </w:r>
      </w:ins>
      <w:r w:rsidR="006734B4" w:rsidRPr="00076A94">
        <w:rPr>
          <w:lang w:val="en-US"/>
        </w:rPr>
        <w:t xml:space="preserve">s whose gut </w:t>
      </w:r>
      <w:proofErr w:type="spellStart"/>
      <w:r w:rsidR="006734B4" w:rsidRPr="00076A94">
        <w:rPr>
          <w:lang w:val="en-US"/>
        </w:rPr>
        <w:t>microbiota</w:t>
      </w:r>
      <w:proofErr w:type="spellEnd"/>
      <w:r w:rsidR="006734B4" w:rsidRPr="00076A94">
        <w:rPr>
          <w:lang w:val="en-US"/>
        </w:rPr>
        <w:t xml:space="preserve"> is threatened (antibiotics, IBS) in the phase space fitness–variability. The gut </w:t>
      </w:r>
      <w:proofErr w:type="spellStart"/>
      <w:r w:rsidR="006734B4" w:rsidRPr="00076A94">
        <w:rPr>
          <w:lang w:val="en-US"/>
        </w:rPr>
        <w:t>microbiota</w:t>
      </w:r>
      <w:proofErr w:type="spellEnd"/>
      <w:r w:rsidR="006734B4" w:rsidRPr="00076A94">
        <w:rPr>
          <w:lang w:val="en-US"/>
        </w:rPr>
        <w:t xml:space="preserve"> of healthy </w:t>
      </w:r>
      <w:del w:id="894" w:author="Usuario" w:date="2017-02-14T20:16:00Z">
        <w:r w:rsidR="006734B4" w:rsidRPr="00076A94" w:rsidDel="00321D7F">
          <w:rPr>
            <w:lang w:val="en-US"/>
          </w:rPr>
          <w:delText>individual</w:delText>
        </w:r>
      </w:del>
      <w:ins w:id="895" w:author="Usuario" w:date="2017-02-14T20:16:00Z">
        <w:r w:rsidR="00321D7F">
          <w:rPr>
            <w:lang w:val="en-US"/>
          </w:rPr>
          <w:t>subject</w:t>
        </w:r>
      </w:ins>
      <w:r w:rsidR="006734B4" w:rsidRPr="00076A94">
        <w:rPr>
          <w:lang w:val="en-US"/>
        </w:rPr>
        <w:t>s over a long term span show a quasi–periodical variability (central period is ten days). We show that taking antibiotics (</w:t>
      </w:r>
      <w:proofErr w:type="spellStart"/>
      <w:r w:rsidR="006734B4" w:rsidRPr="00076A94">
        <w:rPr>
          <w:lang w:val="en-US"/>
        </w:rPr>
        <w:t>AB1</w:t>
      </w:r>
      <w:proofErr w:type="spellEnd"/>
      <w:r w:rsidR="006734B4" w:rsidRPr="00076A94">
        <w:rPr>
          <w:lang w:val="en-US"/>
        </w:rPr>
        <w:t xml:space="preserve"> and </w:t>
      </w:r>
      <w:proofErr w:type="spellStart"/>
      <w:r w:rsidR="006734B4" w:rsidRPr="00076A94">
        <w:rPr>
          <w:lang w:val="en-US"/>
        </w:rPr>
        <w:t>AB2</w:t>
      </w:r>
      <w:proofErr w:type="spellEnd"/>
      <w:r w:rsidR="006734B4" w:rsidRPr="00076A94">
        <w:rPr>
          <w:lang w:val="en-US"/>
        </w:rPr>
        <w:t xml:space="preserve"> correspond to the first and second treatment, respectively) induces a phase transition in gut </w:t>
      </w:r>
      <w:proofErr w:type="spellStart"/>
      <w:r w:rsidR="006734B4" w:rsidRPr="00076A94">
        <w:rPr>
          <w:lang w:val="en-US"/>
        </w:rPr>
        <w:t>microbiota</w:t>
      </w:r>
      <w:proofErr w:type="spellEnd"/>
      <w:r w:rsidR="006734B4" w:rsidRPr="00076A94">
        <w:rPr>
          <w:lang w:val="en-US"/>
        </w:rPr>
        <w:t>, which impacts on future changes. We also show an IBS–diagnosed patient transiting from the unstable to the stable phase.</w:t>
      </w:r>
    </w:p>
    <w:p w14:paraId="41D52BDB" w14:textId="77777777" w:rsidR="00722AEF" w:rsidRPr="00076A94" w:rsidRDefault="00722AEF" w:rsidP="004A417D">
      <w:pPr>
        <w:pStyle w:val="ASM"/>
        <w:jc w:val="left"/>
        <w:rPr>
          <w:lang w:val="en-US"/>
        </w:rPr>
      </w:pPr>
    </w:p>
    <w:p w14:paraId="2A0054AA" w14:textId="1A8BAF61" w:rsidR="00722AEF" w:rsidRPr="00076A94" w:rsidRDefault="00722AEF" w:rsidP="004A417D">
      <w:pPr>
        <w:pStyle w:val="ASM"/>
        <w:jc w:val="left"/>
        <w:rPr>
          <w:lang w:val="en-US"/>
        </w:rPr>
      </w:pPr>
      <w:proofErr w:type="gramStart"/>
      <w:r w:rsidRPr="00076A94">
        <w:rPr>
          <w:b/>
          <w:lang w:val="en-US"/>
        </w:rPr>
        <w:t>Figure 4.</w:t>
      </w:r>
      <w:proofErr w:type="gramEnd"/>
      <w:r w:rsidRPr="00076A94">
        <w:rPr>
          <w:b/>
          <w:lang w:val="en-US"/>
        </w:rPr>
        <w:t xml:space="preserve"> </w:t>
      </w:r>
      <w:r w:rsidR="004328C8" w:rsidRPr="004328C8">
        <w:rPr>
          <w:highlight w:val="green"/>
          <w:lang w:val="en-US"/>
        </w:rPr>
        <w:t xml:space="preserve">Rank variation over time for the 50 most dominant elements (taxa) and their calculated RSI (Rank Stability Index), Rank Variability (RV) and Differences Variability (DV), as detailed in Rank stability and variability in Material and Methods, for a special period (days 72 to 122, travelling abroad) belonging to </w:t>
      </w:r>
      <w:del w:id="896" w:author="Usuario" w:date="2017-02-14T22:38:00Z">
        <w:r w:rsidR="004328C8" w:rsidRPr="004328C8" w:rsidDel="00015066">
          <w:rPr>
            <w:highlight w:val="green"/>
            <w:lang w:val="en-US"/>
          </w:rPr>
          <w:delText xml:space="preserve">the </w:delText>
        </w:r>
      </w:del>
      <w:del w:id="897" w:author="Usuario" w:date="2017-02-14T20:16:00Z">
        <w:r w:rsidR="004328C8" w:rsidRPr="004328C8" w:rsidDel="00321D7F">
          <w:rPr>
            <w:highlight w:val="green"/>
            <w:lang w:val="en-US"/>
          </w:rPr>
          <w:delText>individual</w:delText>
        </w:r>
      </w:del>
      <w:ins w:id="898" w:author="Usuario" w:date="2017-02-14T20:16:00Z">
        <w:r w:rsidR="00321D7F">
          <w:rPr>
            <w:highlight w:val="green"/>
            <w:lang w:val="en-US"/>
          </w:rPr>
          <w:t>subject</w:t>
        </w:r>
      </w:ins>
      <w:r w:rsidR="004328C8" w:rsidRPr="004328C8">
        <w:rPr>
          <w:highlight w:val="green"/>
          <w:lang w:val="en-US"/>
        </w:rPr>
        <w:t xml:space="preserve"> </w:t>
      </w:r>
      <w:r w:rsidR="004328C8" w:rsidRPr="004328C8">
        <w:rPr>
          <w:i/>
          <w:highlight w:val="green"/>
          <w:lang w:val="en-US"/>
        </w:rPr>
        <w:t>A</w:t>
      </w:r>
      <w:r w:rsidR="004328C8" w:rsidRPr="004328C8">
        <w:rPr>
          <w:highlight w:val="green"/>
          <w:lang w:val="en-US"/>
        </w:rPr>
        <w:t xml:space="preserve"> in the host lifestyle study</w:t>
      </w:r>
      <w:r w:rsidR="004328C8" w:rsidRPr="004328C8">
        <w:rPr>
          <w:lang w:val="en-US"/>
        </w:rPr>
        <w:t xml:space="preserve"> </w:t>
      </w:r>
      <w:r w:rsidR="006734B4" w:rsidRPr="00076A94">
        <w:rPr>
          <w:lang w:val="en-US"/>
        </w:rPr>
        <w:t>(</w:t>
      </w:r>
      <w:r w:rsidR="006165D1">
        <w:fldChar w:fldCharType="begin"/>
      </w:r>
      <w:r w:rsidR="006165D1" w:rsidRPr="006165D1">
        <w:rPr>
          <w:lang w:val="en-US"/>
          <w:rPrChange w:id="899" w:author="Usuario" w:date="2017-02-08T10:01:00Z">
            <w:rPr/>
          </w:rPrChange>
        </w:rPr>
        <w:instrText xml:space="preserve"> HYPERLINK \l "_bookmark49" </w:instrText>
      </w:r>
      <w:r w:rsidR="006165D1">
        <w:fldChar w:fldCharType="separate"/>
      </w:r>
      <w:r w:rsidR="00580B26">
        <w:rPr>
          <w:rStyle w:val="Hipervnculo"/>
          <w:i/>
          <w:lang w:val="en-US"/>
        </w:rPr>
        <w:t>53</w:t>
      </w:r>
      <w:r w:rsidR="006165D1">
        <w:rPr>
          <w:rStyle w:val="Hipervnculo"/>
          <w:i/>
          <w:lang w:val="en-US"/>
        </w:rPr>
        <w:fldChar w:fldCharType="end"/>
      </w:r>
      <w:r w:rsidR="006734B4" w:rsidRPr="00076A94">
        <w:rPr>
          <w:lang w:val="en-US"/>
        </w:rPr>
        <w:t>).</w:t>
      </w:r>
    </w:p>
    <w:p w14:paraId="69BCCB02" w14:textId="77777777" w:rsidR="00722AEF" w:rsidRPr="00076A94" w:rsidRDefault="00722AEF" w:rsidP="004A417D">
      <w:pPr>
        <w:pStyle w:val="ASM"/>
        <w:jc w:val="left"/>
        <w:rPr>
          <w:lang w:val="en-US"/>
        </w:rPr>
      </w:pPr>
    </w:p>
    <w:p w14:paraId="40374B5F" w14:textId="7284F52D" w:rsidR="00722AEF" w:rsidRPr="00076A94" w:rsidRDefault="00722AEF" w:rsidP="004A417D">
      <w:pPr>
        <w:pStyle w:val="ASM"/>
        <w:jc w:val="left"/>
        <w:rPr>
          <w:lang w:val="en-US"/>
        </w:rPr>
      </w:pPr>
      <w:proofErr w:type="gramStart"/>
      <w:r w:rsidRPr="00076A94">
        <w:rPr>
          <w:b/>
          <w:lang w:val="en-US"/>
        </w:rPr>
        <w:t>Figure 5.</w:t>
      </w:r>
      <w:proofErr w:type="gramEnd"/>
      <w:r w:rsidRPr="00076A94">
        <w:rPr>
          <w:b/>
          <w:lang w:val="en-US"/>
        </w:rPr>
        <w:t xml:space="preserve"> </w:t>
      </w:r>
      <w:r w:rsidR="004328C8" w:rsidRPr="004328C8">
        <w:rPr>
          <w:highlight w:val="green"/>
          <w:lang w:val="en-US"/>
        </w:rPr>
        <w:t xml:space="preserve">Rank variation over time for the 50 most dominant elements (taxa) and their calculated RSI (Rank Stability Index), Rank Variability (RV) and Differences Variability (DV), as detailed in Rank stability and variability in Material and Methods, for an ordinary period (days 123 to 256, after the trip) belonging to </w:t>
      </w:r>
      <w:del w:id="900" w:author="Usuario" w:date="2017-02-14T22:38:00Z">
        <w:r w:rsidR="004328C8" w:rsidRPr="004328C8" w:rsidDel="00015066">
          <w:rPr>
            <w:highlight w:val="green"/>
            <w:lang w:val="en-US"/>
          </w:rPr>
          <w:delText xml:space="preserve">the </w:delText>
        </w:r>
      </w:del>
      <w:del w:id="901" w:author="Usuario" w:date="2017-02-14T20:16:00Z">
        <w:r w:rsidR="004328C8" w:rsidRPr="004328C8" w:rsidDel="00321D7F">
          <w:rPr>
            <w:highlight w:val="green"/>
            <w:lang w:val="en-US"/>
          </w:rPr>
          <w:delText>individual</w:delText>
        </w:r>
      </w:del>
      <w:ins w:id="902" w:author="Usuario" w:date="2017-02-14T20:16:00Z">
        <w:r w:rsidR="00321D7F">
          <w:rPr>
            <w:highlight w:val="green"/>
            <w:lang w:val="en-US"/>
          </w:rPr>
          <w:t>subject</w:t>
        </w:r>
      </w:ins>
      <w:r w:rsidR="004328C8" w:rsidRPr="004328C8">
        <w:rPr>
          <w:highlight w:val="green"/>
          <w:lang w:val="en-US"/>
        </w:rPr>
        <w:t xml:space="preserve"> </w:t>
      </w:r>
      <w:r w:rsidR="004328C8" w:rsidRPr="004328C8">
        <w:rPr>
          <w:i/>
          <w:highlight w:val="green"/>
          <w:lang w:val="en-US"/>
        </w:rPr>
        <w:t>A</w:t>
      </w:r>
      <w:r w:rsidR="004328C8" w:rsidRPr="004328C8">
        <w:rPr>
          <w:highlight w:val="green"/>
          <w:lang w:val="en-US"/>
        </w:rPr>
        <w:t xml:space="preserve"> in the host lifestyle study</w:t>
      </w:r>
      <w:r w:rsidR="004328C8" w:rsidRPr="004328C8">
        <w:rPr>
          <w:lang w:val="en-US"/>
        </w:rPr>
        <w:t xml:space="preserve"> </w:t>
      </w:r>
      <w:r w:rsidR="006734B4" w:rsidRPr="00076A94">
        <w:rPr>
          <w:lang w:val="en-US"/>
        </w:rPr>
        <w:t>(</w:t>
      </w:r>
      <w:r w:rsidR="006165D1">
        <w:fldChar w:fldCharType="begin"/>
      </w:r>
      <w:r w:rsidR="006165D1" w:rsidRPr="006165D1">
        <w:rPr>
          <w:lang w:val="en-US"/>
          <w:rPrChange w:id="903" w:author="Usuario" w:date="2017-02-08T10:01:00Z">
            <w:rPr/>
          </w:rPrChange>
        </w:rPr>
        <w:instrText xml:space="preserve"> HYPERLINK \l "_bookmark49" </w:instrText>
      </w:r>
      <w:r w:rsidR="006165D1">
        <w:fldChar w:fldCharType="separate"/>
      </w:r>
      <w:r w:rsidR="00580B26">
        <w:rPr>
          <w:rStyle w:val="Hipervnculo"/>
          <w:i/>
          <w:lang w:val="en-US"/>
        </w:rPr>
        <w:t>53</w:t>
      </w:r>
      <w:r w:rsidR="006165D1">
        <w:rPr>
          <w:rStyle w:val="Hipervnculo"/>
          <w:i/>
          <w:lang w:val="en-US"/>
        </w:rPr>
        <w:fldChar w:fldCharType="end"/>
      </w:r>
      <w:r w:rsidR="006734B4" w:rsidRPr="00076A94">
        <w:rPr>
          <w:lang w:val="en-US"/>
        </w:rPr>
        <w:t>).</w:t>
      </w:r>
    </w:p>
    <w:p w14:paraId="24535787" w14:textId="77777777" w:rsidR="00722AEF" w:rsidRPr="00076A94" w:rsidRDefault="00722AEF" w:rsidP="004A417D">
      <w:pPr>
        <w:pStyle w:val="ASM"/>
        <w:jc w:val="left"/>
        <w:rPr>
          <w:lang w:val="en-US"/>
        </w:rPr>
      </w:pPr>
    </w:p>
    <w:p w14:paraId="2C518B9E" w14:textId="1CD12BCA" w:rsidR="00722AEF" w:rsidRPr="00076A94" w:rsidRDefault="00722AEF" w:rsidP="004A417D">
      <w:pPr>
        <w:pStyle w:val="ASM"/>
        <w:jc w:val="left"/>
        <w:rPr>
          <w:lang w:val="en-US"/>
        </w:rPr>
      </w:pPr>
      <w:proofErr w:type="gramStart"/>
      <w:r w:rsidRPr="00076A94">
        <w:rPr>
          <w:b/>
          <w:bCs/>
          <w:lang w:val="en-US"/>
        </w:rPr>
        <w:t>Figure 6.</w:t>
      </w:r>
      <w:proofErr w:type="gramEnd"/>
      <w:r w:rsidRPr="00076A94">
        <w:rPr>
          <w:b/>
          <w:bCs/>
          <w:lang w:val="en-US"/>
        </w:rPr>
        <w:t xml:space="preserve"> </w:t>
      </w:r>
      <w:r w:rsidRPr="00076A94">
        <w:rPr>
          <w:i/>
          <w:lang w:val="en-US"/>
        </w:rPr>
        <w:t xml:space="preserve">V </w:t>
      </w:r>
      <w:r w:rsidRPr="00076A94">
        <w:rPr>
          <w:lang w:val="en-US"/>
        </w:rPr>
        <w:t xml:space="preserve">as a function of time for the two </w:t>
      </w:r>
      <w:del w:id="904" w:author="Usuario" w:date="2017-02-14T20:16:00Z">
        <w:r w:rsidRPr="00076A94" w:rsidDel="00321D7F">
          <w:rPr>
            <w:lang w:val="en-US"/>
          </w:rPr>
          <w:delText>individual</w:delText>
        </w:r>
      </w:del>
      <w:ins w:id="905" w:author="Usuario" w:date="2017-02-14T20:16:00Z">
        <w:r w:rsidR="00321D7F">
          <w:rPr>
            <w:lang w:val="en-US"/>
          </w:rPr>
          <w:t>subject</w:t>
        </w:r>
      </w:ins>
      <w:r w:rsidRPr="00076A94">
        <w:rPr>
          <w:lang w:val="en-US"/>
        </w:rPr>
        <w:t xml:space="preserve">s in the </w:t>
      </w:r>
      <w:proofErr w:type="spellStart"/>
      <w:r w:rsidRPr="00076A94">
        <w:rPr>
          <w:lang w:val="en-US"/>
        </w:rPr>
        <w:t>Caporaso’s</w:t>
      </w:r>
      <w:proofErr w:type="spellEnd"/>
      <w:r w:rsidRPr="00076A94">
        <w:rPr>
          <w:lang w:val="en-US"/>
        </w:rPr>
        <w:t xml:space="preserve"> study (</w:t>
      </w:r>
      <w:r w:rsidRPr="00076A94">
        <w:rPr>
          <w:i/>
          <w:lang w:val="en-US"/>
        </w:rPr>
        <w:t>46</w:t>
      </w:r>
      <w:r w:rsidRPr="00076A94">
        <w:rPr>
          <w:lang w:val="en-US"/>
        </w:rPr>
        <w:t xml:space="preserve">): samples of gut </w:t>
      </w:r>
      <w:proofErr w:type="spellStart"/>
      <w:r w:rsidRPr="00076A94">
        <w:rPr>
          <w:lang w:val="en-US"/>
        </w:rPr>
        <w:t>microbiome</w:t>
      </w:r>
      <w:proofErr w:type="spellEnd"/>
      <w:r w:rsidRPr="00076A94">
        <w:rPr>
          <w:lang w:val="en-US"/>
        </w:rPr>
        <w:t xml:space="preserve"> of a male (upper plot) and a female (lower plot). </w:t>
      </w:r>
    </w:p>
    <w:p w14:paraId="4F66015E" w14:textId="77777777" w:rsidR="00722AEF" w:rsidRPr="00076A94" w:rsidRDefault="00722AEF" w:rsidP="004A417D">
      <w:pPr>
        <w:pStyle w:val="ASM"/>
        <w:jc w:val="left"/>
        <w:rPr>
          <w:lang w:val="en-US"/>
        </w:rPr>
      </w:pPr>
    </w:p>
    <w:p w14:paraId="174F4C3E" w14:textId="132A56D9" w:rsidR="00722AEF" w:rsidRPr="00076A94" w:rsidRDefault="00722AEF" w:rsidP="004A417D">
      <w:pPr>
        <w:pStyle w:val="ASM"/>
        <w:jc w:val="left"/>
        <w:rPr>
          <w:lang w:val="en-US"/>
        </w:rPr>
      </w:pPr>
      <w:proofErr w:type="gramStart"/>
      <w:r w:rsidRPr="00076A94">
        <w:rPr>
          <w:b/>
          <w:lang w:val="en-US"/>
        </w:rPr>
        <w:t>Figure 7.</w:t>
      </w:r>
      <w:proofErr w:type="gramEnd"/>
      <w:r w:rsidRPr="00076A94">
        <w:rPr>
          <w:b/>
          <w:lang w:val="en-US"/>
        </w:rPr>
        <w:t xml:space="preserve"> </w:t>
      </w:r>
      <w:proofErr w:type="gramStart"/>
      <w:r w:rsidRPr="00076A94">
        <w:rPr>
          <w:i/>
          <w:lang w:val="en-US"/>
        </w:rPr>
        <w:t xml:space="preserve">V </w:t>
      </w:r>
      <w:r w:rsidRPr="00076A94">
        <w:rPr>
          <w:lang w:val="en-US"/>
        </w:rPr>
        <w:t xml:space="preserve">as a function of time for patient </w:t>
      </w:r>
      <w:proofErr w:type="spellStart"/>
      <w:r w:rsidRPr="00076A94">
        <w:rPr>
          <w:lang w:val="en-US"/>
        </w:rPr>
        <w:t>P2</w:t>
      </w:r>
      <w:proofErr w:type="spellEnd"/>
      <w:r w:rsidRPr="00076A94">
        <w:rPr>
          <w:lang w:val="en-US"/>
        </w:rPr>
        <w:t xml:space="preserve"> of the IBS study (</w:t>
      </w:r>
      <w:r w:rsidRPr="00076A94">
        <w:rPr>
          <w:i/>
          <w:lang w:val="en-US"/>
        </w:rPr>
        <w:t>12</w:t>
      </w:r>
      <w:r w:rsidRPr="00076A94">
        <w:rPr>
          <w:lang w:val="en-US"/>
        </w:rPr>
        <w:t>) (upper plot) and patient D in the antibiotics study (</w:t>
      </w:r>
      <w:r w:rsidRPr="00076A94">
        <w:rPr>
          <w:i/>
          <w:lang w:val="en-US"/>
        </w:rPr>
        <w:t>47</w:t>
      </w:r>
      <w:r w:rsidRPr="00076A94">
        <w:rPr>
          <w:lang w:val="en-US"/>
        </w:rPr>
        <w:t>) (lower plot).</w:t>
      </w:r>
      <w:proofErr w:type="gramEnd"/>
      <w:r w:rsidRPr="00076A94">
        <w:rPr>
          <w:lang w:val="en-US"/>
        </w:rPr>
        <w:t xml:space="preserve"> </w:t>
      </w:r>
      <w:r w:rsidR="00C4007C" w:rsidRPr="00076A94">
        <w:rPr>
          <w:lang w:val="en-US"/>
        </w:rPr>
        <w:t>The blue vertical lines in the lower plot show the periods of antibiotic treatment.</w:t>
      </w:r>
    </w:p>
    <w:p w14:paraId="0B980CFC" w14:textId="77777777" w:rsidR="007F6325" w:rsidRPr="00076A94" w:rsidRDefault="007F6325" w:rsidP="007F6325">
      <w:pPr>
        <w:pStyle w:val="ASM"/>
        <w:rPr>
          <w:lang w:val="en-US"/>
        </w:rPr>
      </w:pPr>
    </w:p>
    <w:p w14:paraId="6336C648" w14:textId="0E7F703B" w:rsidR="007F6325" w:rsidRPr="00076A94" w:rsidRDefault="007F6325" w:rsidP="007F6325">
      <w:pPr>
        <w:pStyle w:val="ASM"/>
        <w:jc w:val="left"/>
        <w:rPr>
          <w:lang w:val="en-US"/>
        </w:rPr>
      </w:pPr>
      <w:proofErr w:type="gramStart"/>
      <w:r w:rsidRPr="00076A94">
        <w:rPr>
          <w:b/>
          <w:bCs/>
          <w:lang w:val="en-US"/>
        </w:rPr>
        <w:t xml:space="preserve">Supplementary Table </w:t>
      </w:r>
      <w:proofErr w:type="spellStart"/>
      <w:r w:rsidRPr="00076A94">
        <w:rPr>
          <w:b/>
          <w:bCs/>
          <w:lang w:val="en-US"/>
        </w:rPr>
        <w:t>S1</w:t>
      </w:r>
      <w:proofErr w:type="spellEnd"/>
      <w:r w:rsidRPr="00076A94">
        <w:rPr>
          <w:b/>
          <w:bCs/>
          <w:lang w:val="en-US"/>
        </w:rPr>
        <w:t>.</w:t>
      </w:r>
      <w:proofErr w:type="gramEnd"/>
      <w:r w:rsidRPr="00076A94">
        <w:rPr>
          <w:b/>
          <w:bCs/>
          <w:lang w:val="en-US"/>
        </w:rPr>
        <w:t xml:space="preserve"> </w:t>
      </w:r>
      <w:proofErr w:type="gramStart"/>
      <w:r w:rsidRPr="00076A94">
        <w:rPr>
          <w:lang w:val="en-US"/>
        </w:rPr>
        <w:t xml:space="preserve">Taylor’s parameters of </w:t>
      </w:r>
      <w:del w:id="906" w:author="Usuario" w:date="2017-02-14T20:16:00Z">
        <w:r w:rsidRPr="00076A94" w:rsidDel="00321D7F">
          <w:rPr>
            <w:lang w:val="en-US"/>
          </w:rPr>
          <w:delText>individual</w:delText>
        </w:r>
      </w:del>
      <w:ins w:id="907" w:author="Usuario" w:date="2017-02-14T20:16:00Z">
        <w:r w:rsidR="00321D7F">
          <w:rPr>
            <w:lang w:val="en-US"/>
          </w:rPr>
          <w:t>subject</w:t>
        </w:r>
      </w:ins>
      <w:r w:rsidRPr="00076A94">
        <w:rPr>
          <w:lang w:val="en-US"/>
        </w:rPr>
        <w:t xml:space="preserve">s </w:t>
      </w:r>
      <w:del w:id="908" w:author="Usuario" w:date="2017-02-15T16:02:00Z">
        <w:r w:rsidRPr="00076A94" w:rsidDel="00B81D06">
          <w:rPr>
            <w:lang w:val="en-US"/>
          </w:rPr>
          <w:delText>with</w:delText>
        </w:r>
      </w:del>
      <w:r w:rsidRPr="00076A94">
        <w:rPr>
          <w:lang w:val="en-US"/>
        </w:rPr>
        <w:t xml:space="preserve"> either animal-based (A) or plant-based (P) diets (</w:t>
      </w:r>
      <w:r w:rsidR="007872DB">
        <w:fldChar w:fldCharType="begin"/>
      </w:r>
      <w:r w:rsidR="007872DB" w:rsidRPr="00445F29">
        <w:rPr>
          <w:lang w:val="en-US"/>
          <w:rPrChange w:id="909" w:author="Usuario" w:date="2017-02-14T16:21:00Z">
            <w:rPr/>
          </w:rPrChange>
        </w:rPr>
        <w:instrText xml:space="preserve"> HYPERLINK \l "_bookmark48" </w:instrText>
      </w:r>
      <w:r w:rsidR="007872DB">
        <w:fldChar w:fldCharType="separate"/>
      </w:r>
      <w:r w:rsidR="00580B26">
        <w:rPr>
          <w:rStyle w:val="Hipervnculo"/>
          <w:i/>
          <w:lang w:val="en-US"/>
        </w:rPr>
        <w:t>52</w:t>
      </w:r>
      <w:r w:rsidR="007872DB">
        <w:rPr>
          <w:rStyle w:val="Hipervnculo"/>
          <w:i/>
          <w:lang w:val="en-US"/>
        </w:rPr>
        <w:fldChar w:fldCharType="end"/>
      </w:r>
      <w:r w:rsidRPr="00076A94">
        <w:rPr>
          <w:lang w:val="en-US"/>
        </w:rPr>
        <w:t>).</w:t>
      </w:r>
      <w:proofErr w:type="gramEnd"/>
      <w:r w:rsidRPr="00076A94">
        <w:rPr>
          <w:lang w:val="en-US"/>
        </w:rPr>
        <w:t xml:space="preserve"> Previous to the diet, the population sampled was described by</w:t>
      </w:r>
    </w:p>
    <w:p w14:paraId="4761B4D6" w14:textId="1B1E2C07" w:rsidR="007F6325" w:rsidRPr="00076A94" w:rsidRDefault="00F745C9" w:rsidP="007F6325">
      <w:pPr>
        <w:pStyle w:val="ASM"/>
        <w:jc w:val="left"/>
        <w:rPr>
          <w:lang w:val="en-US"/>
        </w:rPr>
      </w:pPr>
      <m:oMath>
        <m:acc>
          <m:accPr>
            <m:chr m:val="̅"/>
            <m:ctrlPr>
              <w:rPr>
                <w:rFonts w:ascii="Cambria Math" w:hAnsi="Cambria Math"/>
                <w:i/>
                <w:lang w:val="en-US"/>
              </w:rPr>
            </m:ctrlPr>
          </m:accPr>
          <m:e>
            <m:r>
              <w:rPr>
                <w:rFonts w:ascii="Cambria Math" w:hAnsi="Cambria Math"/>
                <w:lang w:val="en-US"/>
              </w:rPr>
              <m:t>V</m:t>
            </m:r>
          </m:e>
        </m:acc>
      </m:oMath>
      <w:r w:rsidR="007F6325" w:rsidRPr="00076A94">
        <w:rPr>
          <w:lang w:val="en-US"/>
        </w:rPr>
        <w:t xml:space="preserve"> = 0.09 </w:t>
      </w:r>
      <w:r w:rsidR="007F6325" w:rsidRPr="00076A94">
        <w:rPr>
          <w:i/>
          <w:lang w:val="en-US"/>
        </w:rPr>
        <w:t xml:space="preserve">± </w:t>
      </w:r>
      <w:r w:rsidR="007F6325" w:rsidRPr="00076A94">
        <w:rPr>
          <w:lang w:val="en-US"/>
        </w:rPr>
        <w:t xml:space="preserve">0.05, </w:t>
      </w:r>
      <m:oMath>
        <m:acc>
          <m:accPr>
            <m:chr m:val="̅"/>
            <m:ctrlPr>
              <w:rPr>
                <w:rFonts w:ascii="Cambria Math" w:hAnsi="Cambria Math"/>
                <w:lang w:val="en-US"/>
              </w:rPr>
            </m:ctrlPr>
          </m:accPr>
          <m:e>
            <m:r>
              <m:rPr>
                <m:sty m:val="p"/>
              </m:rPr>
              <w:rPr>
                <w:rFonts w:ascii="Cambria Math" w:hAnsi="Cambria Math"/>
                <w:lang w:val="en-US"/>
              </w:rPr>
              <m:t>β</m:t>
            </m:r>
          </m:e>
        </m:acc>
      </m:oMath>
      <w:r w:rsidR="007F6325" w:rsidRPr="00076A94">
        <w:rPr>
          <w:lang w:val="en-US"/>
        </w:rPr>
        <w:t xml:space="preserve"> = 0.77 </w:t>
      </w:r>
      <w:r w:rsidR="007F6325" w:rsidRPr="00076A94">
        <w:rPr>
          <w:i/>
          <w:lang w:val="en-US"/>
        </w:rPr>
        <w:t xml:space="preserve">± </w:t>
      </w:r>
      <w:r w:rsidR="007F6325" w:rsidRPr="00076A94">
        <w:rPr>
          <w:lang w:val="en-US"/>
        </w:rPr>
        <w:t>0.04.</w:t>
      </w:r>
    </w:p>
    <w:p w14:paraId="3E7247D8" w14:textId="77777777" w:rsidR="007F6325" w:rsidRPr="00076A94" w:rsidRDefault="007F6325" w:rsidP="007F6325">
      <w:pPr>
        <w:pStyle w:val="ASM"/>
        <w:jc w:val="left"/>
        <w:rPr>
          <w:lang w:val="en-US"/>
        </w:rPr>
      </w:pPr>
    </w:p>
    <w:p w14:paraId="0A63592D" w14:textId="55C5C9E5" w:rsidR="007F6325" w:rsidRPr="00076A94" w:rsidRDefault="007F6325" w:rsidP="007F6325">
      <w:pPr>
        <w:pStyle w:val="ASM"/>
        <w:jc w:val="left"/>
        <w:rPr>
          <w:lang w:val="en-US"/>
        </w:rPr>
      </w:pPr>
      <w:proofErr w:type="gramStart"/>
      <w:r w:rsidRPr="00076A94">
        <w:rPr>
          <w:b/>
          <w:bCs/>
          <w:lang w:val="en-US"/>
        </w:rPr>
        <w:t xml:space="preserve">Supplementary Table </w:t>
      </w:r>
      <w:proofErr w:type="spellStart"/>
      <w:r w:rsidRPr="00076A94">
        <w:rPr>
          <w:b/>
          <w:bCs/>
          <w:lang w:val="en-US"/>
        </w:rPr>
        <w:t>S2</w:t>
      </w:r>
      <w:proofErr w:type="spellEnd"/>
      <w:r w:rsidRPr="00076A94">
        <w:rPr>
          <w:b/>
          <w:bCs/>
          <w:lang w:val="en-US"/>
        </w:rPr>
        <w:t>.</w:t>
      </w:r>
      <w:proofErr w:type="gramEnd"/>
      <w:r w:rsidRPr="00076A94">
        <w:rPr>
          <w:b/>
          <w:bCs/>
          <w:lang w:val="en-US"/>
        </w:rPr>
        <w:t xml:space="preserve"> </w:t>
      </w:r>
      <w:r w:rsidRPr="00076A94">
        <w:rPr>
          <w:lang w:val="en-US"/>
        </w:rPr>
        <w:t xml:space="preserve">Taylor’s parameters for </w:t>
      </w:r>
      <w:del w:id="910" w:author="Usuario" w:date="2017-02-14T20:16:00Z">
        <w:r w:rsidRPr="00076A94" w:rsidDel="00321D7F">
          <w:rPr>
            <w:lang w:val="en-US"/>
          </w:rPr>
          <w:delText>individual</w:delText>
        </w:r>
      </w:del>
      <w:ins w:id="911" w:author="Usuario" w:date="2017-02-14T20:16:00Z">
        <w:r w:rsidR="00321D7F">
          <w:rPr>
            <w:lang w:val="en-US"/>
          </w:rPr>
          <w:t>subject</w:t>
        </w:r>
      </w:ins>
      <w:r w:rsidRPr="00076A94">
        <w:rPr>
          <w:lang w:val="en-US"/>
        </w:rPr>
        <w:t>s taking antibiotics (</w:t>
      </w:r>
      <w:proofErr w:type="spellStart"/>
      <w:r w:rsidRPr="00076A94">
        <w:rPr>
          <w:lang w:val="en-US"/>
        </w:rPr>
        <w:t>Ab</w:t>
      </w:r>
      <w:proofErr w:type="spellEnd"/>
      <w:r w:rsidRPr="00076A94">
        <w:rPr>
          <w:lang w:val="en-US"/>
        </w:rPr>
        <w:t>) in the antibiotics study (</w:t>
      </w:r>
      <w:r w:rsidR="006165D1">
        <w:fldChar w:fldCharType="begin"/>
      </w:r>
      <w:r w:rsidR="006165D1" w:rsidRPr="006165D1">
        <w:rPr>
          <w:lang w:val="en-US"/>
          <w:rPrChange w:id="912" w:author="Usuario" w:date="2017-02-08T10:01:00Z">
            <w:rPr/>
          </w:rPrChange>
        </w:rPr>
        <w:instrText xml:space="preserve"> HYPERLINK \l "_bookmark45" </w:instrText>
      </w:r>
      <w:r w:rsidR="006165D1">
        <w:fldChar w:fldCharType="separate"/>
      </w:r>
      <w:r w:rsidR="00580B26">
        <w:rPr>
          <w:rStyle w:val="Hipervnculo"/>
          <w:i/>
          <w:lang w:val="en-US"/>
        </w:rPr>
        <w:t>49</w:t>
      </w:r>
      <w:r w:rsidR="006165D1">
        <w:rPr>
          <w:rStyle w:val="Hipervnculo"/>
          <w:i/>
          <w:lang w:val="en-US"/>
        </w:rPr>
        <w:fldChar w:fldCharType="end"/>
      </w:r>
      <w:r w:rsidRPr="00076A94">
        <w:rPr>
          <w:lang w:val="en-US"/>
        </w:rPr>
        <w:t>), persons diagnosed with irritable bowel syndrome (IBS) in the IBS study (</w:t>
      </w:r>
      <w:r w:rsidR="006165D1">
        <w:fldChar w:fldCharType="begin"/>
      </w:r>
      <w:r w:rsidR="006165D1" w:rsidRPr="006165D1">
        <w:rPr>
          <w:lang w:val="en-US"/>
          <w:rPrChange w:id="913" w:author="Usuario" w:date="2017-02-08T10:01:00Z">
            <w:rPr/>
          </w:rPrChange>
        </w:rPr>
        <w:instrText xml:space="preserve"> HYPERLINK \l "_bookmark13" </w:instrText>
      </w:r>
      <w:r w:rsidR="006165D1">
        <w:fldChar w:fldCharType="separate"/>
      </w:r>
      <w:r w:rsidRPr="00076A94">
        <w:rPr>
          <w:rStyle w:val="Hipervnculo"/>
          <w:i/>
          <w:lang w:val="en-US"/>
        </w:rPr>
        <w:t>12</w:t>
      </w:r>
      <w:r w:rsidR="006165D1">
        <w:rPr>
          <w:rStyle w:val="Hipervnculo"/>
          <w:i/>
          <w:lang w:val="en-US"/>
        </w:rPr>
        <w:fldChar w:fldCharType="end"/>
      </w:r>
      <w:r w:rsidRPr="00076A94">
        <w:rPr>
          <w:lang w:val="en-US"/>
        </w:rPr>
        <w:t xml:space="preserve">) and for special intervals concerning gut </w:t>
      </w:r>
      <w:proofErr w:type="spellStart"/>
      <w:r w:rsidRPr="00076A94">
        <w:rPr>
          <w:lang w:val="en-US"/>
        </w:rPr>
        <w:t>microbiota</w:t>
      </w:r>
      <w:proofErr w:type="spellEnd"/>
      <w:r w:rsidRPr="00076A94">
        <w:rPr>
          <w:lang w:val="en-US"/>
        </w:rPr>
        <w:t xml:space="preserve"> (</w:t>
      </w:r>
      <w:proofErr w:type="spellStart"/>
      <w:r w:rsidRPr="00076A94">
        <w:rPr>
          <w:lang w:val="en-US"/>
        </w:rPr>
        <w:t>HLS</w:t>
      </w:r>
      <w:proofErr w:type="spellEnd"/>
      <w:r w:rsidRPr="00076A94">
        <w:rPr>
          <w:lang w:val="en-US"/>
        </w:rPr>
        <w:t>) in the host lifestyle study (</w:t>
      </w:r>
      <w:r w:rsidR="006165D1">
        <w:fldChar w:fldCharType="begin"/>
      </w:r>
      <w:r w:rsidR="006165D1" w:rsidRPr="006165D1">
        <w:rPr>
          <w:lang w:val="en-US"/>
          <w:rPrChange w:id="914" w:author="Usuario" w:date="2017-02-08T10:01:00Z">
            <w:rPr/>
          </w:rPrChange>
        </w:rPr>
        <w:instrText xml:space="preserve"> HYPERLINK \l "_bookmark49" </w:instrText>
      </w:r>
      <w:r w:rsidR="006165D1">
        <w:fldChar w:fldCharType="separate"/>
      </w:r>
      <w:r w:rsidR="00580B26">
        <w:rPr>
          <w:rStyle w:val="Hipervnculo"/>
          <w:i/>
          <w:lang w:val="en-US"/>
        </w:rPr>
        <w:t>53</w:t>
      </w:r>
      <w:r w:rsidR="006165D1">
        <w:rPr>
          <w:rStyle w:val="Hipervnculo"/>
          <w:i/>
          <w:lang w:val="en-US"/>
        </w:rPr>
        <w:fldChar w:fldCharType="end"/>
      </w:r>
      <w:r w:rsidRPr="00076A94">
        <w:rPr>
          <w:lang w:val="en-US"/>
        </w:rPr>
        <w:t>). Prior to the antibiotics intake, the population sampled in the antibiotics study (</w:t>
      </w:r>
      <w:r w:rsidR="006165D1">
        <w:fldChar w:fldCharType="begin"/>
      </w:r>
      <w:r w:rsidR="006165D1" w:rsidRPr="006165D1">
        <w:rPr>
          <w:lang w:val="en-US"/>
          <w:rPrChange w:id="915" w:author="Usuario" w:date="2017-02-08T10:01:00Z">
            <w:rPr/>
          </w:rPrChange>
        </w:rPr>
        <w:instrText xml:space="preserve"> HYPERLINK \l "_bookmark45" </w:instrText>
      </w:r>
      <w:r w:rsidR="006165D1">
        <w:fldChar w:fldCharType="separate"/>
      </w:r>
      <w:r w:rsidR="00580B26">
        <w:rPr>
          <w:rStyle w:val="Hipervnculo"/>
          <w:i/>
          <w:lang w:val="en-US"/>
        </w:rPr>
        <w:t>49</w:t>
      </w:r>
      <w:r w:rsidR="006165D1">
        <w:rPr>
          <w:rStyle w:val="Hipervnculo"/>
          <w:i/>
          <w:lang w:val="en-US"/>
        </w:rPr>
        <w:fldChar w:fldCharType="end"/>
      </w:r>
      <w:r w:rsidRPr="00076A94">
        <w:rPr>
          <w:lang w:val="en-US"/>
        </w:rPr>
        <w:t xml:space="preserve">) was described by </w:t>
      </w:r>
      <m:oMath>
        <m:acc>
          <m:accPr>
            <m:chr m:val="̅"/>
            <m:ctrlPr>
              <w:rPr>
                <w:rFonts w:ascii="Cambria Math" w:hAnsi="Cambria Math"/>
                <w:i/>
                <w:lang w:val="en-US"/>
              </w:rPr>
            </m:ctrlPr>
          </m:accPr>
          <m:e>
            <m:r>
              <w:rPr>
                <w:rFonts w:ascii="Cambria Math" w:hAnsi="Cambria Math"/>
                <w:lang w:val="en-US"/>
              </w:rPr>
              <m:t>V</m:t>
            </m:r>
          </m:e>
        </m:acc>
      </m:oMath>
      <w:r w:rsidRPr="00076A94">
        <w:rPr>
          <w:lang w:val="en-US"/>
        </w:rPr>
        <w:t xml:space="preserve"> = 0.12 </w:t>
      </w:r>
      <w:r w:rsidRPr="00076A94">
        <w:rPr>
          <w:i/>
          <w:lang w:val="en-US"/>
        </w:rPr>
        <w:t xml:space="preserve">± </w:t>
      </w:r>
      <w:r w:rsidRPr="00076A94">
        <w:rPr>
          <w:lang w:val="en-US"/>
        </w:rPr>
        <w:t xml:space="preserve">0.05, </w:t>
      </w:r>
      <w:r w:rsidRPr="00076A94">
        <w:rPr>
          <w:i/>
          <w:lang w:val="en-US"/>
        </w:rPr>
        <w:t>β</w:t>
      </w:r>
      <w:r w:rsidRPr="00076A94">
        <w:rPr>
          <w:lang w:val="en-US"/>
        </w:rPr>
        <w:t xml:space="preserve">¯ = 0.75 </w:t>
      </w:r>
      <w:r w:rsidRPr="00076A94">
        <w:rPr>
          <w:i/>
          <w:lang w:val="en-US"/>
        </w:rPr>
        <w:t xml:space="preserve">± </w:t>
      </w:r>
      <w:r w:rsidRPr="00076A94">
        <w:rPr>
          <w:lang w:val="en-US"/>
        </w:rPr>
        <w:t xml:space="preserve">0.04. Healthy </w:t>
      </w:r>
      <w:del w:id="916" w:author="Usuario" w:date="2017-02-14T20:16:00Z">
        <w:r w:rsidRPr="00076A94" w:rsidDel="00321D7F">
          <w:rPr>
            <w:lang w:val="en-US"/>
          </w:rPr>
          <w:delText>individual</w:delText>
        </w:r>
      </w:del>
      <w:ins w:id="917" w:author="Usuario" w:date="2017-02-14T20:16:00Z">
        <w:r w:rsidR="00321D7F">
          <w:rPr>
            <w:lang w:val="en-US"/>
          </w:rPr>
          <w:t>subject</w:t>
        </w:r>
      </w:ins>
      <w:r w:rsidRPr="00076A94">
        <w:rPr>
          <w:lang w:val="en-US"/>
        </w:rPr>
        <w:t>s sampled in the IBS study</w:t>
      </w:r>
    </w:p>
    <w:p w14:paraId="2060C840" w14:textId="7651DC4F" w:rsidR="007F6325" w:rsidRPr="00076A94" w:rsidRDefault="007F6325" w:rsidP="007F6325">
      <w:pPr>
        <w:pStyle w:val="ASM"/>
        <w:jc w:val="left"/>
        <w:rPr>
          <w:lang w:val="en-US"/>
        </w:rPr>
      </w:pPr>
      <w:r w:rsidRPr="00076A94">
        <w:rPr>
          <w:lang w:val="en-US"/>
        </w:rPr>
        <w:t>(</w:t>
      </w:r>
      <w:r w:rsidR="007872DB">
        <w:fldChar w:fldCharType="begin"/>
      </w:r>
      <w:r w:rsidR="007872DB" w:rsidRPr="00445F29">
        <w:rPr>
          <w:lang w:val="en-US"/>
          <w:rPrChange w:id="918" w:author="Usuario" w:date="2017-02-14T16:21:00Z">
            <w:rPr/>
          </w:rPrChange>
        </w:rPr>
        <w:instrText xml:space="preserve"> HYPERLINK \l "_bookmark13" </w:instrText>
      </w:r>
      <w:r w:rsidR="007872DB">
        <w:fldChar w:fldCharType="separate"/>
      </w:r>
      <w:r w:rsidRPr="00076A94">
        <w:rPr>
          <w:rStyle w:val="Hipervnculo"/>
          <w:i/>
          <w:lang w:val="en-US"/>
        </w:rPr>
        <w:t>12</w:t>
      </w:r>
      <w:r w:rsidR="007872DB">
        <w:rPr>
          <w:rStyle w:val="Hipervnculo"/>
          <w:i/>
          <w:lang w:val="en-US"/>
        </w:rPr>
        <w:fldChar w:fldCharType="end"/>
      </w:r>
      <w:r w:rsidRPr="00076A94">
        <w:rPr>
          <w:lang w:val="en-US"/>
        </w:rPr>
        <w:t xml:space="preserve">) </w:t>
      </w:r>
      <w:proofErr w:type="gramStart"/>
      <w:r w:rsidRPr="00076A94">
        <w:rPr>
          <w:lang w:val="en-US"/>
        </w:rPr>
        <w:t>were</w:t>
      </w:r>
      <w:proofErr w:type="gramEnd"/>
      <w:r w:rsidRPr="00076A94">
        <w:rPr>
          <w:lang w:val="en-US"/>
        </w:rPr>
        <w:t xml:space="preserve"> characterized by </w:t>
      </w:r>
      <m:oMath>
        <m:acc>
          <m:accPr>
            <m:chr m:val="̅"/>
            <m:ctrlPr>
              <w:rPr>
                <w:rFonts w:ascii="Cambria Math" w:hAnsi="Cambria Math"/>
                <w:i/>
                <w:lang w:val="en-US"/>
              </w:rPr>
            </m:ctrlPr>
          </m:accPr>
          <m:e>
            <m:r>
              <w:rPr>
                <w:rFonts w:ascii="Cambria Math" w:hAnsi="Cambria Math"/>
                <w:lang w:val="en-US"/>
              </w:rPr>
              <m:t>V</m:t>
            </m:r>
          </m:e>
        </m:acc>
      </m:oMath>
      <w:r w:rsidRPr="00076A94">
        <w:rPr>
          <w:lang w:val="en-US"/>
        </w:rPr>
        <w:t xml:space="preserve"> = 0.135 </w:t>
      </w:r>
      <w:r w:rsidRPr="00076A94">
        <w:rPr>
          <w:i/>
          <w:lang w:val="en-US"/>
        </w:rPr>
        <w:t xml:space="preserve">± </w:t>
      </w:r>
      <w:r w:rsidRPr="00076A94">
        <w:rPr>
          <w:lang w:val="en-US"/>
        </w:rPr>
        <w:t xml:space="preserve">0.010, </w:t>
      </w:r>
      <w:r w:rsidRPr="00076A94">
        <w:rPr>
          <w:i/>
          <w:lang w:val="en-US"/>
        </w:rPr>
        <w:t>β</w:t>
      </w:r>
      <w:r w:rsidRPr="00076A94">
        <w:rPr>
          <w:lang w:val="en-US"/>
        </w:rPr>
        <w:t xml:space="preserve">¯ = 0.692 </w:t>
      </w:r>
      <w:r w:rsidRPr="00076A94">
        <w:rPr>
          <w:i/>
          <w:lang w:val="en-US"/>
        </w:rPr>
        <w:t xml:space="preserve">± </w:t>
      </w:r>
      <w:r w:rsidRPr="00076A94">
        <w:rPr>
          <w:lang w:val="en-US"/>
        </w:rPr>
        <w:t>0.024. The healthy and quotidian periods in the host lifestyle study (</w:t>
      </w:r>
      <w:r w:rsidR="006165D1">
        <w:fldChar w:fldCharType="begin"/>
      </w:r>
      <w:r w:rsidR="006165D1" w:rsidRPr="006165D1">
        <w:rPr>
          <w:lang w:val="en-US"/>
          <w:rPrChange w:id="919" w:author="Usuario" w:date="2017-02-08T10:01:00Z">
            <w:rPr/>
          </w:rPrChange>
        </w:rPr>
        <w:instrText xml:space="preserve"> HYPERLINK \l "_bookmark49" </w:instrText>
      </w:r>
      <w:r w:rsidR="006165D1">
        <w:fldChar w:fldCharType="separate"/>
      </w:r>
      <w:r w:rsidR="00580B26">
        <w:rPr>
          <w:rStyle w:val="Hipervnculo"/>
          <w:i/>
          <w:lang w:val="en-US"/>
        </w:rPr>
        <w:t>53</w:t>
      </w:r>
      <w:r w:rsidR="006165D1">
        <w:rPr>
          <w:rStyle w:val="Hipervnculo"/>
          <w:i/>
          <w:lang w:val="en-US"/>
        </w:rPr>
        <w:fldChar w:fldCharType="end"/>
      </w:r>
      <w:r w:rsidRPr="00076A94">
        <w:rPr>
          <w:lang w:val="en-US"/>
        </w:rPr>
        <w:t xml:space="preserve">) are characterized by </w:t>
      </w:r>
      <m:oMath>
        <m:acc>
          <m:accPr>
            <m:chr m:val="̅"/>
            <m:ctrlPr>
              <w:rPr>
                <w:rFonts w:ascii="Cambria Math" w:hAnsi="Cambria Math"/>
                <w:i/>
                <w:lang w:val="en-US"/>
              </w:rPr>
            </m:ctrlPr>
          </m:accPr>
          <m:e>
            <m:r>
              <w:rPr>
                <w:rFonts w:ascii="Cambria Math" w:hAnsi="Cambria Math"/>
                <w:lang w:val="en-US"/>
              </w:rPr>
              <m:t>V</m:t>
            </m:r>
          </m:e>
        </m:acc>
      </m:oMath>
      <w:r w:rsidRPr="00076A94">
        <w:rPr>
          <w:lang w:val="en-US"/>
        </w:rPr>
        <w:t xml:space="preserve"> = 0.25</w:t>
      </w:r>
      <w:r w:rsidRPr="00076A94">
        <w:rPr>
          <w:i/>
          <w:lang w:val="en-US"/>
        </w:rPr>
        <w:t>±</w:t>
      </w:r>
      <w:r w:rsidRPr="00076A94">
        <w:rPr>
          <w:lang w:val="en-US"/>
        </w:rPr>
        <w:t xml:space="preserve">0.09, </w:t>
      </w:r>
      <m:oMath>
        <m:acc>
          <m:accPr>
            <m:chr m:val="̅"/>
            <m:ctrlPr>
              <w:rPr>
                <w:rFonts w:ascii="Cambria Math" w:hAnsi="Cambria Math"/>
                <w:lang w:val="en-US"/>
              </w:rPr>
            </m:ctrlPr>
          </m:accPr>
          <m:e>
            <m:r>
              <m:rPr>
                <m:sty m:val="p"/>
              </m:rPr>
              <w:rPr>
                <w:rFonts w:ascii="Cambria Math" w:hAnsi="Cambria Math"/>
                <w:lang w:val="en-US"/>
              </w:rPr>
              <m:t>β</m:t>
            </m:r>
          </m:e>
        </m:acc>
      </m:oMath>
      <w:r w:rsidRPr="00076A94">
        <w:rPr>
          <w:lang w:val="en-US"/>
        </w:rPr>
        <w:t xml:space="preserve"> = 0.777</w:t>
      </w:r>
      <w:r w:rsidRPr="00076A94">
        <w:rPr>
          <w:i/>
          <w:lang w:val="en-US"/>
        </w:rPr>
        <w:t>±</w:t>
      </w:r>
      <w:r w:rsidRPr="00076A94">
        <w:rPr>
          <w:lang w:val="en-US"/>
        </w:rPr>
        <w:t>0.025.</w:t>
      </w:r>
    </w:p>
    <w:p w14:paraId="7A4AA5C5" w14:textId="77777777" w:rsidR="007F6325" w:rsidRPr="00076A94" w:rsidRDefault="007F6325" w:rsidP="007F6325">
      <w:pPr>
        <w:pStyle w:val="ASM"/>
        <w:jc w:val="left"/>
        <w:rPr>
          <w:lang w:val="en-US"/>
        </w:rPr>
      </w:pPr>
    </w:p>
    <w:p w14:paraId="3BEEFBDE" w14:textId="1D1DE47F" w:rsidR="007F6325" w:rsidRPr="00076A94" w:rsidRDefault="007F6325" w:rsidP="007F6325">
      <w:pPr>
        <w:pStyle w:val="ASM"/>
        <w:jc w:val="left"/>
        <w:rPr>
          <w:lang w:val="en-US"/>
        </w:rPr>
      </w:pPr>
      <w:proofErr w:type="gramStart"/>
      <w:r w:rsidRPr="00076A94">
        <w:rPr>
          <w:b/>
          <w:bCs/>
          <w:lang w:val="en-US"/>
        </w:rPr>
        <w:t xml:space="preserve">Supplementary Table </w:t>
      </w:r>
      <w:proofErr w:type="spellStart"/>
      <w:r w:rsidRPr="00076A94">
        <w:rPr>
          <w:b/>
          <w:bCs/>
          <w:lang w:val="en-US"/>
        </w:rPr>
        <w:t>S3</w:t>
      </w:r>
      <w:proofErr w:type="spellEnd"/>
      <w:r w:rsidRPr="00076A94">
        <w:rPr>
          <w:b/>
          <w:bCs/>
          <w:lang w:val="en-US"/>
        </w:rPr>
        <w:t>.</w:t>
      </w:r>
      <w:proofErr w:type="gramEnd"/>
      <w:r w:rsidRPr="00076A94">
        <w:rPr>
          <w:b/>
          <w:bCs/>
          <w:lang w:val="en-US"/>
        </w:rPr>
        <w:t xml:space="preserve"> </w:t>
      </w:r>
      <w:r w:rsidRPr="00076A94">
        <w:rPr>
          <w:lang w:val="en-US"/>
        </w:rPr>
        <w:t>Taylor’s parameters for the healthy subject (DH) and kwashiorkor part (DK) of the discordant twins (</w:t>
      </w:r>
      <w:r w:rsidR="006165D1">
        <w:fldChar w:fldCharType="begin"/>
      </w:r>
      <w:r w:rsidR="006165D1" w:rsidRPr="006165D1">
        <w:rPr>
          <w:lang w:val="en-US"/>
          <w:rPrChange w:id="920" w:author="Usuario" w:date="2017-02-08T10:01:00Z">
            <w:rPr/>
          </w:rPrChange>
        </w:rPr>
        <w:instrText xml:space="preserve"> HYPERLINK \l "_bookmark47" </w:instrText>
      </w:r>
      <w:r w:rsidR="006165D1">
        <w:fldChar w:fldCharType="separate"/>
      </w:r>
      <w:r w:rsidR="00580B26">
        <w:rPr>
          <w:rStyle w:val="Hipervnculo"/>
          <w:i/>
          <w:lang w:val="en-US"/>
        </w:rPr>
        <w:t>51</w:t>
      </w:r>
      <w:r w:rsidR="006165D1">
        <w:rPr>
          <w:rStyle w:val="Hipervnculo"/>
          <w:i/>
          <w:lang w:val="en-US"/>
        </w:rPr>
        <w:fldChar w:fldCharType="end"/>
      </w:r>
      <w:r w:rsidRPr="00076A94">
        <w:rPr>
          <w:lang w:val="en-US"/>
        </w:rPr>
        <w:t xml:space="preserve">). The population of healthy twins is characterized by </w:t>
      </w:r>
      <m:oMath>
        <m:acc>
          <m:accPr>
            <m:chr m:val="̅"/>
            <m:ctrlPr>
              <w:rPr>
                <w:rFonts w:ascii="Cambria Math" w:hAnsi="Cambria Math"/>
                <w:i/>
                <w:lang w:val="en-US"/>
              </w:rPr>
            </m:ctrlPr>
          </m:accPr>
          <m:e>
            <m:r>
              <w:rPr>
                <w:rFonts w:ascii="Cambria Math" w:hAnsi="Cambria Math"/>
                <w:lang w:val="en-US"/>
              </w:rPr>
              <m:t>V</m:t>
            </m:r>
          </m:e>
        </m:acc>
      </m:oMath>
      <w:r w:rsidRPr="00076A94">
        <w:rPr>
          <w:lang w:val="en-US"/>
        </w:rPr>
        <w:t xml:space="preserve"> = 0.25 </w:t>
      </w:r>
      <w:r w:rsidRPr="00076A94">
        <w:rPr>
          <w:i/>
          <w:lang w:val="en-US"/>
        </w:rPr>
        <w:t xml:space="preserve">± </w:t>
      </w:r>
      <w:r w:rsidRPr="00076A94">
        <w:rPr>
          <w:lang w:val="en-US"/>
        </w:rPr>
        <w:t xml:space="preserve">0.10, </w:t>
      </w:r>
      <m:oMath>
        <m:acc>
          <m:accPr>
            <m:chr m:val="̅"/>
            <m:ctrlPr>
              <w:rPr>
                <w:rFonts w:ascii="Cambria Math" w:hAnsi="Cambria Math"/>
                <w:lang w:val="en-US"/>
              </w:rPr>
            </m:ctrlPr>
          </m:accPr>
          <m:e>
            <m:r>
              <m:rPr>
                <m:sty m:val="p"/>
              </m:rPr>
              <w:rPr>
                <w:rFonts w:ascii="Cambria Math" w:hAnsi="Cambria Math"/>
                <w:lang w:val="en-US"/>
              </w:rPr>
              <m:t>β</m:t>
            </m:r>
          </m:e>
        </m:acc>
      </m:oMath>
      <w:r w:rsidRPr="00076A94">
        <w:rPr>
          <w:lang w:val="en-US"/>
        </w:rPr>
        <w:t xml:space="preserve"> = 0.863 </w:t>
      </w:r>
      <w:r w:rsidRPr="00076A94">
        <w:rPr>
          <w:i/>
          <w:lang w:val="en-US"/>
        </w:rPr>
        <w:t xml:space="preserve">± </w:t>
      </w:r>
      <w:r w:rsidRPr="00076A94">
        <w:rPr>
          <w:lang w:val="en-US"/>
        </w:rPr>
        <w:t>0.028.</w:t>
      </w:r>
    </w:p>
    <w:p w14:paraId="0D0AD7D7" w14:textId="77777777" w:rsidR="007F6325" w:rsidRPr="00076A94" w:rsidRDefault="007F6325" w:rsidP="007F6325">
      <w:pPr>
        <w:pStyle w:val="ASM"/>
        <w:jc w:val="left"/>
        <w:rPr>
          <w:lang w:val="en-US"/>
        </w:rPr>
      </w:pPr>
    </w:p>
    <w:p w14:paraId="5A414B77" w14:textId="4A272799" w:rsidR="007F6325" w:rsidRPr="00076A94" w:rsidRDefault="007F6325" w:rsidP="007F6325">
      <w:pPr>
        <w:pStyle w:val="ASM"/>
        <w:jc w:val="left"/>
        <w:rPr>
          <w:lang w:val="en-US"/>
        </w:rPr>
      </w:pPr>
      <w:proofErr w:type="gramStart"/>
      <w:r w:rsidRPr="00076A94">
        <w:rPr>
          <w:b/>
          <w:bCs/>
          <w:lang w:val="en-US"/>
        </w:rPr>
        <w:lastRenderedPageBreak/>
        <w:t xml:space="preserve">Supplementary Table </w:t>
      </w:r>
      <w:proofErr w:type="spellStart"/>
      <w:r w:rsidRPr="00076A94">
        <w:rPr>
          <w:b/>
          <w:bCs/>
          <w:lang w:val="en-US"/>
        </w:rPr>
        <w:t>S4</w:t>
      </w:r>
      <w:proofErr w:type="spellEnd"/>
      <w:r w:rsidRPr="00076A94">
        <w:rPr>
          <w:b/>
          <w:bCs/>
          <w:lang w:val="en-US"/>
        </w:rPr>
        <w:t>.</w:t>
      </w:r>
      <w:proofErr w:type="gramEnd"/>
      <w:r w:rsidRPr="00076A94">
        <w:rPr>
          <w:b/>
          <w:bCs/>
          <w:lang w:val="en-US"/>
        </w:rPr>
        <w:t xml:space="preserve"> </w:t>
      </w:r>
      <w:proofErr w:type="gramStart"/>
      <w:r w:rsidRPr="00076A94">
        <w:rPr>
          <w:lang w:val="en-US"/>
        </w:rPr>
        <w:t xml:space="preserve">Taylor’s parameters for </w:t>
      </w:r>
      <w:del w:id="921" w:author="Usuario" w:date="2017-02-14T20:16:00Z">
        <w:r w:rsidRPr="00076A94" w:rsidDel="00321D7F">
          <w:rPr>
            <w:lang w:val="en-US"/>
          </w:rPr>
          <w:delText>individual</w:delText>
        </w:r>
      </w:del>
      <w:ins w:id="922" w:author="Usuario" w:date="2017-02-14T20:16:00Z">
        <w:r w:rsidR="00321D7F">
          <w:rPr>
            <w:lang w:val="en-US"/>
          </w:rPr>
          <w:t>subject</w:t>
        </w:r>
      </w:ins>
      <w:r w:rsidRPr="00076A94">
        <w:rPr>
          <w:lang w:val="en-US"/>
        </w:rPr>
        <w:t xml:space="preserve">s with </w:t>
      </w:r>
      <w:del w:id="923" w:author="Usuario" w:date="2017-02-14T22:40:00Z">
        <w:r w:rsidRPr="00076A94" w:rsidDel="00015066">
          <w:rPr>
            <w:lang w:val="en-US"/>
          </w:rPr>
          <w:delText xml:space="preserve">different </w:delText>
        </w:r>
      </w:del>
      <w:ins w:id="924" w:author="Usuario" w:date="2017-02-14T22:40:00Z">
        <w:r w:rsidR="00015066">
          <w:rPr>
            <w:lang w:val="en-US"/>
          </w:rPr>
          <w:t>varying</w:t>
        </w:r>
        <w:r w:rsidR="00015066" w:rsidRPr="00076A94">
          <w:rPr>
            <w:lang w:val="en-US"/>
          </w:rPr>
          <w:t xml:space="preserve"> </w:t>
        </w:r>
      </w:ins>
      <w:r w:rsidRPr="00076A94">
        <w:rPr>
          <w:lang w:val="en-US"/>
        </w:rPr>
        <w:t>degrees of over-</w:t>
      </w:r>
      <w:del w:id="925" w:author="Usuario" w:date="2017-02-14T22:40:00Z">
        <w:r w:rsidRPr="00076A94" w:rsidDel="00015066">
          <w:rPr>
            <w:lang w:val="en-US"/>
          </w:rPr>
          <w:delText xml:space="preserve"> </w:delText>
        </w:r>
      </w:del>
      <w:r w:rsidRPr="00076A94">
        <w:rPr>
          <w:lang w:val="en-US"/>
        </w:rPr>
        <w:t>weight and obesity (</w:t>
      </w:r>
      <w:r w:rsidR="007872DB">
        <w:fldChar w:fldCharType="begin"/>
      </w:r>
      <w:r w:rsidR="007872DB" w:rsidRPr="00445F29">
        <w:rPr>
          <w:lang w:val="en-US"/>
          <w:rPrChange w:id="926" w:author="Usuario" w:date="2017-02-14T16:21:00Z">
            <w:rPr/>
          </w:rPrChange>
        </w:rPr>
        <w:instrText xml:space="preserve"> HYPERLINK \l "_bookmark46" </w:instrText>
      </w:r>
      <w:r w:rsidR="007872DB">
        <w:fldChar w:fldCharType="separate"/>
      </w:r>
      <w:r w:rsidR="00580B26">
        <w:rPr>
          <w:rStyle w:val="Hipervnculo"/>
          <w:i/>
          <w:lang w:val="en-US"/>
        </w:rPr>
        <w:t>50</w:t>
      </w:r>
      <w:r w:rsidR="007872DB">
        <w:rPr>
          <w:rStyle w:val="Hipervnculo"/>
          <w:i/>
          <w:lang w:val="en-US"/>
        </w:rPr>
        <w:fldChar w:fldCharType="end"/>
      </w:r>
      <w:r w:rsidRPr="00076A94">
        <w:rPr>
          <w:lang w:val="en-US"/>
        </w:rPr>
        <w:t>).</w:t>
      </w:r>
      <w:proofErr w:type="gramEnd"/>
      <w:r w:rsidRPr="00076A94">
        <w:rPr>
          <w:lang w:val="en-US"/>
        </w:rPr>
        <w:t xml:space="preserve"> Healthy people in this study, who were not obese, are characterized by </w:t>
      </w:r>
      <m:oMath>
        <m:acc>
          <m:accPr>
            <m:chr m:val="̅"/>
            <m:ctrlPr>
              <w:rPr>
                <w:rFonts w:ascii="Cambria Math" w:hAnsi="Cambria Math"/>
                <w:i/>
                <w:lang w:val="en-US"/>
              </w:rPr>
            </m:ctrlPr>
          </m:accPr>
          <m:e>
            <m:r>
              <w:rPr>
                <w:rFonts w:ascii="Cambria Math" w:hAnsi="Cambria Math"/>
                <w:lang w:val="en-US"/>
              </w:rPr>
              <m:t>V</m:t>
            </m:r>
          </m:e>
        </m:acc>
      </m:oMath>
      <w:r w:rsidRPr="00076A94">
        <w:rPr>
          <w:lang w:val="en-US"/>
        </w:rPr>
        <w:t xml:space="preserve"> = 0.19 </w:t>
      </w:r>
      <w:r w:rsidRPr="00076A94">
        <w:rPr>
          <w:i/>
          <w:lang w:val="en-US"/>
        </w:rPr>
        <w:t xml:space="preserve">± </w:t>
      </w:r>
      <w:r w:rsidRPr="00076A94">
        <w:rPr>
          <w:lang w:val="en-US"/>
        </w:rPr>
        <w:t xml:space="preserve">0.06, </w:t>
      </w:r>
      <m:oMath>
        <m:acc>
          <m:accPr>
            <m:chr m:val="̅"/>
            <m:ctrlPr>
              <w:rPr>
                <w:rFonts w:ascii="Cambria Math" w:hAnsi="Cambria Math"/>
                <w:lang w:val="en-US"/>
              </w:rPr>
            </m:ctrlPr>
          </m:accPr>
          <m:e>
            <m:r>
              <m:rPr>
                <m:sty m:val="p"/>
              </m:rPr>
              <w:rPr>
                <w:rFonts w:ascii="Cambria Math" w:hAnsi="Cambria Math"/>
                <w:lang w:val="en-US"/>
              </w:rPr>
              <m:t>β</m:t>
            </m:r>
          </m:e>
        </m:acc>
      </m:oMath>
      <w:r w:rsidRPr="00076A94">
        <w:rPr>
          <w:lang w:val="en-US"/>
        </w:rPr>
        <w:t xml:space="preserve"> = 0.806 </w:t>
      </w:r>
      <w:r w:rsidRPr="00076A94">
        <w:rPr>
          <w:i/>
          <w:lang w:val="en-US"/>
        </w:rPr>
        <w:t xml:space="preserve">± </w:t>
      </w:r>
      <w:r w:rsidRPr="00076A94">
        <w:rPr>
          <w:lang w:val="en-US"/>
        </w:rPr>
        <w:t>0.034.</w:t>
      </w:r>
    </w:p>
    <w:p w14:paraId="15F8E994" w14:textId="77777777" w:rsidR="007F6325" w:rsidRPr="00076A94" w:rsidRDefault="007F6325" w:rsidP="007F6325">
      <w:pPr>
        <w:pStyle w:val="ASM"/>
        <w:rPr>
          <w:lang w:val="en-US"/>
        </w:rPr>
      </w:pPr>
    </w:p>
    <w:p w14:paraId="092581F9" w14:textId="328FD2C6" w:rsidR="007F6325" w:rsidRPr="00076A94" w:rsidRDefault="007F6325" w:rsidP="007F6325">
      <w:pPr>
        <w:pStyle w:val="ASM"/>
        <w:jc w:val="left"/>
        <w:rPr>
          <w:lang w:val="en-US"/>
        </w:rPr>
      </w:pPr>
      <w:proofErr w:type="gramStart"/>
      <w:r w:rsidRPr="00076A94">
        <w:rPr>
          <w:b/>
          <w:lang w:val="en-US"/>
        </w:rPr>
        <w:t xml:space="preserve">Supplementary Table </w:t>
      </w:r>
      <w:proofErr w:type="spellStart"/>
      <w:r w:rsidRPr="00076A94">
        <w:rPr>
          <w:b/>
          <w:lang w:val="en-US"/>
        </w:rPr>
        <w:t>S5</w:t>
      </w:r>
      <w:proofErr w:type="spellEnd"/>
      <w:r w:rsidRPr="00076A94">
        <w:rPr>
          <w:b/>
          <w:lang w:val="en-US"/>
        </w:rPr>
        <w:t>.</w:t>
      </w:r>
      <w:proofErr w:type="gramEnd"/>
      <w:r w:rsidRPr="00076A94">
        <w:rPr>
          <w:b/>
          <w:lang w:val="en-US"/>
        </w:rPr>
        <w:t xml:space="preserve"> </w:t>
      </w:r>
      <w:r w:rsidRPr="00076A94">
        <w:rPr>
          <w:lang w:val="en-US"/>
        </w:rPr>
        <w:t xml:space="preserve">Rank and Rank Stability Index (RSI, as discussed in Material and Methods) over different periods for the taxa listed as </w:t>
      </w:r>
      <w:r w:rsidRPr="00076A94">
        <w:rPr>
          <w:i/>
          <w:lang w:val="en-US"/>
        </w:rPr>
        <w:t xml:space="preserve">rank stability islands </w:t>
      </w:r>
      <w:r w:rsidRPr="00076A94">
        <w:rPr>
          <w:lang w:val="en-US"/>
        </w:rPr>
        <w:t xml:space="preserve">regarding the gut </w:t>
      </w:r>
      <w:proofErr w:type="spellStart"/>
      <w:r w:rsidRPr="00076A94">
        <w:rPr>
          <w:lang w:val="en-US"/>
        </w:rPr>
        <w:t>microbiome</w:t>
      </w:r>
      <w:proofErr w:type="spellEnd"/>
      <w:r w:rsidRPr="00076A94">
        <w:rPr>
          <w:lang w:val="en-US"/>
        </w:rPr>
        <w:t xml:space="preserve"> of </w:t>
      </w:r>
      <w:del w:id="927" w:author="Usuario" w:date="2017-02-14T22:40:00Z">
        <w:r w:rsidRPr="00076A94" w:rsidDel="00015066">
          <w:rPr>
            <w:lang w:val="en-US"/>
          </w:rPr>
          <w:delText>the</w:delText>
        </w:r>
      </w:del>
      <w:r w:rsidRPr="00076A94">
        <w:rPr>
          <w:lang w:val="en-US"/>
        </w:rPr>
        <w:t xml:space="preserve"> </w:t>
      </w:r>
      <w:del w:id="928" w:author="Usuario" w:date="2017-02-14T20:16:00Z">
        <w:r w:rsidRPr="00076A94" w:rsidDel="00321D7F">
          <w:rPr>
            <w:lang w:val="en-US"/>
          </w:rPr>
          <w:delText>individual</w:delText>
        </w:r>
      </w:del>
      <w:ins w:id="929" w:author="Usuario" w:date="2017-02-14T20:16:00Z">
        <w:r w:rsidR="00321D7F">
          <w:rPr>
            <w:lang w:val="en-US"/>
          </w:rPr>
          <w:t>subject</w:t>
        </w:r>
      </w:ins>
      <w:r w:rsidRPr="00076A94">
        <w:rPr>
          <w:lang w:val="en-US"/>
        </w:rPr>
        <w:t xml:space="preserve"> </w:t>
      </w:r>
      <w:r w:rsidRPr="00076A94">
        <w:rPr>
          <w:i/>
          <w:lang w:val="en-US"/>
        </w:rPr>
        <w:t xml:space="preserve">A </w:t>
      </w:r>
      <w:r w:rsidRPr="00076A94">
        <w:rPr>
          <w:lang w:val="en-US"/>
        </w:rPr>
        <w:t>in the host lifestyle study (</w:t>
      </w:r>
      <w:r w:rsidR="006165D1">
        <w:fldChar w:fldCharType="begin"/>
      </w:r>
      <w:r w:rsidR="006165D1" w:rsidRPr="006165D1">
        <w:rPr>
          <w:lang w:val="en-US"/>
          <w:rPrChange w:id="930" w:author="Usuario" w:date="2017-02-08T10:01:00Z">
            <w:rPr/>
          </w:rPrChange>
        </w:rPr>
        <w:instrText xml:space="preserve"> HYPERLINK \l "_bookmark49" </w:instrText>
      </w:r>
      <w:r w:rsidR="006165D1">
        <w:fldChar w:fldCharType="separate"/>
      </w:r>
      <w:r w:rsidR="00580B26">
        <w:rPr>
          <w:rStyle w:val="Hipervnculo"/>
          <w:i/>
          <w:lang w:val="en-US"/>
        </w:rPr>
        <w:t>53</w:t>
      </w:r>
      <w:r w:rsidR="006165D1">
        <w:rPr>
          <w:rStyle w:val="Hipervnculo"/>
          <w:i/>
          <w:lang w:val="en-US"/>
        </w:rPr>
        <w:fldChar w:fldCharType="end"/>
      </w:r>
      <w:r w:rsidRPr="00076A94">
        <w:rPr>
          <w:lang w:val="en-US"/>
        </w:rPr>
        <w:t>).</w:t>
      </w:r>
    </w:p>
    <w:p w14:paraId="5AE8FB8E" w14:textId="77777777" w:rsidR="007F6325" w:rsidRPr="00076A94" w:rsidRDefault="007F6325" w:rsidP="004A417D">
      <w:pPr>
        <w:pStyle w:val="ASM"/>
        <w:jc w:val="left"/>
        <w:rPr>
          <w:lang w:val="en-US"/>
        </w:rPr>
      </w:pPr>
    </w:p>
    <w:p w14:paraId="5DE50F4C" w14:textId="04F8492F" w:rsidR="0072500A" w:rsidRPr="00076A94" w:rsidRDefault="0072500A" w:rsidP="004A417D">
      <w:pPr>
        <w:pStyle w:val="ASM"/>
        <w:jc w:val="left"/>
        <w:rPr>
          <w:lang w:val="en-US"/>
        </w:rPr>
      </w:pPr>
      <w:proofErr w:type="gramStart"/>
      <w:r w:rsidRPr="00076A94">
        <w:rPr>
          <w:b/>
          <w:lang w:val="en-US"/>
        </w:rPr>
        <w:t xml:space="preserve">Supplementary Figure </w:t>
      </w:r>
      <w:proofErr w:type="spellStart"/>
      <w:r w:rsidR="001445A3" w:rsidRPr="00076A94">
        <w:rPr>
          <w:b/>
          <w:lang w:val="en-US"/>
        </w:rPr>
        <w:t>S</w:t>
      </w:r>
      <w:r w:rsidRPr="00076A94">
        <w:rPr>
          <w:b/>
          <w:lang w:val="en-US"/>
        </w:rPr>
        <w:t>1</w:t>
      </w:r>
      <w:proofErr w:type="spellEnd"/>
      <w:r w:rsidRPr="00076A94">
        <w:rPr>
          <w:lang w:val="en-US"/>
        </w:rPr>
        <w:t>.</w:t>
      </w:r>
      <w:proofErr w:type="gramEnd"/>
      <w:r w:rsidRPr="00076A94">
        <w:rPr>
          <w:lang w:val="en-US"/>
        </w:rPr>
        <w:t xml:space="preserve"> </w:t>
      </w:r>
      <w:r w:rsidR="004328C8" w:rsidRPr="004328C8">
        <w:rPr>
          <w:highlight w:val="green"/>
          <w:lang w:val="en-US"/>
        </w:rPr>
        <w:t xml:space="preserve">Rank variation over time for the 50 most dominant elements (taxa) and their calculated RSI (Rank Stability Index), Rank Variability (RV) and Differences Variability (DV), as detailed in Rank stability and variability in Material and Methods, for an ordinary period (days 0 to 70, before the trip) belonging to </w:t>
      </w:r>
      <w:del w:id="931" w:author="Usuario" w:date="2017-02-14T22:40:00Z">
        <w:r w:rsidR="004328C8" w:rsidRPr="004328C8" w:rsidDel="00015066">
          <w:rPr>
            <w:highlight w:val="green"/>
            <w:lang w:val="en-US"/>
          </w:rPr>
          <w:delText>the</w:delText>
        </w:r>
      </w:del>
      <w:r w:rsidR="004328C8" w:rsidRPr="004328C8">
        <w:rPr>
          <w:highlight w:val="green"/>
          <w:lang w:val="en-US"/>
        </w:rPr>
        <w:t xml:space="preserve"> </w:t>
      </w:r>
      <w:del w:id="932" w:author="Usuario" w:date="2017-02-14T20:16:00Z">
        <w:r w:rsidR="004328C8" w:rsidRPr="004328C8" w:rsidDel="00321D7F">
          <w:rPr>
            <w:highlight w:val="green"/>
            <w:lang w:val="en-US"/>
          </w:rPr>
          <w:delText>individual</w:delText>
        </w:r>
      </w:del>
      <w:ins w:id="933" w:author="Usuario" w:date="2017-02-14T20:16:00Z">
        <w:r w:rsidR="00321D7F">
          <w:rPr>
            <w:highlight w:val="green"/>
            <w:lang w:val="en-US"/>
          </w:rPr>
          <w:t>subject</w:t>
        </w:r>
      </w:ins>
      <w:r w:rsidR="004328C8" w:rsidRPr="004328C8">
        <w:rPr>
          <w:highlight w:val="green"/>
          <w:lang w:val="en-US"/>
        </w:rPr>
        <w:t xml:space="preserve"> </w:t>
      </w:r>
      <w:r w:rsidR="004328C8" w:rsidRPr="004328C8">
        <w:rPr>
          <w:i/>
          <w:highlight w:val="green"/>
          <w:lang w:val="en-US"/>
        </w:rPr>
        <w:t>A</w:t>
      </w:r>
      <w:r w:rsidR="004328C8" w:rsidRPr="004328C8">
        <w:rPr>
          <w:highlight w:val="green"/>
          <w:lang w:val="en-US"/>
        </w:rPr>
        <w:t xml:space="preserve"> in the host lifestyle study</w:t>
      </w:r>
      <w:r w:rsidR="004328C8" w:rsidRPr="004328C8">
        <w:rPr>
          <w:lang w:val="en-US"/>
        </w:rPr>
        <w:t xml:space="preserve"> </w:t>
      </w:r>
      <w:r w:rsidR="007E19C9" w:rsidRPr="00076A94">
        <w:rPr>
          <w:lang w:val="en-US"/>
        </w:rPr>
        <w:t>(</w:t>
      </w:r>
      <w:r w:rsidR="006165D1">
        <w:fldChar w:fldCharType="begin"/>
      </w:r>
      <w:r w:rsidR="006165D1" w:rsidRPr="006165D1">
        <w:rPr>
          <w:lang w:val="en-US"/>
          <w:rPrChange w:id="934" w:author="Usuario" w:date="2017-02-08T10:01:00Z">
            <w:rPr/>
          </w:rPrChange>
        </w:rPr>
        <w:instrText xml:space="preserve"> HYPERLINK \l "_bookmark49" </w:instrText>
      </w:r>
      <w:r w:rsidR="006165D1">
        <w:fldChar w:fldCharType="separate"/>
      </w:r>
      <w:r w:rsidR="00580B26">
        <w:rPr>
          <w:rStyle w:val="Hipervnculo"/>
          <w:i/>
          <w:lang w:val="en-US"/>
        </w:rPr>
        <w:t>53</w:t>
      </w:r>
      <w:r w:rsidR="006165D1">
        <w:rPr>
          <w:rStyle w:val="Hipervnculo"/>
          <w:i/>
          <w:lang w:val="en-US"/>
        </w:rPr>
        <w:fldChar w:fldCharType="end"/>
      </w:r>
      <w:r w:rsidR="007E19C9" w:rsidRPr="00076A94">
        <w:rPr>
          <w:lang w:val="en-US"/>
        </w:rPr>
        <w:t>).</w:t>
      </w:r>
    </w:p>
    <w:p w14:paraId="733D93D9" w14:textId="77777777" w:rsidR="0072500A" w:rsidRPr="00076A94" w:rsidRDefault="0072500A" w:rsidP="004A417D">
      <w:pPr>
        <w:pStyle w:val="ASM"/>
        <w:jc w:val="left"/>
        <w:rPr>
          <w:lang w:val="en-US"/>
        </w:rPr>
      </w:pPr>
    </w:p>
    <w:p w14:paraId="04D6962B" w14:textId="3D35E7D4" w:rsidR="0072500A" w:rsidRPr="00076A94" w:rsidRDefault="0072500A" w:rsidP="004A417D">
      <w:pPr>
        <w:pStyle w:val="ASM"/>
        <w:jc w:val="left"/>
        <w:rPr>
          <w:lang w:val="en-US"/>
        </w:rPr>
      </w:pPr>
      <w:proofErr w:type="gramStart"/>
      <w:r w:rsidRPr="00076A94">
        <w:rPr>
          <w:b/>
          <w:bCs/>
          <w:lang w:val="en-US"/>
        </w:rPr>
        <w:t xml:space="preserve">Supplementary Figure </w:t>
      </w:r>
      <w:proofErr w:type="spellStart"/>
      <w:r w:rsidR="001445A3" w:rsidRPr="00076A94">
        <w:rPr>
          <w:b/>
          <w:bCs/>
          <w:lang w:val="en-US"/>
        </w:rPr>
        <w:t>S</w:t>
      </w:r>
      <w:r w:rsidRPr="00076A94">
        <w:rPr>
          <w:b/>
          <w:bCs/>
          <w:lang w:val="en-US"/>
        </w:rPr>
        <w:t>2</w:t>
      </w:r>
      <w:proofErr w:type="spellEnd"/>
      <w:r w:rsidRPr="00076A94">
        <w:rPr>
          <w:b/>
          <w:bCs/>
          <w:lang w:val="en-US"/>
        </w:rPr>
        <w:t>.</w:t>
      </w:r>
      <w:proofErr w:type="gramEnd"/>
      <w:r w:rsidRPr="00076A94">
        <w:rPr>
          <w:b/>
          <w:bCs/>
          <w:lang w:val="en-US"/>
        </w:rPr>
        <w:t xml:space="preserve"> </w:t>
      </w:r>
      <w:r w:rsidR="009E7CBA" w:rsidRPr="009E7CBA">
        <w:rPr>
          <w:highlight w:val="green"/>
          <w:lang w:val="en-US"/>
        </w:rPr>
        <w:t xml:space="preserve">Rank variation over time for the 50 most dominant elements (taxa) and their calculated RSI (Rank Stability Index), Rank Variability (RV) and Differences Variability (DV), as detailed in Rank stability and variability in Material and Methods, for an ordinary period (days 257 to 364, further after the trip) belonging to </w:t>
      </w:r>
      <w:del w:id="935" w:author="Usuario" w:date="2017-02-14T22:41:00Z">
        <w:r w:rsidR="009E7CBA" w:rsidRPr="009E7CBA" w:rsidDel="00015066">
          <w:rPr>
            <w:highlight w:val="green"/>
            <w:lang w:val="en-US"/>
          </w:rPr>
          <w:delText>the</w:delText>
        </w:r>
      </w:del>
      <w:r w:rsidR="009E7CBA" w:rsidRPr="009E7CBA">
        <w:rPr>
          <w:highlight w:val="green"/>
          <w:lang w:val="en-US"/>
        </w:rPr>
        <w:t xml:space="preserve"> </w:t>
      </w:r>
      <w:del w:id="936" w:author="Usuario" w:date="2017-02-14T20:16:00Z">
        <w:r w:rsidR="009E7CBA" w:rsidRPr="009E7CBA" w:rsidDel="00321D7F">
          <w:rPr>
            <w:highlight w:val="green"/>
            <w:lang w:val="en-US"/>
          </w:rPr>
          <w:delText>individual</w:delText>
        </w:r>
      </w:del>
      <w:ins w:id="937" w:author="Usuario" w:date="2017-02-14T20:16:00Z">
        <w:r w:rsidR="00321D7F">
          <w:rPr>
            <w:highlight w:val="green"/>
            <w:lang w:val="en-US"/>
          </w:rPr>
          <w:t>subject</w:t>
        </w:r>
      </w:ins>
      <w:r w:rsidR="009E7CBA" w:rsidRPr="009E7CBA">
        <w:rPr>
          <w:highlight w:val="green"/>
          <w:lang w:val="en-US"/>
        </w:rPr>
        <w:t xml:space="preserve"> </w:t>
      </w:r>
      <w:r w:rsidR="009E7CBA" w:rsidRPr="009E7CBA">
        <w:rPr>
          <w:i/>
          <w:highlight w:val="green"/>
          <w:lang w:val="en-US"/>
        </w:rPr>
        <w:t>A</w:t>
      </w:r>
      <w:r w:rsidR="009E7CBA" w:rsidRPr="009E7CBA">
        <w:rPr>
          <w:highlight w:val="green"/>
          <w:lang w:val="en-US"/>
        </w:rPr>
        <w:t xml:space="preserve"> in the host lifestyle study</w:t>
      </w:r>
      <w:r w:rsidR="007E19C9" w:rsidRPr="00076A94">
        <w:rPr>
          <w:lang w:val="en-US"/>
        </w:rPr>
        <w:t xml:space="preserve"> (</w:t>
      </w:r>
      <w:r w:rsidR="006165D1">
        <w:fldChar w:fldCharType="begin"/>
      </w:r>
      <w:r w:rsidR="006165D1" w:rsidRPr="006165D1">
        <w:rPr>
          <w:lang w:val="en-US"/>
          <w:rPrChange w:id="938" w:author="Usuario" w:date="2017-02-08T10:01:00Z">
            <w:rPr/>
          </w:rPrChange>
        </w:rPr>
        <w:instrText xml:space="preserve"> HYPERLINK \l "_bookmark49" </w:instrText>
      </w:r>
      <w:r w:rsidR="006165D1">
        <w:fldChar w:fldCharType="separate"/>
      </w:r>
      <w:r w:rsidR="00580B26">
        <w:rPr>
          <w:rStyle w:val="Hipervnculo"/>
          <w:i/>
          <w:lang w:val="en-US"/>
        </w:rPr>
        <w:t>53</w:t>
      </w:r>
      <w:r w:rsidR="006165D1">
        <w:rPr>
          <w:rStyle w:val="Hipervnculo"/>
          <w:i/>
          <w:lang w:val="en-US"/>
        </w:rPr>
        <w:fldChar w:fldCharType="end"/>
      </w:r>
      <w:r w:rsidR="007E19C9" w:rsidRPr="00076A94">
        <w:rPr>
          <w:lang w:val="en-US"/>
        </w:rPr>
        <w:t>).</w:t>
      </w:r>
    </w:p>
    <w:p w14:paraId="510F1070" w14:textId="77777777" w:rsidR="0072500A" w:rsidRPr="00076A94" w:rsidRDefault="0072500A" w:rsidP="004A417D">
      <w:pPr>
        <w:pStyle w:val="ASM"/>
        <w:jc w:val="left"/>
        <w:rPr>
          <w:lang w:val="en-US"/>
        </w:rPr>
      </w:pPr>
    </w:p>
    <w:p w14:paraId="63EF204A" w14:textId="5CC70457" w:rsidR="0072500A" w:rsidRPr="00076A94" w:rsidRDefault="0072500A" w:rsidP="004A417D">
      <w:pPr>
        <w:pStyle w:val="ASM"/>
        <w:jc w:val="left"/>
        <w:rPr>
          <w:lang w:val="en-US"/>
        </w:rPr>
      </w:pPr>
      <w:proofErr w:type="gramStart"/>
      <w:r w:rsidRPr="00076A94">
        <w:rPr>
          <w:b/>
          <w:bCs/>
          <w:lang w:val="en-US"/>
        </w:rPr>
        <w:t xml:space="preserve">Supplementary Figure </w:t>
      </w:r>
      <w:proofErr w:type="spellStart"/>
      <w:r w:rsidR="001445A3" w:rsidRPr="00076A94">
        <w:rPr>
          <w:b/>
          <w:bCs/>
          <w:lang w:val="en-US"/>
        </w:rPr>
        <w:t>S</w:t>
      </w:r>
      <w:r w:rsidRPr="00076A94">
        <w:rPr>
          <w:b/>
          <w:bCs/>
          <w:lang w:val="en-US"/>
        </w:rPr>
        <w:t>3</w:t>
      </w:r>
      <w:proofErr w:type="spellEnd"/>
      <w:r w:rsidRPr="00076A94">
        <w:rPr>
          <w:b/>
          <w:bCs/>
          <w:lang w:val="en-US"/>
        </w:rPr>
        <w:t>.</w:t>
      </w:r>
      <w:proofErr w:type="gramEnd"/>
      <w:r w:rsidRPr="00076A94">
        <w:rPr>
          <w:b/>
          <w:bCs/>
          <w:lang w:val="en-US"/>
        </w:rPr>
        <w:t xml:space="preserve"> </w:t>
      </w:r>
      <w:proofErr w:type="gramStart"/>
      <w:r w:rsidR="007E19C9" w:rsidRPr="00076A94">
        <w:rPr>
          <w:lang w:val="en-US"/>
        </w:rPr>
        <w:t xml:space="preserve">Taylor’s law parameter space for intervals concerning gut </w:t>
      </w:r>
      <w:proofErr w:type="spellStart"/>
      <w:r w:rsidR="004C640C" w:rsidRPr="00076A94">
        <w:rPr>
          <w:lang w:val="en-US"/>
        </w:rPr>
        <w:t>micro</w:t>
      </w:r>
      <w:r w:rsidR="007E19C9" w:rsidRPr="00076A94">
        <w:rPr>
          <w:lang w:val="en-US"/>
        </w:rPr>
        <w:t>biota</w:t>
      </w:r>
      <w:proofErr w:type="spellEnd"/>
      <w:r w:rsidR="007E19C9" w:rsidRPr="00076A94">
        <w:rPr>
          <w:lang w:val="en-US"/>
        </w:rPr>
        <w:t xml:space="preserve"> in the host lifestyle study (</w:t>
      </w:r>
      <w:r w:rsidR="007872DB">
        <w:fldChar w:fldCharType="begin"/>
      </w:r>
      <w:r w:rsidR="007872DB" w:rsidRPr="00445F29">
        <w:rPr>
          <w:lang w:val="en-US"/>
          <w:rPrChange w:id="939" w:author="Usuario" w:date="2017-02-14T16:21:00Z">
            <w:rPr/>
          </w:rPrChange>
        </w:rPr>
        <w:instrText xml:space="preserve"> HYPERLINK \l "_bookmark49" </w:instrText>
      </w:r>
      <w:r w:rsidR="007872DB">
        <w:fldChar w:fldCharType="separate"/>
      </w:r>
      <w:r w:rsidR="00580B26">
        <w:rPr>
          <w:rStyle w:val="Hipervnculo"/>
          <w:i/>
          <w:lang w:val="en-US"/>
        </w:rPr>
        <w:t>53</w:t>
      </w:r>
      <w:r w:rsidR="007872DB">
        <w:rPr>
          <w:rStyle w:val="Hipervnculo"/>
          <w:i/>
          <w:lang w:val="en-US"/>
        </w:rPr>
        <w:fldChar w:fldCharType="end"/>
      </w:r>
      <w:r w:rsidR="007E19C9" w:rsidRPr="00076A94">
        <w:rPr>
          <w:lang w:val="en-US"/>
        </w:rPr>
        <w:t>).</w:t>
      </w:r>
      <w:proofErr w:type="gramEnd"/>
      <w:r w:rsidR="007E19C9" w:rsidRPr="00076A94">
        <w:rPr>
          <w:lang w:val="en-US"/>
        </w:rPr>
        <w:t xml:space="preserve"> We observe that subject </w:t>
      </w:r>
      <w:r w:rsidR="007E19C9" w:rsidRPr="00076A94">
        <w:rPr>
          <w:i/>
          <w:lang w:val="en-US"/>
        </w:rPr>
        <w:t>B</w:t>
      </w:r>
      <w:r w:rsidR="007E19C9" w:rsidRPr="00076A94">
        <w:rPr>
          <w:lang w:val="en-US"/>
        </w:rPr>
        <w:t xml:space="preserve">, who suffered a Salmonella infection during the experiment, had a relevant shift in the parameters from </w:t>
      </w:r>
      <w:r w:rsidR="007E19C9" w:rsidRPr="00076A94">
        <w:rPr>
          <w:i/>
          <w:lang w:val="en-US"/>
        </w:rPr>
        <w:t xml:space="preserve">_before </w:t>
      </w:r>
      <w:r w:rsidR="007E19C9" w:rsidRPr="00076A94">
        <w:rPr>
          <w:lang w:val="en-US"/>
        </w:rPr>
        <w:t xml:space="preserve">to </w:t>
      </w:r>
      <w:r w:rsidR="007E19C9" w:rsidRPr="00076A94">
        <w:rPr>
          <w:i/>
          <w:lang w:val="en-US"/>
        </w:rPr>
        <w:t xml:space="preserve">_infection </w:t>
      </w:r>
      <w:r w:rsidR="007E19C9" w:rsidRPr="00076A94">
        <w:rPr>
          <w:lang w:val="en-US"/>
        </w:rPr>
        <w:t xml:space="preserve">and a final recovery from the perturbed state to </w:t>
      </w:r>
      <w:r w:rsidR="007E19C9" w:rsidRPr="00076A94">
        <w:rPr>
          <w:i/>
          <w:lang w:val="en-US"/>
        </w:rPr>
        <w:t>_</w:t>
      </w:r>
      <w:proofErr w:type="spellStart"/>
      <w:r w:rsidR="007E19C9" w:rsidRPr="00076A94">
        <w:rPr>
          <w:i/>
          <w:lang w:val="en-US"/>
        </w:rPr>
        <w:t>afterinfec</w:t>
      </w:r>
      <w:proofErr w:type="spellEnd"/>
      <w:r w:rsidR="007E19C9" w:rsidRPr="00076A94">
        <w:rPr>
          <w:lang w:val="en-US"/>
        </w:rPr>
        <w:t xml:space="preserve">, which lies in the parameter area compatible with the healthy and stable intervals (see Supplementary Table </w:t>
      </w:r>
      <w:proofErr w:type="spellStart"/>
      <w:r w:rsidR="007E19C9" w:rsidRPr="00076A94">
        <w:rPr>
          <w:lang w:val="en-US"/>
        </w:rPr>
        <w:t>S</w:t>
      </w:r>
      <w:r w:rsidR="00FA6D4F" w:rsidRPr="00076A94">
        <w:rPr>
          <w:lang w:val="en-US"/>
        </w:rPr>
        <w:t>2</w:t>
      </w:r>
      <w:proofErr w:type="spellEnd"/>
      <w:r w:rsidR="007E19C9" w:rsidRPr="00076A94">
        <w:rPr>
          <w:lang w:val="en-US"/>
        </w:rPr>
        <w:t xml:space="preserve">). Subject </w:t>
      </w:r>
      <w:r w:rsidR="007E19C9" w:rsidRPr="00076A94">
        <w:rPr>
          <w:i/>
          <w:lang w:val="en-US"/>
        </w:rPr>
        <w:t xml:space="preserve">A </w:t>
      </w:r>
      <w:r w:rsidR="007E19C9" w:rsidRPr="00076A94">
        <w:rPr>
          <w:lang w:val="en-US"/>
        </w:rPr>
        <w:t xml:space="preserve">also </w:t>
      </w:r>
      <w:r w:rsidR="007E19C9" w:rsidRPr="00076A94">
        <w:rPr>
          <w:lang w:val="en-US"/>
        </w:rPr>
        <w:lastRenderedPageBreak/>
        <w:t xml:space="preserve">had a shift in variability from </w:t>
      </w:r>
      <w:r w:rsidR="007E19C9" w:rsidRPr="00076A94">
        <w:rPr>
          <w:i/>
          <w:lang w:val="en-US"/>
        </w:rPr>
        <w:t xml:space="preserve">_before </w:t>
      </w:r>
      <w:r w:rsidR="007E19C9" w:rsidRPr="00076A94">
        <w:rPr>
          <w:lang w:val="en-US"/>
        </w:rPr>
        <w:t xml:space="preserve">to </w:t>
      </w:r>
      <w:r w:rsidR="007E19C9" w:rsidRPr="00076A94">
        <w:rPr>
          <w:i/>
          <w:lang w:val="en-US"/>
        </w:rPr>
        <w:t xml:space="preserve">_abroad </w:t>
      </w:r>
      <w:r w:rsidR="007E19C9" w:rsidRPr="00076A94">
        <w:rPr>
          <w:lang w:val="en-US"/>
        </w:rPr>
        <w:t xml:space="preserve">and back to </w:t>
      </w:r>
      <w:r w:rsidR="007E19C9" w:rsidRPr="00076A94">
        <w:rPr>
          <w:i/>
          <w:lang w:val="en-US"/>
        </w:rPr>
        <w:t>_returned</w:t>
      </w:r>
      <w:r w:rsidR="007E19C9" w:rsidRPr="00076A94">
        <w:rPr>
          <w:lang w:val="en-US"/>
        </w:rPr>
        <w:t>, also in the proximity zone of healthy and stable periods.</w:t>
      </w:r>
      <w:r w:rsidRPr="00076A94">
        <w:rPr>
          <w:lang w:val="en-US"/>
        </w:rPr>
        <w:t xml:space="preserve"> </w:t>
      </w:r>
    </w:p>
    <w:p w14:paraId="75BF1E19" w14:textId="77777777" w:rsidR="0072500A" w:rsidRPr="00076A94" w:rsidRDefault="0072500A" w:rsidP="004A417D">
      <w:pPr>
        <w:pStyle w:val="ASM"/>
        <w:jc w:val="left"/>
        <w:rPr>
          <w:lang w:val="en-US"/>
        </w:rPr>
      </w:pPr>
    </w:p>
    <w:p w14:paraId="6DF3BC28" w14:textId="5C7968A9" w:rsidR="00F625B3" w:rsidRPr="00076A94" w:rsidRDefault="0072500A" w:rsidP="004A417D">
      <w:pPr>
        <w:pStyle w:val="ASM"/>
        <w:jc w:val="left"/>
        <w:rPr>
          <w:lang w:val="en-US"/>
        </w:rPr>
      </w:pPr>
      <w:proofErr w:type="gramStart"/>
      <w:r w:rsidRPr="00076A94">
        <w:rPr>
          <w:b/>
          <w:bCs/>
          <w:lang w:val="en-US"/>
        </w:rPr>
        <w:t xml:space="preserve">Supplementary Figure </w:t>
      </w:r>
      <w:proofErr w:type="spellStart"/>
      <w:r w:rsidR="001445A3" w:rsidRPr="00076A94">
        <w:rPr>
          <w:b/>
          <w:bCs/>
          <w:lang w:val="en-US"/>
        </w:rPr>
        <w:t>S</w:t>
      </w:r>
      <w:r w:rsidRPr="00076A94">
        <w:rPr>
          <w:b/>
          <w:bCs/>
          <w:lang w:val="en-US"/>
        </w:rPr>
        <w:t>4</w:t>
      </w:r>
      <w:proofErr w:type="spellEnd"/>
      <w:r w:rsidRPr="00076A94">
        <w:rPr>
          <w:b/>
          <w:bCs/>
          <w:lang w:val="en-US"/>
        </w:rPr>
        <w:t>.</w:t>
      </w:r>
      <w:proofErr w:type="gramEnd"/>
      <w:r w:rsidRPr="00076A94">
        <w:rPr>
          <w:b/>
          <w:bCs/>
          <w:lang w:val="en-US"/>
        </w:rPr>
        <w:t xml:space="preserve"> </w:t>
      </w:r>
      <w:proofErr w:type="gramStart"/>
      <w:r w:rsidR="007E19C9" w:rsidRPr="00076A94">
        <w:rPr>
          <w:lang w:val="en-US"/>
        </w:rPr>
        <w:t>Overview of the comparison of different approaches based on adjacent taxonomic levels using plots in the Taylor-parameters space.</w:t>
      </w:r>
      <w:proofErr w:type="gramEnd"/>
      <w:r w:rsidR="007E19C9" w:rsidRPr="00076A94">
        <w:rPr>
          <w:lang w:val="en-US"/>
        </w:rPr>
        <w:t xml:space="preserve"> The former row of subfigures is for </w:t>
      </w:r>
      <w:proofErr w:type="spellStart"/>
      <w:r w:rsidR="007E19C9" w:rsidRPr="00076A94">
        <w:rPr>
          <w:lang w:val="en-US"/>
        </w:rPr>
        <w:t>16S</w:t>
      </w:r>
      <w:proofErr w:type="spellEnd"/>
      <w:r w:rsidR="007E19C9" w:rsidRPr="00076A94">
        <w:rPr>
          <w:lang w:val="en-US"/>
        </w:rPr>
        <w:t xml:space="preserve">, where levels are family (blue circles) vs. genus (purple triangles), whereas the latter row of subfigures is for </w:t>
      </w:r>
      <w:proofErr w:type="spellStart"/>
      <w:r w:rsidR="007E19C9" w:rsidRPr="00076A94">
        <w:rPr>
          <w:lang w:val="en-US"/>
        </w:rPr>
        <w:t>SMS</w:t>
      </w:r>
      <w:proofErr w:type="spellEnd"/>
      <w:r w:rsidR="007E19C9" w:rsidRPr="00076A94">
        <w:rPr>
          <w:lang w:val="en-US"/>
        </w:rPr>
        <w:t>, where levels are genus (blue circles) vs. species (purple triangles). The left column shows the raw results and the right column plots the standardized results (see Standardization in Material and Methods).</w:t>
      </w:r>
    </w:p>
    <w:p w14:paraId="460AC9CE" w14:textId="77777777" w:rsidR="00F625B3" w:rsidRPr="00076A94" w:rsidRDefault="00F625B3" w:rsidP="004A417D">
      <w:pPr>
        <w:pStyle w:val="ASM"/>
        <w:jc w:val="left"/>
        <w:rPr>
          <w:lang w:val="en-US"/>
        </w:rPr>
      </w:pPr>
    </w:p>
    <w:p w14:paraId="0A17D549" w14:textId="488C589F" w:rsidR="00002B6D" w:rsidRPr="000A44A5" w:rsidRDefault="00FB69ED" w:rsidP="004A417D">
      <w:pPr>
        <w:pStyle w:val="ASM"/>
        <w:jc w:val="left"/>
        <w:rPr>
          <w:lang w:val="en-US"/>
        </w:rPr>
      </w:pPr>
      <w:proofErr w:type="gramStart"/>
      <w:r w:rsidRPr="00076A94">
        <w:rPr>
          <w:b/>
          <w:lang w:val="en-US"/>
        </w:rPr>
        <w:t xml:space="preserve">Supplementary </w:t>
      </w:r>
      <w:r w:rsidR="00722AEF" w:rsidRPr="00076A94">
        <w:rPr>
          <w:b/>
          <w:lang w:val="en-US"/>
        </w:rPr>
        <w:t xml:space="preserve">Figure </w:t>
      </w:r>
      <w:proofErr w:type="spellStart"/>
      <w:r w:rsidR="001445A3" w:rsidRPr="00076A94">
        <w:rPr>
          <w:b/>
          <w:lang w:val="en-US"/>
        </w:rPr>
        <w:t>S</w:t>
      </w:r>
      <w:r w:rsidR="00F625B3" w:rsidRPr="00076A94">
        <w:rPr>
          <w:b/>
          <w:lang w:val="en-US"/>
        </w:rPr>
        <w:t>5</w:t>
      </w:r>
      <w:proofErr w:type="spellEnd"/>
      <w:r w:rsidR="00722AEF" w:rsidRPr="00076A94">
        <w:rPr>
          <w:b/>
          <w:lang w:val="en-US"/>
        </w:rPr>
        <w:t>.</w:t>
      </w:r>
      <w:proofErr w:type="gramEnd"/>
      <w:r w:rsidR="00722AEF" w:rsidRPr="00076A94">
        <w:rPr>
          <w:b/>
          <w:lang w:val="en-US"/>
        </w:rPr>
        <w:t xml:space="preserve"> </w:t>
      </w:r>
      <w:r w:rsidR="007E19C9" w:rsidRPr="00076A94">
        <w:rPr>
          <w:lang w:val="en-US"/>
        </w:rPr>
        <w:t xml:space="preserve">Detail of comparison of different approaches based on adjacent taxonomic levels using plots of X-weighted power-law fits (see Material and Methods). The former row of subfigures shows examples for </w:t>
      </w:r>
      <w:proofErr w:type="spellStart"/>
      <w:r w:rsidR="007E19C9" w:rsidRPr="00076A94">
        <w:rPr>
          <w:lang w:val="en-US"/>
        </w:rPr>
        <w:t>16S</w:t>
      </w:r>
      <w:proofErr w:type="spellEnd"/>
      <w:r w:rsidR="007E19C9" w:rsidRPr="00076A94">
        <w:rPr>
          <w:lang w:val="en-US"/>
        </w:rPr>
        <w:t xml:space="preserve">, whereas the latter row of subfigures plots examples for </w:t>
      </w:r>
      <w:proofErr w:type="spellStart"/>
      <w:r w:rsidR="007E19C9" w:rsidRPr="00076A94">
        <w:rPr>
          <w:lang w:val="en-US"/>
        </w:rPr>
        <w:t>SMS</w:t>
      </w:r>
      <w:proofErr w:type="spellEnd"/>
      <w:r w:rsidR="007E19C9" w:rsidRPr="00076A94">
        <w:rPr>
          <w:lang w:val="en-US"/>
        </w:rPr>
        <w:t xml:space="preserve">. The left column shows results for the superior taxonomic level (family for </w:t>
      </w:r>
      <w:proofErr w:type="spellStart"/>
      <w:r w:rsidR="007E19C9" w:rsidRPr="00076A94">
        <w:rPr>
          <w:lang w:val="en-US"/>
        </w:rPr>
        <w:t>16S</w:t>
      </w:r>
      <w:proofErr w:type="spellEnd"/>
      <w:r w:rsidR="007E19C9" w:rsidRPr="00076A94">
        <w:rPr>
          <w:lang w:val="en-US"/>
        </w:rPr>
        <w:t xml:space="preserve">, genus for </w:t>
      </w:r>
      <w:proofErr w:type="spellStart"/>
      <w:r w:rsidR="007E19C9" w:rsidRPr="00076A94">
        <w:rPr>
          <w:lang w:val="en-US"/>
        </w:rPr>
        <w:t>SMS</w:t>
      </w:r>
      <w:proofErr w:type="spellEnd"/>
      <w:r w:rsidR="007E19C9" w:rsidRPr="00076A94">
        <w:rPr>
          <w:lang w:val="en-US"/>
        </w:rPr>
        <w:t xml:space="preserve">), while the right column shows results for the inferior level (genus for </w:t>
      </w:r>
      <w:proofErr w:type="spellStart"/>
      <w:r w:rsidR="007E19C9" w:rsidRPr="00076A94">
        <w:rPr>
          <w:lang w:val="en-US"/>
        </w:rPr>
        <w:t>16S</w:t>
      </w:r>
      <w:proofErr w:type="spellEnd"/>
      <w:r w:rsidR="007E19C9" w:rsidRPr="00076A94">
        <w:rPr>
          <w:lang w:val="en-US"/>
        </w:rPr>
        <w:t xml:space="preserve">, specie for </w:t>
      </w:r>
      <w:proofErr w:type="spellStart"/>
      <w:r w:rsidR="007E19C9" w:rsidRPr="00076A94">
        <w:rPr>
          <w:lang w:val="en-US"/>
        </w:rPr>
        <w:t>SMS</w:t>
      </w:r>
      <w:proofErr w:type="spellEnd"/>
      <w:r w:rsidR="007E19C9" w:rsidRPr="00076A94">
        <w:rPr>
          <w:lang w:val="en-US"/>
        </w:rPr>
        <w:t>).</w:t>
      </w:r>
    </w:p>
    <w:sectPr w:rsidR="00002B6D" w:rsidRPr="000A44A5" w:rsidSect="00BC148C">
      <w:footerReference w:type="default" r:id="rId11"/>
      <w:pgSz w:w="12240" w:h="15840" w:code="1"/>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01" w:author="Usuario" w:date="2017-02-14T22:28:00Z" w:initials="U">
    <w:p w14:paraId="0F28F7F2" w14:textId="77F0F2C8" w:rsidR="00F745C9" w:rsidRPr="00445F29" w:rsidRDefault="00F745C9">
      <w:pPr>
        <w:pStyle w:val="Textocomentario"/>
        <w:rPr>
          <w:lang w:val="en-US"/>
        </w:rPr>
      </w:pPr>
      <w:r>
        <w:rPr>
          <w:rStyle w:val="Refdecomentario"/>
        </w:rPr>
        <w:annotationRef/>
      </w:r>
      <w:r w:rsidRPr="00445F29">
        <w:rPr>
          <w:lang w:val="en-US"/>
        </w:rPr>
        <w:t>I assume</w:t>
      </w:r>
    </w:p>
  </w:comment>
  <w:comment w:id="330" w:author="Usuario" w:date="2017-02-14T22:28:00Z" w:initials="U">
    <w:p w14:paraId="549F9F7A" w14:textId="5CAB9473" w:rsidR="00F745C9" w:rsidRPr="0094481B" w:rsidRDefault="00F745C9">
      <w:pPr>
        <w:pStyle w:val="Textocomentario"/>
        <w:rPr>
          <w:lang w:val="en-US"/>
        </w:rPr>
      </w:pPr>
      <w:r>
        <w:rPr>
          <w:rStyle w:val="Refdecomentario"/>
        </w:rPr>
        <w:annotationRef/>
      </w:r>
      <w:r>
        <w:rPr>
          <w:lang w:val="en-US"/>
        </w:rPr>
        <w:t>I know this is stated above but repeat for the sake of clarity.</w:t>
      </w:r>
    </w:p>
  </w:comment>
  <w:comment w:id="466" w:author="Usuario" w:date="2017-02-14T22:28:00Z" w:initials="U">
    <w:p w14:paraId="74392341" w14:textId="1F397EF2" w:rsidR="00F745C9" w:rsidRPr="00F745C9" w:rsidRDefault="00F745C9">
      <w:pPr>
        <w:pStyle w:val="Textocomentario"/>
        <w:rPr>
          <w:lang w:val="en-US"/>
        </w:rPr>
      </w:pPr>
      <w:r>
        <w:rPr>
          <w:rStyle w:val="Refdecomentario"/>
        </w:rPr>
        <w:annotationRef/>
      </w:r>
      <w:r w:rsidRPr="00F745C9">
        <w:rPr>
          <w:lang w:val="en-US"/>
        </w:rPr>
        <w:t>Original unclear – please rewrite this</w:t>
      </w:r>
    </w:p>
  </w:comment>
  <w:comment w:id="522" w:author="Usuario" w:date="2017-02-14T22:28:00Z" w:initials="U">
    <w:p w14:paraId="518B516A" w14:textId="65F34C9C" w:rsidR="00F745C9" w:rsidRPr="00F745C9" w:rsidRDefault="00F745C9">
      <w:pPr>
        <w:pStyle w:val="Textocomentario"/>
        <w:rPr>
          <w:lang w:val="en-US"/>
        </w:rPr>
      </w:pPr>
      <w:r>
        <w:rPr>
          <w:rStyle w:val="Refdecomentario"/>
        </w:rPr>
        <w:annotationRef/>
      </w:r>
      <w:r w:rsidRPr="00F745C9">
        <w:rPr>
          <w:lang w:val="en-US"/>
        </w:rPr>
        <w:t>Original unclear – please rewrite</w:t>
      </w:r>
    </w:p>
  </w:comment>
  <w:comment w:id="535" w:author="Usuario" w:date="2017-02-14T22:28:00Z" w:initials="U">
    <w:p w14:paraId="7084B38C" w14:textId="7B979FD7" w:rsidR="00F745C9" w:rsidRPr="00F745C9" w:rsidRDefault="00F745C9">
      <w:pPr>
        <w:pStyle w:val="Textocomentario"/>
        <w:rPr>
          <w:lang w:val="en-US"/>
        </w:rPr>
      </w:pPr>
      <w:r>
        <w:rPr>
          <w:rStyle w:val="Refdecomentario"/>
        </w:rPr>
        <w:annotationRef/>
      </w:r>
      <w:r w:rsidRPr="00F745C9">
        <w:rPr>
          <w:lang w:val="en-US"/>
        </w:rPr>
        <w:t>Please check, original unclear</w:t>
      </w:r>
    </w:p>
  </w:comment>
  <w:comment w:id="759" w:author="Usuario" w:date="2017-02-14T22:28:00Z" w:initials="U">
    <w:p w14:paraId="53A1ADCD" w14:textId="4B4404B2" w:rsidR="00F745C9" w:rsidRPr="00F745C9" w:rsidRDefault="00F745C9">
      <w:pPr>
        <w:pStyle w:val="Textocomentario"/>
        <w:rPr>
          <w:lang w:val="en-US"/>
        </w:rPr>
      </w:pPr>
      <w:r>
        <w:rPr>
          <w:rStyle w:val="Refdecomentario"/>
        </w:rPr>
        <w:annotationRef/>
      </w:r>
      <w:r w:rsidRPr="00F745C9">
        <w:rPr>
          <w:lang w:val="en-US"/>
        </w:rPr>
        <w:t>Original unclear – please check</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3C499B" w14:textId="77777777" w:rsidR="00131097" w:rsidRDefault="00131097" w:rsidP="00917718">
      <w:pPr>
        <w:spacing w:after="0" w:line="240" w:lineRule="auto"/>
      </w:pPr>
      <w:r>
        <w:separator/>
      </w:r>
    </w:p>
  </w:endnote>
  <w:endnote w:type="continuationSeparator" w:id="0">
    <w:p w14:paraId="045009D4" w14:textId="77777777" w:rsidR="00131097" w:rsidRDefault="00131097" w:rsidP="00917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iryo">
    <w:altName w:val="メイリオ"/>
    <w:panose1 w:val="020B0604030504040204"/>
    <w:charset w:val="80"/>
    <w:family w:val="auto"/>
    <w:pitch w:val="variable"/>
    <w:sig w:usb0="E00002FF" w:usb1="6AC7FFFF"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auto"/>
    <w:pitch w:val="variable"/>
    <w:sig w:usb0="00000003" w:usb1="00000000" w:usb2="00000000" w:usb3="00000000" w:csb0="00000001" w:csb1="00000000"/>
  </w:font>
  <w:font w:name="grieg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D0C82F" w14:textId="77777777" w:rsidR="00F745C9" w:rsidRDefault="00F745C9" w:rsidP="001B1F46">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199F140C" w14:textId="77777777" w:rsidR="00F745C9" w:rsidRDefault="00F745C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9C72EB" w14:textId="77777777" w:rsidR="00F745C9" w:rsidRDefault="00F745C9" w:rsidP="001B1F46">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55BB3">
      <w:rPr>
        <w:rStyle w:val="Nmerodepgina"/>
        <w:noProof/>
      </w:rPr>
      <w:t>2</w:t>
    </w:r>
    <w:r>
      <w:rPr>
        <w:rStyle w:val="Nmerodepgina"/>
      </w:rPr>
      <w:fldChar w:fldCharType="end"/>
    </w:r>
  </w:p>
  <w:p w14:paraId="0FC5CDE6" w14:textId="27F3A154" w:rsidR="00F745C9" w:rsidRDefault="00F745C9">
    <w:pPr>
      <w:spacing w:line="14" w:lineRule="auto"/>
      <w:rPr>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7FFDC2" w14:textId="77777777" w:rsidR="00F745C9" w:rsidRDefault="00F745C9">
    <w:pPr>
      <w:spacing w:line="14" w:lineRule="auto"/>
      <w:rPr>
        <w:sz w:val="20"/>
        <w:szCs w:val="20"/>
      </w:rPr>
    </w:pPr>
    <w:r>
      <w:pict w14:anchorId="2DC37B48">
        <v:shapetype id="_x0000_t202" coordsize="21600,21600" o:spt="202" path="m,l,21600r21600,l21600,xe">
          <v:stroke joinstyle="miter"/>
          <v:path gradientshapeok="t" o:connecttype="rect"/>
        </v:shapetype>
        <v:shape id="_x0000_s2052" type="#_x0000_t202" style="position:absolute;margin-left:297.6pt;margin-top:719.1pt;width:16.8pt;height:13.5pt;z-index:-251658752;mso-position-horizontal-relative:page;mso-position-vertical-relative:page" filled="f" stroked="f">
          <v:textbox style="mso-next-textbox:#_x0000_s2052" inset="0,0,0,0">
            <w:txbxContent>
              <w:p w14:paraId="3F5D39D2" w14:textId="77777777" w:rsidR="00F745C9" w:rsidRDefault="00F745C9">
                <w:pPr>
                  <w:pStyle w:val="Textoindependiente"/>
                  <w:spacing w:line="254" w:lineRule="exact"/>
                  <w:ind w:left="40"/>
                </w:pPr>
                <w:r>
                  <w:fldChar w:fldCharType="begin"/>
                </w:r>
                <w:r>
                  <w:rPr>
                    <w:w w:val="110"/>
                  </w:rPr>
                  <w:instrText xml:space="preserve"> PAGE </w:instrText>
                </w:r>
                <w:r>
                  <w:fldChar w:fldCharType="separate"/>
                </w:r>
                <w:r w:rsidR="00A55BB3">
                  <w:rPr>
                    <w:noProof/>
                    <w:w w:val="110"/>
                  </w:rPr>
                  <w:t>14</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A18E00" w14:textId="77777777" w:rsidR="00131097" w:rsidRDefault="00131097" w:rsidP="00917718">
      <w:pPr>
        <w:spacing w:after="0" w:line="240" w:lineRule="auto"/>
      </w:pPr>
      <w:r>
        <w:separator/>
      </w:r>
    </w:p>
  </w:footnote>
  <w:footnote w:type="continuationSeparator" w:id="0">
    <w:p w14:paraId="4DAEAB77" w14:textId="77777777" w:rsidR="00131097" w:rsidRDefault="00131097" w:rsidP="009177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B77C2"/>
    <w:multiLevelType w:val="hybridMultilevel"/>
    <w:tmpl w:val="AA86869A"/>
    <w:lvl w:ilvl="0" w:tplc="3A52D900">
      <w:start w:val="1"/>
      <w:numFmt w:val="decimal"/>
      <w:lvlText w:val="%1."/>
      <w:lvlJc w:val="left"/>
      <w:pPr>
        <w:ind w:left="830" w:hanging="360"/>
      </w:pPr>
      <w:rPr>
        <w:rFonts w:asciiTheme="minorHAnsi" w:hAnsiTheme="minorHAnsi" w:hint="default"/>
        <w:w w:val="110"/>
        <w:sz w:val="23"/>
        <w:szCs w:val="23"/>
      </w:rPr>
    </w:lvl>
    <w:lvl w:ilvl="1" w:tplc="8576994E">
      <w:start w:val="1"/>
      <w:numFmt w:val="bullet"/>
      <w:lvlText w:val="•"/>
      <w:lvlJc w:val="left"/>
      <w:pPr>
        <w:ind w:left="1645" w:hanging="309"/>
      </w:pPr>
      <w:rPr>
        <w:rFonts w:hint="default"/>
      </w:rPr>
    </w:lvl>
    <w:lvl w:ilvl="2" w:tplc="D89C5A72">
      <w:start w:val="1"/>
      <w:numFmt w:val="bullet"/>
      <w:lvlText w:val="•"/>
      <w:lvlJc w:val="left"/>
      <w:pPr>
        <w:ind w:left="2511" w:hanging="309"/>
      </w:pPr>
      <w:rPr>
        <w:rFonts w:hint="default"/>
      </w:rPr>
    </w:lvl>
    <w:lvl w:ilvl="3" w:tplc="3C12D854">
      <w:start w:val="1"/>
      <w:numFmt w:val="bullet"/>
      <w:lvlText w:val="•"/>
      <w:lvlJc w:val="left"/>
      <w:pPr>
        <w:ind w:left="3377" w:hanging="309"/>
      </w:pPr>
      <w:rPr>
        <w:rFonts w:hint="default"/>
      </w:rPr>
    </w:lvl>
    <w:lvl w:ilvl="4" w:tplc="B8E0EE2C">
      <w:start w:val="1"/>
      <w:numFmt w:val="bullet"/>
      <w:lvlText w:val="•"/>
      <w:lvlJc w:val="left"/>
      <w:pPr>
        <w:ind w:left="4243" w:hanging="309"/>
      </w:pPr>
      <w:rPr>
        <w:rFonts w:hint="default"/>
      </w:rPr>
    </w:lvl>
    <w:lvl w:ilvl="5" w:tplc="CEAAFC58">
      <w:start w:val="1"/>
      <w:numFmt w:val="bullet"/>
      <w:lvlText w:val="•"/>
      <w:lvlJc w:val="left"/>
      <w:pPr>
        <w:ind w:left="5109" w:hanging="309"/>
      </w:pPr>
      <w:rPr>
        <w:rFonts w:hint="default"/>
      </w:rPr>
    </w:lvl>
    <w:lvl w:ilvl="6" w:tplc="8160E4C2">
      <w:start w:val="1"/>
      <w:numFmt w:val="bullet"/>
      <w:lvlText w:val="•"/>
      <w:lvlJc w:val="left"/>
      <w:pPr>
        <w:ind w:left="5975" w:hanging="309"/>
      </w:pPr>
      <w:rPr>
        <w:rFonts w:hint="default"/>
      </w:rPr>
    </w:lvl>
    <w:lvl w:ilvl="7" w:tplc="81669440">
      <w:start w:val="1"/>
      <w:numFmt w:val="bullet"/>
      <w:lvlText w:val="•"/>
      <w:lvlJc w:val="left"/>
      <w:pPr>
        <w:ind w:left="6841" w:hanging="309"/>
      </w:pPr>
      <w:rPr>
        <w:rFonts w:hint="default"/>
      </w:rPr>
    </w:lvl>
    <w:lvl w:ilvl="8" w:tplc="DE9827F2">
      <w:start w:val="1"/>
      <w:numFmt w:val="bullet"/>
      <w:lvlText w:val="•"/>
      <w:lvlJc w:val="left"/>
      <w:pPr>
        <w:ind w:left="7707" w:hanging="309"/>
      </w:pPr>
      <w:rPr>
        <w:rFonts w:hint="default"/>
      </w:rPr>
    </w:lvl>
  </w:abstractNum>
  <w:abstractNum w:abstractNumId="1">
    <w:nsid w:val="03BE3368"/>
    <w:multiLevelType w:val="hybridMultilevel"/>
    <w:tmpl w:val="B2ACE486"/>
    <w:lvl w:ilvl="0" w:tplc="7D580C0A">
      <w:start w:val="1"/>
      <w:numFmt w:val="decimal"/>
      <w:lvlText w:val="%1."/>
      <w:lvlJc w:val="left"/>
      <w:pPr>
        <w:ind w:left="779" w:hanging="309"/>
        <w:jc w:val="right"/>
      </w:pPr>
      <w:rPr>
        <w:rFonts w:ascii="Times New Roman" w:eastAsia="Times New Roman" w:hAnsi="Times New Roman" w:hint="default"/>
        <w:w w:val="110"/>
        <w:sz w:val="23"/>
        <w:szCs w:val="23"/>
      </w:rPr>
    </w:lvl>
    <w:lvl w:ilvl="1" w:tplc="31EC982A">
      <w:start w:val="1"/>
      <w:numFmt w:val="bullet"/>
      <w:lvlText w:val="•"/>
      <w:lvlJc w:val="left"/>
      <w:pPr>
        <w:ind w:left="779" w:hanging="309"/>
      </w:pPr>
      <w:rPr>
        <w:rFonts w:hint="default"/>
      </w:rPr>
    </w:lvl>
    <w:lvl w:ilvl="2" w:tplc="242E7888">
      <w:start w:val="1"/>
      <w:numFmt w:val="bullet"/>
      <w:lvlText w:val="•"/>
      <w:lvlJc w:val="left"/>
      <w:pPr>
        <w:ind w:left="1715" w:hanging="309"/>
      </w:pPr>
      <w:rPr>
        <w:rFonts w:hint="default"/>
      </w:rPr>
    </w:lvl>
    <w:lvl w:ilvl="3" w:tplc="92E4AED8">
      <w:start w:val="1"/>
      <w:numFmt w:val="bullet"/>
      <w:lvlText w:val="•"/>
      <w:lvlJc w:val="left"/>
      <w:pPr>
        <w:ind w:left="2650" w:hanging="309"/>
      </w:pPr>
      <w:rPr>
        <w:rFonts w:hint="default"/>
      </w:rPr>
    </w:lvl>
    <w:lvl w:ilvl="4" w:tplc="301C2518">
      <w:start w:val="1"/>
      <w:numFmt w:val="bullet"/>
      <w:lvlText w:val="•"/>
      <w:lvlJc w:val="left"/>
      <w:pPr>
        <w:ind w:left="3586" w:hanging="309"/>
      </w:pPr>
      <w:rPr>
        <w:rFonts w:hint="default"/>
      </w:rPr>
    </w:lvl>
    <w:lvl w:ilvl="5" w:tplc="6612201A">
      <w:start w:val="1"/>
      <w:numFmt w:val="bullet"/>
      <w:lvlText w:val="•"/>
      <w:lvlJc w:val="left"/>
      <w:pPr>
        <w:ind w:left="4521" w:hanging="309"/>
      </w:pPr>
      <w:rPr>
        <w:rFonts w:hint="default"/>
      </w:rPr>
    </w:lvl>
    <w:lvl w:ilvl="6" w:tplc="D5049E76">
      <w:start w:val="1"/>
      <w:numFmt w:val="bullet"/>
      <w:lvlText w:val="•"/>
      <w:lvlJc w:val="left"/>
      <w:pPr>
        <w:ind w:left="5457" w:hanging="309"/>
      </w:pPr>
      <w:rPr>
        <w:rFonts w:hint="default"/>
      </w:rPr>
    </w:lvl>
    <w:lvl w:ilvl="7" w:tplc="AC721D46">
      <w:start w:val="1"/>
      <w:numFmt w:val="bullet"/>
      <w:lvlText w:val="•"/>
      <w:lvlJc w:val="left"/>
      <w:pPr>
        <w:ind w:left="6393" w:hanging="309"/>
      </w:pPr>
      <w:rPr>
        <w:rFonts w:hint="default"/>
      </w:rPr>
    </w:lvl>
    <w:lvl w:ilvl="8" w:tplc="8E3C2BA8">
      <w:start w:val="1"/>
      <w:numFmt w:val="bullet"/>
      <w:lvlText w:val="•"/>
      <w:lvlJc w:val="left"/>
      <w:pPr>
        <w:ind w:left="7328" w:hanging="309"/>
      </w:pPr>
      <w:rPr>
        <w:rFonts w:hint="default"/>
      </w:rPr>
    </w:lvl>
  </w:abstractNum>
  <w:abstractNum w:abstractNumId="2">
    <w:nsid w:val="3D040C4F"/>
    <w:multiLevelType w:val="hybridMultilevel"/>
    <w:tmpl w:val="C6C0413A"/>
    <w:lvl w:ilvl="0" w:tplc="D3BC760E">
      <w:start w:val="1"/>
      <w:numFmt w:val="bullet"/>
      <w:lvlText w:val="·"/>
      <w:lvlJc w:val="left"/>
      <w:pPr>
        <w:ind w:left="252" w:hanging="125"/>
      </w:pPr>
      <w:rPr>
        <w:rFonts w:ascii="Meiryo" w:eastAsia="Meiryo" w:hAnsi="Meiryo" w:hint="default"/>
        <w:i/>
        <w:w w:val="80"/>
        <w:sz w:val="23"/>
        <w:szCs w:val="23"/>
      </w:rPr>
    </w:lvl>
    <w:lvl w:ilvl="1" w:tplc="70DE69D8">
      <w:start w:val="1"/>
      <w:numFmt w:val="bullet"/>
      <w:lvlText w:val="•"/>
      <w:lvlJc w:val="left"/>
      <w:pPr>
        <w:ind w:left="515" w:hanging="125"/>
      </w:pPr>
      <w:rPr>
        <w:rFonts w:hint="default"/>
      </w:rPr>
    </w:lvl>
    <w:lvl w:ilvl="2" w:tplc="FE4EA39A">
      <w:start w:val="1"/>
      <w:numFmt w:val="bullet"/>
      <w:lvlText w:val="•"/>
      <w:lvlJc w:val="left"/>
      <w:pPr>
        <w:ind w:left="777" w:hanging="125"/>
      </w:pPr>
      <w:rPr>
        <w:rFonts w:hint="default"/>
      </w:rPr>
    </w:lvl>
    <w:lvl w:ilvl="3" w:tplc="EA8ECD00">
      <w:start w:val="1"/>
      <w:numFmt w:val="bullet"/>
      <w:lvlText w:val="•"/>
      <w:lvlJc w:val="left"/>
      <w:pPr>
        <w:ind w:left="1039" w:hanging="125"/>
      </w:pPr>
      <w:rPr>
        <w:rFonts w:hint="default"/>
      </w:rPr>
    </w:lvl>
    <w:lvl w:ilvl="4" w:tplc="ECFE93DC">
      <w:start w:val="1"/>
      <w:numFmt w:val="bullet"/>
      <w:lvlText w:val="•"/>
      <w:lvlJc w:val="left"/>
      <w:pPr>
        <w:ind w:left="1301" w:hanging="125"/>
      </w:pPr>
      <w:rPr>
        <w:rFonts w:hint="default"/>
      </w:rPr>
    </w:lvl>
    <w:lvl w:ilvl="5" w:tplc="E222B6A0">
      <w:start w:val="1"/>
      <w:numFmt w:val="bullet"/>
      <w:lvlText w:val="•"/>
      <w:lvlJc w:val="left"/>
      <w:pPr>
        <w:ind w:left="1564" w:hanging="125"/>
      </w:pPr>
      <w:rPr>
        <w:rFonts w:hint="default"/>
      </w:rPr>
    </w:lvl>
    <w:lvl w:ilvl="6" w:tplc="8A1A9094">
      <w:start w:val="1"/>
      <w:numFmt w:val="bullet"/>
      <w:lvlText w:val="•"/>
      <w:lvlJc w:val="left"/>
      <w:pPr>
        <w:ind w:left="1826" w:hanging="125"/>
      </w:pPr>
      <w:rPr>
        <w:rFonts w:hint="default"/>
      </w:rPr>
    </w:lvl>
    <w:lvl w:ilvl="7" w:tplc="EADC8622">
      <w:start w:val="1"/>
      <w:numFmt w:val="bullet"/>
      <w:lvlText w:val="•"/>
      <w:lvlJc w:val="left"/>
      <w:pPr>
        <w:ind w:left="2088" w:hanging="125"/>
      </w:pPr>
      <w:rPr>
        <w:rFonts w:hint="default"/>
      </w:rPr>
    </w:lvl>
    <w:lvl w:ilvl="8" w:tplc="54443E94">
      <w:start w:val="1"/>
      <w:numFmt w:val="bullet"/>
      <w:lvlText w:val="•"/>
      <w:lvlJc w:val="left"/>
      <w:pPr>
        <w:ind w:left="2350" w:hanging="125"/>
      </w:pPr>
      <w:rPr>
        <w:rFonts w:hint="default"/>
      </w:rPr>
    </w:lvl>
  </w:abstractNum>
  <w:abstractNum w:abstractNumId="3">
    <w:nsid w:val="72AD152A"/>
    <w:multiLevelType w:val="hybridMultilevel"/>
    <w:tmpl w:val="1E54CD5C"/>
    <w:lvl w:ilvl="0" w:tplc="EE4090A4">
      <w:start w:val="1"/>
      <w:numFmt w:val="bullet"/>
      <w:lvlText w:val="·"/>
      <w:lvlJc w:val="left"/>
      <w:pPr>
        <w:ind w:left="134" w:hanging="108"/>
      </w:pPr>
      <w:rPr>
        <w:rFonts w:ascii="Meiryo" w:eastAsia="Meiryo" w:hAnsi="Meiryo" w:hint="default"/>
        <w:i/>
        <w:w w:val="80"/>
        <w:sz w:val="23"/>
        <w:szCs w:val="23"/>
      </w:rPr>
    </w:lvl>
    <w:lvl w:ilvl="1" w:tplc="6E1E1002">
      <w:start w:val="1"/>
      <w:numFmt w:val="bullet"/>
      <w:lvlText w:val="·"/>
      <w:lvlJc w:val="left"/>
      <w:pPr>
        <w:ind w:left="464" w:hanging="108"/>
      </w:pPr>
      <w:rPr>
        <w:rFonts w:ascii="Meiryo" w:eastAsia="Meiryo" w:hAnsi="Meiryo" w:hint="default"/>
        <w:i/>
        <w:w w:val="80"/>
        <w:sz w:val="23"/>
        <w:szCs w:val="23"/>
      </w:rPr>
    </w:lvl>
    <w:lvl w:ilvl="2" w:tplc="8EE802E8">
      <w:start w:val="1"/>
      <w:numFmt w:val="bullet"/>
      <w:lvlText w:val="•"/>
      <w:lvlJc w:val="left"/>
      <w:pPr>
        <w:ind w:left="900" w:hanging="108"/>
      </w:pPr>
      <w:rPr>
        <w:rFonts w:hint="default"/>
      </w:rPr>
    </w:lvl>
    <w:lvl w:ilvl="3" w:tplc="F816EE6E">
      <w:start w:val="1"/>
      <w:numFmt w:val="bullet"/>
      <w:lvlText w:val="•"/>
      <w:lvlJc w:val="left"/>
      <w:pPr>
        <w:ind w:left="1113" w:hanging="108"/>
      </w:pPr>
      <w:rPr>
        <w:rFonts w:hint="default"/>
      </w:rPr>
    </w:lvl>
    <w:lvl w:ilvl="4" w:tplc="AD8ED610">
      <w:start w:val="1"/>
      <w:numFmt w:val="bullet"/>
      <w:lvlText w:val="•"/>
      <w:lvlJc w:val="left"/>
      <w:pPr>
        <w:ind w:left="1856" w:hanging="108"/>
      </w:pPr>
      <w:rPr>
        <w:rFonts w:hint="default"/>
      </w:rPr>
    </w:lvl>
    <w:lvl w:ilvl="5" w:tplc="D9B23354">
      <w:start w:val="1"/>
      <w:numFmt w:val="bullet"/>
      <w:lvlText w:val="•"/>
      <w:lvlJc w:val="left"/>
      <w:pPr>
        <w:ind w:left="3563" w:hanging="108"/>
      </w:pPr>
      <w:rPr>
        <w:rFonts w:hint="default"/>
      </w:rPr>
    </w:lvl>
    <w:lvl w:ilvl="6" w:tplc="80107D72">
      <w:start w:val="1"/>
      <w:numFmt w:val="bullet"/>
      <w:lvlText w:val="•"/>
      <w:lvlJc w:val="left"/>
      <w:pPr>
        <w:ind w:left="3692" w:hanging="108"/>
      </w:pPr>
      <w:rPr>
        <w:rFonts w:hint="default"/>
      </w:rPr>
    </w:lvl>
    <w:lvl w:ilvl="7" w:tplc="ECA04474">
      <w:start w:val="1"/>
      <w:numFmt w:val="bullet"/>
      <w:lvlText w:val="•"/>
      <w:lvlJc w:val="left"/>
      <w:pPr>
        <w:ind w:left="3809" w:hanging="108"/>
      </w:pPr>
      <w:rPr>
        <w:rFonts w:hint="default"/>
      </w:rPr>
    </w:lvl>
    <w:lvl w:ilvl="8" w:tplc="880E2882">
      <w:start w:val="1"/>
      <w:numFmt w:val="bullet"/>
      <w:lvlText w:val="•"/>
      <w:lvlJc w:val="left"/>
      <w:pPr>
        <w:ind w:left="4166" w:hanging="108"/>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08"/>
  <w:hyphenationZone w:val="425"/>
  <w:drawingGridHorizontalSpacing w:val="120"/>
  <w:displayHorizontalDrawingGridEvery w:val="2"/>
  <w:displayVertic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997"/>
    <w:rsid w:val="00002B6D"/>
    <w:rsid w:val="0000472F"/>
    <w:rsid w:val="000049F2"/>
    <w:rsid w:val="00015066"/>
    <w:rsid w:val="00034E3D"/>
    <w:rsid w:val="000359DF"/>
    <w:rsid w:val="00035E94"/>
    <w:rsid w:val="00055319"/>
    <w:rsid w:val="00076A94"/>
    <w:rsid w:val="000872FB"/>
    <w:rsid w:val="00094C2A"/>
    <w:rsid w:val="00095DA2"/>
    <w:rsid w:val="00096D43"/>
    <w:rsid w:val="000A44A5"/>
    <w:rsid w:val="000A62E7"/>
    <w:rsid w:val="000A6B3C"/>
    <w:rsid w:val="000B0F3D"/>
    <w:rsid w:val="000C1880"/>
    <w:rsid w:val="000D14DC"/>
    <w:rsid w:val="000E5720"/>
    <w:rsid w:val="000F6E57"/>
    <w:rsid w:val="00100B1E"/>
    <w:rsid w:val="00120F4B"/>
    <w:rsid w:val="00122271"/>
    <w:rsid w:val="00131097"/>
    <w:rsid w:val="001445A3"/>
    <w:rsid w:val="001501FE"/>
    <w:rsid w:val="00171772"/>
    <w:rsid w:val="001866F4"/>
    <w:rsid w:val="0019255C"/>
    <w:rsid w:val="001A12F9"/>
    <w:rsid w:val="001A7B4D"/>
    <w:rsid w:val="001B1F46"/>
    <w:rsid w:val="001B5F0A"/>
    <w:rsid w:val="001B7DE9"/>
    <w:rsid w:val="001B7E9D"/>
    <w:rsid w:val="001D4865"/>
    <w:rsid w:val="001D56AD"/>
    <w:rsid w:val="001E2A05"/>
    <w:rsid w:val="001E62A0"/>
    <w:rsid w:val="001F0097"/>
    <w:rsid w:val="001F074C"/>
    <w:rsid w:val="001F0C25"/>
    <w:rsid w:val="001F2BA8"/>
    <w:rsid w:val="001F5DB1"/>
    <w:rsid w:val="002021C7"/>
    <w:rsid w:val="00206874"/>
    <w:rsid w:val="00220566"/>
    <w:rsid w:val="0022415D"/>
    <w:rsid w:val="0023421E"/>
    <w:rsid w:val="00246870"/>
    <w:rsid w:val="002627CF"/>
    <w:rsid w:val="00277AF2"/>
    <w:rsid w:val="00280EBE"/>
    <w:rsid w:val="002A71E1"/>
    <w:rsid w:val="002B2E02"/>
    <w:rsid w:val="002B367C"/>
    <w:rsid w:val="002B3F0D"/>
    <w:rsid w:val="002C493F"/>
    <w:rsid w:val="002C4D04"/>
    <w:rsid w:val="002C4E28"/>
    <w:rsid w:val="002C6793"/>
    <w:rsid w:val="002D42CC"/>
    <w:rsid w:val="002E0832"/>
    <w:rsid w:val="002E19AC"/>
    <w:rsid w:val="002E1B34"/>
    <w:rsid w:val="002E1F47"/>
    <w:rsid w:val="002E7115"/>
    <w:rsid w:val="002F5053"/>
    <w:rsid w:val="00302881"/>
    <w:rsid w:val="003106BB"/>
    <w:rsid w:val="00321D7F"/>
    <w:rsid w:val="0032465C"/>
    <w:rsid w:val="003424BF"/>
    <w:rsid w:val="00347E76"/>
    <w:rsid w:val="00371757"/>
    <w:rsid w:val="00374ACE"/>
    <w:rsid w:val="00381EFF"/>
    <w:rsid w:val="0038204F"/>
    <w:rsid w:val="003A4161"/>
    <w:rsid w:val="003A690D"/>
    <w:rsid w:val="003B3946"/>
    <w:rsid w:val="003B76B4"/>
    <w:rsid w:val="003C642D"/>
    <w:rsid w:val="003C761D"/>
    <w:rsid w:val="003E277C"/>
    <w:rsid w:val="003E6ED0"/>
    <w:rsid w:val="00401130"/>
    <w:rsid w:val="00403DB8"/>
    <w:rsid w:val="00403F92"/>
    <w:rsid w:val="00405785"/>
    <w:rsid w:val="00423E4D"/>
    <w:rsid w:val="0042406F"/>
    <w:rsid w:val="004328C8"/>
    <w:rsid w:val="00434CBE"/>
    <w:rsid w:val="004439B9"/>
    <w:rsid w:val="00445F29"/>
    <w:rsid w:val="00451D80"/>
    <w:rsid w:val="00462125"/>
    <w:rsid w:val="00467DB7"/>
    <w:rsid w:val="00483C09"/>
    <w:rsid w:val="004944C9"/>
    <w:rsid w:val="004961BF"/>
    <w:rsid w:val="004A417D"/>
    <w:rsid w:val="004A58E6"/>
    <w:rsid w:val="004A6493"/>
    <w:rsid w:val="004B5FF6"/>
    <w:rsid w:val="004B68A2"/>
    <w:rsid w:val="004C640C"/>
    <w:rsid w:val="004D2399"/>
    <w:rsid w:val="004D6F49"/>
    <w:rsid w:val="004E2265"/>
    <w:rsid w:val="004E32F1"/>
    <w:rsid w:val="00501D4E"/>
    <w:rsid w:val="00510477"/>
    <w:rsid w:val="005151B6"/>
    <w:rsid w:val="00525496"/>
    <w:rsid w:val="00553284"/>
    <w:rsid w:val="00561201"/>
    <w:rsid w:val="0056254F"/>
    <w:rsid w:val="00564503"/>
    <w:rsid w:val="005722CB"/>
    <w:rsid w:val="005738B3"/>
    <w:rsid w:val="005740F0"/>
    <w:rsid w:val="00580B26"/>
    <w:rsid w:val="005951AF"/>
    <w:rsid w:val="0059546B"/>
    <w:rsid w:val="005A58BC"/>
    <w:rsid w:val="005B088A"/>
    <w:rsid w:val="005B6997"/>
    <w:rsid w:val="005C2B64"/>
    <w:rsid w:val="005D29DB"/>
    <w:rsid w:val="005D524A"/>
    <w:rsid w:val="005D67AB"/>
    <w:rsid w:val="005E07DD"/>
    <w:rsid w:val="005E421C"/>
    <w:rsid w:val="005F2500"/>
    <w:rsid w:val="00600E2C"/>
    <w:rsid w:val="0061151D"/>
    <w:rsid w:val="006165D1"/>
    <w:rsid w:val="00622196"/>
    <w:rsid w:val="006266F7"/>
    <w:rsid w:val="0063369A"/>
    <w:rsid w:val="00641C6C"/>
    <w:rsid w:val="00650FC2"/>
    <w:rsid w:val="0065557D"/>
    <w:rsid w:val="006577A3"/>
    <w:rsid w:val="006652BE"/>
    <w:rsid w:val="0067007A"/>
    <w:rsid w:val="006734B4"/>
    <w:rsid w:val="00680807"/>
    <w:rsid w:val="00686787"/>
    <w:rsid w:val="00692E4A"/>
    <w:rsid w:val="006A26E6"/>
    <w:rsid w:val="006A4B4F"/>
    <w:rsid w:val="006B480E"/>
    <w:rsid w:val="006C324E"/>
    <w:rsid w:val="006D5D65"/>
    <w:rsid w:val="006E2CD9"/>
    <w:rsid w:val="006F2811"/>
    <w:rsid w:val="006F45FF"/>
    <w:rsid w:val="006F57A0"/>
    <w:rsid w:val="007028A0"/>
    <w:rsid w:val="007062F4"/>
    <w:rsid w:val="007123EF"/>
    <w:rsid w:val="00712403"/>
    <w:rsid w:val="0071649C"/>
    <w:rsid w:val="00721949"/>
    <w:rsid w:val="00722AEF"/>
    <w:rsid w:val="0072500A"/>
    <w:rsid w:val="00725C4C"/>
    <w:rsid w:val="0074218D"/>
    <w:rsid w:val="007427AC"/>
    <w:rsid w:val="0074498B"/>
    <w:rsid w:val="00753920"/>
    <w:rsid w:val="00755A74"/>
    <w:rsid w:val="00770992"/>
    <w:rsid w:val="00775F34"/>
    <w:rsid w:val="00784A61"/>
    <w:rsid w:val="00786555"/>
    <w:rsid w:val="007872DB"/>
    <w:rsid w:val="007917F0"/>
    <w:rsid w:val="00793E34"/>
    <w:rsid w:val="007941FC"/>
    <w:rsid w:val="007A0AA7"/>
    <w:rsid w:val="007A7A80"/>
    <w:rsid w:val="007B5B9E"/>
    <w:rsid w:val="007D17A7"/>
    <w:rsid w:val="007D59A9"/>
    <w:rsid w:val="007D7B2D"/>
    <w:rsid w:val="007E124F"/>
    <w:rsid w:val="007E19C9"/>
    <w:rsid w:val="007F6325"/>
    <w:rsid w:val="00800457"/>
    <w:rsid w:val="00803062"/>
    <w:rsid w:val="00805D95"/>
    <w:rsid w:val="00811066"/>
    <w:rsid w:val="008241A3"/>
    <w:rsid w:val="0084529D"/>
    <w:rsid w:val="00846E25"/>
    <w:rsid w:val="008475DD"/>
    <w:rsid w:val="0085048F"/>
    <w:rsid w:val="0085786F"/>
    <w:rsid w:val="00857D3F"/>
    <w:rsid w:val="00867997"/>
    <w:rsid w:val="008720B6"/>
    <w:rsid w:val="00880A41"/>
    <w:rsid w:val="00886E8A"/>
    <w:rsid w:val="00890A56"/>
    <w:rsid w:val="008942CD"/>
    <w:rsid w:val="008D6AE0"/>
    <w:rsid w:val="008E48AE"/>
    <w:rsid w:val="008E68E4"/>
    <w:rsid w:val="008F1932"/>
    <w:rsid w:val="008F42D6"/>
    <w:rsid w:val="00913FD9"/>
    <w:rsid w:val="00917718"/>
    <w:rsid w:val="00922963"/>
    <w:rsid w:val="00926A91"/>
    <w:rsid w:val="0092707D"/>
    <w:rsid w:val="009350F3"/>
    <w:rsid w:val="00943356"/>
    <w:rsid w:val="0094481B"/>
    <w:rsid w:val="00953959"/>
    <w:rsid w:val="00967E23"/>
    <w:rsid w:val="00972233"/>
    <w:rsid w:val="00977F36"/>
    <w:rsid w:val="00980BC9"/>
    <w:rsid w:val="00987E0C"/>
    <w:rsid w:val="009920A6"/>
    <w:rsid w:val="00997024"/>
    <w:rsid w:val="009B3ADF"/>
    <w:rsid w:val="009B47EE"/>
    <w:rsid w:val="009D0AF4"/>
    <w:rsid w:val="009D2076"/>
    <w:rsid w:val="009D27CC"/>
    <w:rsid w:val="009D2A99"/>
    <w:rsid w:val="009E0690"/>
    <w:rsid w:val="009E0B34"/>
    <w:rsid w:val="009E41B9"/>
    <w:rsid w:val="009E7CBA"/>
    <w:rsid w:val="00A018CD"/>
    <w:rsid w:val="00A07443"/>
    <w:rsid w:val="00A14158"/>
    <w:rsid w:val="00A254BA"/>
    <w:rsid w:val="00A338D6"/>
    <w:rsid w:val="00A54373"/>
    <w:rsid w:val="00A55BB3"/>
    <w:rsid w:val="00A716AC"/>
    <w:rsid w:val="00A878F0"/>
    <w:rsid w:val="00AB055E"/>
    <w:rsid w:val="00AB079F"/>
    <w:rsid w:val="00AB1F7B"/>
    <w:rsid w:val="00AB38FB"/>
    <w:rsid w:val="00AB3B4F"/>
    <w:rsid w:val="00AB4888"/>
    <w:rsid w:val="00AC2BA0"/>
    <w:rsid w:val="00AC3C12"/>
    <w:rsid w:val="00AC7431"/>
    <w:rsid w:val="00AD3BC5"/>
    <w:rsid w:val="00AE2FF7"/>
    <w:rsid w:val="00AE31C9"/>
    <w:rsid w:val="00AE4FD9"/>
    <w:rsid w:val="00B00202"/>
    <w:rsid w:val="00B00E88"/>
    <w:rsid w:val="00B37DC8"/>
    <w:rsid w:val="00B40130"/>
    <w:rsid w:val="00B43286"/>
    <w:rsid w:val="00B61CC7"/>
    <w:rsid w:val="00B654A4"/>
    <w:rsid w:val="00B80748"/>
    <w:rsid w:val="00B81D06"/>
    <w:rsid w:val="00B83C1D"/>
    <w:rsid w:val="00B95E8D"/>
    <w:rsid w:val="00B9636B"/>
    <w:rsid w:val="00BA5365"/>
    <w:rsid w:val="00BA5DE6"/>
    <w:rsid w:val="00BB082B"/>
    <w:rsid w:val="00BB0891"/>
    <w:rsid w:val="00BB4A52"/>
    <w:rsid w:val="00BC0901"/>
    <w:rsid w:val="00BC148C"/>
    <w:rsid w:val="00BD1659"/>
    <w:rsid w:val="00BD5592"/>
    <w:rsid w:val="00BE2292"/>
    <w:rsid w:val="00C01DDF"/>
    <w:rsid w:val="00C030D8"/>
    <w:rsid w:val="00C10958"/>
    <w:rsid w:val="00C23F85"/>
    <w:rsid w:val="00C24A3F"/>
    <w:rsid w:val="00C3165A"/>
    <w:rsid w:val="00C37CF9"/>
    <w:rsid w:val="00C4007C"/>
    <w:rsid w:val="00C505BD"/>
    <w:rsid w:val="00C50860"/>
    <w:rsid w:val="00C6760D"/>
    <w:rsid w:val="00C77C25"/>
    <w:rsid w:val="00C85E8F"/>
    <w:rsid w:val="00C90AAC"/>
    <w:rsid w:val="00C93370"/>
    <w:rsid w:val="00C94D1C"/>
    <w:rsid w:val="00CA279C"/>
    <w:rsid w:val="00CC1B6F"/>
    <w:rsid w:val="00CC4BD2"/>
    <w:rsid w:val="00CC58F6"/>
    <w:rsid w:val="00CE241C"/>
    <w:rsid w:val="00CE5E84"/>
    <w:rsid w:val="00CF0E50"/>
    <w:rsid w:val="00CF41CB"/>
    <w:rsid w:val="00CF7423"/>
    <w:rsid w:val="00CF7689"/>
    <w:rsid w:val="00D01865"/>
    <w:rsid w:val="00D1271C"/>
    <w:rsid w:val="00D22A9D"/>
    <w:rsid w:val="00D238D0"/>
    <w:rsid w:val="00D25EF8"/>
    <w:rsid w:val="00D34990"/>
    <w:rsid w:val="00D4116B"/>
    <w:rsid w:val="00D50B2C"/>
    <w:rsid w:val="00D64243"/>
    <w:rsid w:val="00D75972"/>
    <w:rsid w:val="00D83A5E"/>
    <w:rsid w:val="00D91130"/>
    <w:rsid w:val="00D91518"/>
    <w:rsid w:val="00DA184C"/>
    <w:rsid w:val="00DA66D5"/>
    <w:rsid w:val="00DB13F0"/>
    <w:rsid w:val="00DC40ED"/>
    <w:rsid w:val="00DC5E3C"/>
    <w:rsid w:val="00DD36DA"/>
    <w:rsid w:val="00DE1637"/>
    <w:rsid w:val="00DE16C1"/>
    <w:rsid w:val="00DE6297"/>
    <w:rsid w:val="00DF1C3E"/>
    <w:rsid w:val="00E00AFB"/>
    <w:rsid w:val="00E1058C"/>
    <w:rsid w:val="00E130AD"/>
    <w:rsid w:val="00E14BE5"/>
    <w:rsid w:val="00E15E1C"/>
    <w:rsid w:val="00E17132"/>
    <w:rsid w:val="00E20A89"/>
    <w:rsid w:val="00E2139B"/>
    <w:rsid w:val="00E230D5"/>
    <w:rsid w:val="00E2400A"/>
    <w:rsid w:val="00E358A9"/>
    <w:rsid w:val="00E50408"/>
    <w:rsid w:val="00E51F36"/>
    <w:rsid w:val="00E57D62"/>
    <w:rsid w:val="00E677BD"/>
    <w:rsid w:val="00E90587"/>
    <w:rsid w:val="00E9242A"/>
    <w:rsid w:val="00E93677"/>
    <w:rsid w:val="00E95E34"/>
    <w:rsid w:val="00E9648B"/>
    <w:rsid w:val="00EA589E"/>
    <w:rsid w:val="00EB43BE"/>
    <w:rsid w:val="00EB6821"/>
    <w:rsid w:val="00EC0C64"/>
    <w:rsid w:val="00EC0E2A"/>
    <w:rsid w:val="00EC1839"/>
    <w:rsid w:val="00ED311A"/>
    <w:rsid w:val="00EE209B"/>
    <w:rsid w:val="00EE64B4"/>
    <w:rsid w:val="00EF3129"/>
    <w:rsid w:val="00EF569D"/>
    <w:rsid w:val="00EF5D46"/>
    <w:rsid w:val="00F030F3"/>
    <w:rsid w:val="00F20B6C"/>
    <w:rsid w:val="00F24860"/>
    <w:rsid w:val="00F256D9"/>
    <w:rsid w:val="00F26060"/>
    <w:rsid w:val="00F27B80"/>
    <w:rsid w:val="00F3369D"/>
    <w:rsid w:val="00F40012"/>
    <w:rsid w:val="00F41CA0"/>
    <w:rsid w:val="00F44807"/>
    <w:rsid w:val="00F51F2D"/>
    <w:rsid w:val="00F62034"/>
    <w:rsid w:val="00F625B3"/>
    <w:rsid w:val="00F740BC"/>
    <w:rsid w:val="00F7419B"/>
    <w:rsid w:val="00F745C9"/>
    <w:rsid w:val="00F931C4"/>
    <w:rsid w:val="00F93A6D"/>
    <w:rsid w:val="00FA1F09"/>
    <w:rsid w:val="00FA622F"/>
    <w:rsid w:val="00FA6D4F"/>
    <w:rsid w:val="00FB69ED"/>
    <w:rsid w:val="00FC25E8"/>
    <w:rsid w:val="00FC3FE5"/>
    <w:rsid w:val="00FD7D40"/>
    <w:rsid w:val="00FF058B"/>
    <w:rsid w:val="00FF0F13"/>
  </w:rsids>
  <m:mathPr>
    <m:mathFont m:val="Cambria Math"/>
    <m:brkBin m:val="before"/>
    <m:brkBinSub m:val="--"/>
    <m:smallFrac m:val="0"/>
    <m:dispDef/>
    <m:lMargin m:val="0"/>
    <m:rMargin m:val="0"/>
    <m:defJc m:val="centerGroup"/>
    <m:wrapIndent m:val="1440"/>
    <m:intLim m:val="subSup"/>
    <m:naryLim m:val="undOvr"/>
  </m:mathPr>
  <w:themeFontLang w:val="es-ES_tradnl"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5D23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zh-CN"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1"/>
    <w:qFormat/>
    <w:rsid w:val="00F51F2D"/>
    <w:pPr>
      <w:widowControl w:val="0"/>
      <w:spacing w:before="34" w:after="0" w:line="240" w:lineRule="auto"/>
      <w:ind w:left="113"/>
      <w:outlineLvl w:val="0"/>
    </w:pPr>
    <w:rPr>
      <w:rFonts w:ascii="Times New Roman" w:eastAsia="Times New Roman" w:hAnsi="Times New Roman"/>
      <w:b/>
      <w:bCs/>
      <w:sz w:val="33"/>
      <w:szCs w:val="33"/>
      <w:lang w:val="en-US" w:eastAsia="en-US"/>
    </w:rPr>
  </w:style>
  <w:style w:type="paragraph" w:styleId="Ttulo2">
    <w:name w:val="heading 2"/>
    <w:basedOn w:val="Normal"/>
    <w:link w:val="Ttulo2Car"/>
    <w:uiPriority w:val="1"/>
    <w:qFormat/>
    <w:rsid w:val="00F51F2D"/>
    <w:pPr>
      <w:widowControl w:val="0"/>
      <w:spacing w:after="0" w:line="240" w:lineRule="auto"/>
      <w:ind w:left="113"/>
      <w:outlineLvl w:val="1"/>
    </w:pPr>
    <w:rPr>
      <w:rFonts w:ascii="Times New Roman" w:eastAsia="Times New Roman" w:hAnsi="Times New Roman"/>
      <w:b/>
      <w:bCs/>
      <w:sz w:val="27"/>
      <w:szCs w:val="27"/>
      <w:lang w:val="en-US" w:eastAsia="en-US"/>
    </w:rPr>
  </w:style>
  <w:style w:type="paragraph" w:styleId="Ttulo3">
    <w:name w:val="heading 3"/>
    <w:basedOn w:val="Normal"/>
    <w:link w:val="Ttulo3Car"/>
    <w:uiPriority w:val="1"/>
    <w:qFormat/>
    <w:rsid w:val="00F51F2D"/>
    <w:pPr>
      <w:widowControl w:val="0"/>
      <w:spacing w:after="0" w:line="240" w:lineRule="auto"/>
      <w:ind w:left="113" w:hanging="436"/>
      <w:outlineLvl w:val="2"/>
    </w:pPr>
    <w:rPr>
      <w:rFonts w:ascii="Times New Roman" w:eastAsia="Times New Roman" w:hAnsi="Times New Roman"/>
      <w:b/>
      <w:bCs/>
      <w:sz w:val="23"/>
      <w:szCs w:val="23"/>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SM">
    <w:name w:val="ASM"/>
    <w:basedOn w:val="Normal"/>
    <w:qFormat/>
    <w:rsid w:val="00510477"/>
    <w:pPr>
      <w:spacing w:line="360" w:lineRule="auto"/>
      <w:jc w:val="both"/>
    </w:pPr>
  </w:style>
  <w:style w:type="paragraph" w:styleId="Textoindependiente">
    <w:name w:val="Body Text"/>
    <w:basedOn w:val="Normal"/>
    <w:link w:val="TextoindependienteCar"/>
    <w:uiPriority w:val="1"/>
    <w:unhideWhenUsed/>
    <w:qFormat/>
    <w:rsid w:val="00510477"/>
    <w:pPr>
      <w:spacing w:after="120"/>
    </w:pPr>
  </w:style>
  <w:style w:type="character" w:customStyle="1" w:styleId="TextoindependienteCar">
    <w:name w:val="Texto independiente Car"/>
    <w:basedOn w:val="Fuentedeprrafopredeter"/>
    <w:link w:val="Textoindependiente"/>
    <w:uiPriority w:val="99"/>
    <w:semiHidden/>
    <w:rsid w:val="00510477"/>
  </w:style>
  <w:style w:type="character" w:styleId="Hipervnculo">
    <w:name w:val="Hyperlink"/>
    <w:basedOn w:val="Fuentedeprrafopredeter"/>
    <w:uiPriority w:val="99"/>
    <w:unhideWhenUsed/>
    <w:rsid w:val="00510477"/>
    <w:rPr>
      <w:color w:val="0563C1" w:themeColor="hyperlink"/>
      <w:u w:val="single"/>
    </w:rPr>
  </w:style>
  <w:style w:type="character" w:customStyle="1" w:styleId="Ttulo1Car">
    <w:name w:val="Título 1 Car"/>
    <w:basedOn w:val="Fuentedeprrafopredeter"/>
    <w:link w:val="Ttulo1"/>
    <w:uiPriority w:val="1"/>
    <w:rsid w:val="00F51F2D"/>
    <w:rPr>
      <w:rFonts w:ascii="Times New Roman" w:eastAsia="Times New Roman" w:hAnsi="Times New Roman"/>
      <w:b/>
      <w:bCs/>
      <w:sz w:val="33"/>
      <w:szCs w:val="33"/>
      <w:lang w:val="en-US" w:eastAsia="en-US"/>
    </w:rPr>
  </w:style>
  <w:style w:type="character" w:customStyle="1" w:styleId="Ttulo2Car">
    <w:name w:val="Título 2 Car"/>
    <w:basedOn w:val="Fuentedeprrafopredeter"/>
    <w:link w:val="Ttulo2"/>
    <w:uiPriority w:val="1"/>
    <w:rsid w:val="00F51F2D"/>
    <w:rPr>
      <w:rFonts w:ascii="Times New Roman" w:eastAsia="Times New Roman" w:hAnsi="Times New Roman"/>
      <w:b/>
      <w:bCs/>
      <w:sz w:val="27"/>
      <w:szCs w:val="27"/>
      <w:lang w:val="en-US" w:eastAsia="en-US"/>
    </w:rPr>
  </w:style>
  <w:style w:type="character" w:customStyle="1" w:styleId="Ttulo3Car">
    <w:name w:val="Título 3 Car"/>
    <w:basedOn w:val="Fuentedeprrafopredeter"/>
    <w:link w:val="Ttulo3"/>
    <w:uiPriority w:val="1"/>
    <w:rsid w:val="00F51F2D"/>
    <w:rPr>
      <w:rFonts w:ascii="Times New Roman" w:eastAsia="Times New Roman" w:hAnsi="Times New Roman"/>
      <w:b/>
      <w:bCs/>
      <w:sz w:val="23"/>
      <w:szCs w:val="23"/>
      <w:lang w:val="en-US" w:eastAsia="en-US"/>
    </w:rPr>
  </w:style>
  <w:style w:type="paragraph" w:styleId="Prrafodelista">
    <w:name w:val="List Paragraph"/>
    <w:basedOn w:val="Normal"/>
    <w:uiPriority w:val="1"/>
    <w:qFormat/>
    <w:rsid w:val="00F51F2D"/>
    <w:pPr>
      <w:widowControl w:val="0"/>
      <w:spacing w:after="0" w:line="240" w:lineRule="auto"/>
    </w:pPr>
    <w:rPr>
      <w:rFonts w:eastAsiaTheme="minorHAnsi"/>
      <w:sz w:val="22"/>
      <w:szCs w:val="22"/>
      <w:lang w:val="en-US" w:eastAsia="en-US"/>
    </w:rPr>
  </w:style>
  <w:style w:type="paragraph" w:customStyle="1" w:styleId="TableParagraph">
    <w:name w:val="Table Paragraph"/>
    <w:basedOn w:val="Normal"/>
    <w:uiPriority w:val="1"/>
    <w:qFormat/>
    <w:rsid w:val="00F51F2D"/>
    <w:pPr>
      <w:widowControl w:val="0"/>
      <w:spacing w:after="0" w:line="240" w:lineRule="auto"/>
    </w:pPr>
    <w:rPr>
      <w:rFonts w:eastAsiaTheme="minorHAnsi"/>
      <w:sz w:val="22"/>
      <w:szCs w:val="22"/>
      <w:lang w:val="en-US" w:eastAsia="en-US"/>
    </w:rPr>
  </w:style>
  <w:style w:type="character" w:styleId="Textodelmarcadordeposicin">
    <w:name w:val="Placeholder Text"/>
    <w:basedOn w:val="Fuentedeprrafopredeter"/>
    <w:uiPriority w:val="99"/>
    <w:semiHidden/>
    <w:rsid w:val="007123EF"/>
    <w:rPr>
      <w:color w:val="808080"/>
    </w:rPr>
  </w:style>
  <w:style w:type="paragraph" w:styleId="Encabezado">
    <w:name w:val="header"/>
    <w:basedOn w:val="Normal"/>
    <w:link w:val="EncabezadoCar"/>
    <w:uiPriority w:val="99"/>
    <w:unhideWhenUsed/>
    <w:rsid w:val="009177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17718"/>
  </w:style>
  <w:style w:type="paragraph" w:styleId="Piedepgina">
    <w:name w:val="footer"/>
    <w:basedOn w:val="Normal"/>
    <w:link w:val="PiedepginaCar"/>
    <w:uiPriority w:val="99"/>
    <w:unhideWhenUsed/>
    <w:rsid w:val="009177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17718"/>
  </w:style>
  <w:style w:type="character" w:styleId="Nmerodepgina">
    <w:name w:val="page number"/>
    <w:basedOn w:val="Fuentedeprrafopredeter"/>
    <w:uiPriority w:val="99"/>
    <w:semiHidden/>
    <w:unhideWhenUsed/>
    <w:rsid w:val="00917718"/>
  </w:style>
  <w:style w:type="character" w:styleId="Hipervnculovisitado">
    <w:name w:val="FollowedHyperlink"/>
    <w:basedOn w:val="Fuentedeprrafopredeter"/>
    <w:uiPriority w:val="99"/>
    <w:semiHidden/>
    <w:unhideWhenUsed/>
    <w:rsid w:val="00BA5DE6"/>
    <w:rPr>
      <w:color w:val="954F72" w:themeColor="followedHyperlink"/>
      <w:u w:val="single"/>
    </w:rPr>
  </w:style>
  <w:style w:type="character" w:styleId="Nmerodelnea">
    <w:name w:val="line number"/>
    <w:basedOn w:val="Fuentedeprrafopredeter"/>
    <w:uiPriority w:val="99"/>
    <w:semiHidden/>
    <w:unhideWhenUsed/>
    <w:rsid w:val="0065557D"/>
  </w:style>
  <w:style w:type="paragraph" w:styleId="Textodeglobo">
    <w:name w:val="Balloon Text"/>
    <w:basedOn w:val="Normal"/>
    <w:link w:val="TextodegloboCar"/>
    <w:uiPriority w:val="99"/>
    <w:semiHidden/>
    <w:unhideWhenUsed/>
    <w:rsid w:val="001B7DE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7DE9"/>
    <w:rPr>
      <w:rFonts w:ascii="Tahoma" w:hAnsi="Tahoma" w:cs="Tahoma"/>
      <w:sz w:val="16"/>
      <w:szCs w:val="16"/>
    </w:rPr>
  </w:style>
  <w:style w:type="character" w:styleId="Refdecomentario">
    <w:name w:val="annotation reference"/>
    <w:basedOn w:val="Fuentedeprrafopredeter"/>
    <w:uiPriority w:val="99"/>
    <w:semiHidden/>
    <w:unhideWhenUsed/>
    <w:rsid w:val="006577A3"/>
    <w:rPr>
      <w:sz w:val="16"/>
      <w:szCs w:val="16"/>
    </w:rPr>
  </w:style>
  <w:style w:type="paragraph" w:styleId="Textocomentario">
    <w:name w:val="annotation text"/>
    <w:basedOn w:val="Normal"/>
    <w:link w:val="TextocomentarioCar"/>
    <w:uiPriority w:val="99"/>
    <w:semiHidden/>
    <w:unhideWhenUsed/>
    <w:rsid w:val="006577A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577A3"/>
    <w:rPr>
      <w:sz w:val="20"/>
      <w:szCs w:val="20"/>
    </w:rPr>
  </w:style>
  <w:style w:type="paragraph" w:styleId="Asuntodelcomentario">
    <w:name w:val="annotation subject"/>
    <w:basedOn w:val="Textocomentario"/>
    <w:next w:val="Textocomentario"/>
    <w:link w:val="AsuntodelcomentarioCar"/>
    <w:uiPriority w:val="99"/>
    <w:semiHidden/>
    <w:unhideWhenUsed/>
    <w:rsid w:val="006577A3"/>
    <w:rPr>
      <w:b/>
      <w:bCs/>
    </w:rPr>
  </w:style>
  <w:style w:type="character" w:customStyle="1" w:styleId="AsuntodelcomentarioCar">
    <w:name w:val="Asunto del comentario Car"/>
    <w:basedOn w:val="TextocomentarioCar"/>
    <w:link w:val="Asuntodelcomentario"/>
    <w:uiPriority w:val="99"/>
    <w:semiHidden/>
    <w:rsid w:val="006577A3"/>
    <w:rPr>
      <w:b/>
      <w:bCs/>
      <w:sz w:val="20"/>
      <w:szCs w:val="20"/>
    </w:rPr>
  </w:style>
  <w:style w:type="paragraph" w:styleId="Revisin">
    <w:name w:val="Revision"/>
    <w:hidden/>
    <w:uiPriority w:val="99"/>
    <w:semiHidden/>
    <w:rsid w:val="006165D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zh-CN"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1"/>
    <w:qFormat/>
    <w:rsid w:val="00F51F2D"/>
    <w:pPr>
      <w:widowControl w:val="0"/>
      <w:spacing w:before="34" w:after="0" w:line="240" w:lineRule="auto"/>
      <w:ind w:left="113"/>
      <w:outlineLvl w:val="0"/>
    </w:pPr>
    <w:rPr>
      <w:rFonts w:ascii="Times New Roman" w:eastAsia="Times New Roman" w:hAnsi="Times New Roman"/>
      <w:b/>
      <w:bCs/>
      <w:sz w:val="33"/>
      <w:szCs w:val="33"/>
      <w:lang w:val="en-US" w:eastAsia="en-US"/>
    </w:rPr>
  </w:style>
  <w:style w:type="paragraph" w:styleId="Ttulo2">
    <w:name w:val="heading 2"/>
    <w:basedOn w:val="Normal"/>
    <w:link w:val="Ttulo2Car"/>
    <w:uiPriority w:val="1"/>
    <w:qFormat/>
    <w:rsid w:val="00F51F2D"/>
    <w:pPr>
      <w:widowControl w:val="0"/>
      <w:spacing w:after="0" w:line="240" w:lineRule="auto"/>
      <w:ind w:left="113"/>
      <w:outlineLvl w:val="1"/>
    </w:pPr>
    <w:rPr>
      <w:rFonts w:ascii="Times New Roman" w:eastAsia="Times New Roman" w:hAnsi="Times New Roman"/>
      <w:b/>
      <w:bCs/>
      <w:sz w:val="27"/>
      <w:szCs w:val="27"/>
      <w:lang w:val="en-US" w:eastAsia="en-US"/>
    </w:rPr>
  </w:style>
  <w:style w:type="paragraph" w:styleId="Ttulo3">
    <w:name w:val="heading 3"/>
    <w:basedOn w:val="Normal"/>
    <w:link w:val="Ttulo3Car"/>
    <w:uiPriority w:val="1"/>
    <w:qFormat/>
    <w:rsid w:val="00F51F2D"/>
    <w:pPr>
      <w:widowControl w:val="0"/>
      <w:spacing w:after="0" w:line="240" w:lineRule="auto"/>
      <w:ind w:left="113" w:hanging="436"/>
      <w:outlineLvl w:val="2"/>
    </w:pPr>
    <w:rPr>
      <w:rFonts w:ascii="Times New Roman" w:eastAsia="Times New Roman" w:hAnsi="Times New Roman"/>
      <w:b/>
      <w:bCs/>
      <w:sz w:val="23"/>
      <w:szCs w:val="23"/>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SM">
    <w:name w:val="ASM"/>
    <w:basedOn w:val="Normal"/>
    <w:qFormat/>
    <w:rsid w:val="00510477"/>
    <w:pPr>
      <w:spacing w:line="360" w:lineRule="auto"/>
      <w:jc w:val="both"/>
    </w:pPr>
  </w:style>
  <w:style w:type="paragraph" w:styleId="Textoindependiente">
    <w:name w:val="Body Text"/>
    <w:basedOn w:val="Normal"/>
    <w:link w:val="TextoindependienteCar"/>
    <w:uiPriority w:val="1"/>
    <w:unhideWhenUsed/>
    <w:qFormat/>
    <w:rsid w:val="00510477"/>
    <w:pPr>
      <w:spacing w:after="120"/>
    </w:pPr>
  </w:style>
  <w:style w:type="character" w:customStyle="1" w:styleId="TextoindependienteCar">
    <w:name w:val="Texto independiente Car"/>
    <w:basedOn w:val="Fuentedeprrafopredeter"/>
    <w:link w:val="Textoindependiente"/>
    <w:uiPriority w:val="99"/>
    <w:semiHidden/>
    <w:rsid w:val="00510477"/>
  </w:style>
  <w:style w:type="character" w:styleId="Hipervnculo">
    <w:name w:val="Hyperlink"/>
    <w:basedOn w:val="Fuentedeprrafopredeter"/>
    <w:uiPriority w:val="99"/>
    <w:unhideWhenUsed/>
    <w:rsid w:val="00510477"/>
    <w:rPr>
      <w:color w:val="0563C1" w:themeColor="hyperlink"/>
      <w:u w:val="single"/>
    </w:rPr>
  </w:style>
  <w:style w:type="character" w:customStyle="1" w:styleId="Ttulo1Car">
    <w:name w:val="Título 1 Car"/>
    <w:basedOn w:val="Fuentedeprrafopredeter"/>
    <w:link w:val="Ttulo1"/>
    <w:uiPriority w:val="1"/>
    <w:rsid w:val="00F51F2D"/>
    <w:rPr>
      <w:rFonts w:ascii="Times New Roman" w:eastAsia="Times New Roman" w:hAnsi="Times New Roman"/>
      <w:b/>
      <w:bCs/>
      <w:sz w:val="33"/>
      <w:szCs w:val="33"/>
      <w:lang w:val="en-US" w:eastAsia="en-US"/>
    </w:rPr>
  </w:style>
  <w:style w:type="character" w:customStyle="1" w:styleId="Ttulo2Car">
    <w:name w:val="Título 2 Car"/>
    <w:basedOn w:val="Fuentedeprrafopredeter"/>
    <w:link w:val="Ttulo2"/>
    <w:uiPriority w:val="1"/>
    <w:rsid w:val="00F51F2D"/>
    <w:rPr>
      <w:rFonts w:ascii="Times New Roman" w:eastAsia="Times New Roman" w:hAnsi="Times New Roman"/>
      <w:b/>
      <w:bCs/>
      <w:sz w:val="27"/>
      <w:szCs w:val="27"/>
      <w:lang w:val="en-US" w:eastAsia="en-US"/>
    </w:rPr>
  </w:style>
  <w:style w:type="character" w:customStyle="1" w:styleId="Ttulo3Car">
    <w:name w:val="Título 3 Car"/>
    <w:basedOn w:val="Fuentedeprrafopredeter"/>
    <w:link w:val="Ttulo3"/>
    <w:uiPriority w:val="1"/>
    <w:rsid w:val="00F51F2D"/>
    <w:rPr>
      <w:rFonts w:ascii="Times New Roman" w:eastAsia="Times New Roman" w:hAnsi="Times New Roman"/>
      <w:b/>
      <w:bCs/>
      <w:sz w:val="23"/>
      <w:szCs w:val="23"/>
      <w:lang w:val="en-US" w:eastAsia="en-US"/>
    </w:rPr>
  </w:style>
  <w:style w:type="paragraph" w:styleId="Prrafodelista">
    <w:name w:val="List Paragraph"/>
    <w:basedOn w:val="Normal"/>
    <w:uiPriority w:val="1"/>
    <w:qFormat/>
    <w:rsid w:val="00F51F2D"/>
    <w:pPr>
      <w:widowControl w:val="0"/>
      <w:spacing w:after="0" w:line="240" w:lineRule="auto"/>
    </w:pPr>
    <w:rPr>
      <w:rFonts w:eastAsiaTheme="minorHAnsi"/>
      <w:sz w:val="22"/>
      <w:szCs w:val="22"/>
      <w:lang w:val="en-US" w:eastAsia="en-US"/>
    </w:rPr>
  </w:style>
  <w:style w:type="paragraph" w:customStyle="1" w:styleId="TableParagraph">
    <w:name w:val="Table Paragraph"/>
    <w:basedOn w:val="Normal"/>
    <w:uiPriority w:val="1"/>
    <w:qFormat/>
    <w:rsid w:val="00F51F2D"/>
    <w:pPr>
      <w:widowControl w:val="0"/>
      <w:spacing w:after="0" w:line="240" w:lineRule="auto"/>
    </w:pPr>
    <w:rPr>
      <w:rFonts w:eastAsiaTheme="minorHAnsi"/>
      <w:sz w:val="22"/>
      <w:szCs w:val="22"/>
      <w:lang w:val="en-US" w:eastAsia="en-US"/>
    </w:rPr>
  </w:style>
  <w:style w:type="character" w:styleId="Textodelmarcadordeposicin">
    <w:name w:val="Placeholder Text"/>
    <w:basedOn w:val="Fuentedeprrafopredeter"/>
    <w:uiPriority w:val="99"/>
    <w:semiHidden/>
    <w:rsid w:val="007123EF"/>
    <w:rPr>
      <w:color w:val="808080"/>
    </w:rPr>
  </w:style>
  <w:style w:type="paragraph" w:styleId="Encabezado">
    <w:name w:val="header"/>
    <w:basedOn w:val="Normal"/>
    <w:link w:val="EncabezadoCar"/>
    <w:uiPriority w:val="99"/>
    <w:unhideWhenUsed/>
    <w:rsid w:val="009177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17718"/>
  </w:style>
  <w:style w:type="paragraph" w:styleId="Piedepgina">
    <w:name w:val="footer"/>
    <w:basedOn w:val="Normal"/>
    <w:link w:val="PiedepginaCar"/>
    <w:uiPriority w:val="99"/>
    <w:unhideWhenUsed/>
    <w:rsid w:val="009177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17718"/>
  </w:style>
  <w:style w:type="character" w:styleId="Nmerodepgina">
    <w:name w:val="page number"/>
    <w:basedOn w:val="Fuentedeprrafopredeter"/>
    <w:uiPriority w:val="99"/>
    <w:semiHidden/>
    <w:unhideWhenUsed/>
    <w:rsid w:val="00917718"/>
  </w:style>
  <w:style w:type="character" w:styleId="Hipervnculovisitado">
    <w:name w:val="FollowedHyperlink"/>
    <w:basedOn w:val="Fuentedeprrafopredeter"/>
    <w:uiPriority w:val="99"/>
    <w:semiHidden/>
    <w:unhideWhenUsed/>
    <w:rsid w:val="00BA5DE6"/>
    <w:rPr>
      <w:color w:val="954F72" w:themeColor="followedHyperlink"/>
      <w:u w:val="single"/>
    </w:rPr>
  </w:style>
  <w:style w:type="character" w:styleId="Nmerodelnea">
    <w:name w:val="line number"/>
    <w:basedOn w:val="Fuentedeprrafopredeter"/>
    <w:uiPriority w:val="99"/>
    <w:semiHidden/>
    <w:unhideWhenUsed/>
    <w:rsid w:val="0065557D"/>
  </w:style>
  <w:style w:type="paragraph" w:styleId="Textodeglobo">
    <w:name w:val="Balloon Text"/>
    <w:basedOn w:val="Normal"/>
    <w:link w:val="TextodegloboCar"/>
    <w:uiPriority w:val="99"/>
    <w:semiHidden/>
    <w:unhideWhenUsed/>
    <w:rsid w:val="001B7DE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7DE9"/>
    <w:rPr>
      <w:rFonts w:ascii="Tahoma" w:hAnsi="Tahoma" w:cs="Tahoma"/>
      <w:sz w:val="16"/>
      <w:szCs w:val="16"/>
    </w:rPr>
  </w:style>
  <w:style w:type="character" w:styleId="Refdecomentario">
    <w:name w:val="annotation reference"/>
    <w:basedOn w:val="Fuentedeprrafopredeter"/>
    <w:uiPriority w:val="99"/>
    <w:semiHidden/>
    <w:unhideWhenUsed/>
    <w:rsid w:val="006577A3"/>
    <w:rPr>
      <w:sz w:val="16"/>
      <w:szCs w:val="16"/>
    </w:rPr>
  </w:style>
  <w:style w:type="paragraph" w:styleId="Textocomentario">
    <w:name w:val="annotation text"/>
    <w:basedOn w:val="Normal"/>
    <w:link w:val="TextocomentarioCar"/>
    <w:uiPriority w:val="99"/>
    <w:semiHidden/>
    <w:unhideWhenUsed/>
    <w:rsid w:val="006577A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577A3"/>
    <w:rPr>
      <w:sz w:val="20"/>
      <w:szCs w:val="20"/>
    </w:rPr>
  </w:style>
  <w:style w:type="paragraph" w:styleId="Asuntodelcomentario">
    <w:name w:val="annotation subject"/>
    <w:basedOn w:val="Textocomentario"/>
    <w:next w:val="Textocomentario"/>
    <w:link w:val="AsuntodelcomentarioCar"/>
    <w:uiPriority w:val="99"/>
    <w:semiHidden/>
    <w:unhideWhenUsed/>
    <w:rsid w:val="006577A3"/>
    <w:rPr>
      <w:b/>
      <w:bCs/>
    </w:rPr>
  </w:style>
  <w:style w:type="character" w:customStyle="1" w:styleId="AsuntodelcomentarioCar">
    <w:name w:val="Asunto del comentario Car"/>
    <w:basedOn w:val="TextocomentarioCar"/>
    <w:link w:val="Asuntodelcomentario"/>
    <w:uiPriority w:val="99"/>
    <w:semiHidden/>
    <w:rsid w:val="006577A3"/>
    <w:rPr>
      <w:b/>
      <w:bCs/>
      <w:sz w:val="20"/>
      <w:szCs w:val="20"/>
    </w:rPr>
  </w:style>
  <w:style w:type="paragraph" w:styleId="Revisin">
    <w:name w:val="Revision"/>
    <w:hidden/>
    <w:uiPriority w:val="99"/>
    <w:semiHidden/>
    <w:rsid w:val="006165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75674">
      <w:bodyDiv w:val="1"/>
      <w:marLeft w:val="0"/>
      <w:marRight w:val="0"/>
      <w:marTop w:val="0"/>
      <w:marBottom w:val="0"/>
      <w:divBdr>
        <w:top w:val="none" w:sz="0" w:space="0" w:color="auto"/>
        <w:left w:val="none" w:sz="0" w:space="0" w:color="auto"/>
        <w:bottom w:val="none" w:sz="0" w:space="0" w:color="auto"/>
        <w:right w:val="none" w:sz="0" w:space="0" w:color="auto"/>
      </w:divBdr>
    </w:div>
    <w:div w:id="175968398">
      <w:bodyDiv w:val="1"/>
      <w:marLeft w:val="0"/>
      <w:marRight w:val="0"/>
      <w:marTop w:val="0"/>
      <w:marBottom w:val="0"/>
      <w:divBdr>
        <w:top w:val="none" w:sz="0" w:space="0" w:color="auto"/>
        <w:left w:val="none" w:sz="0" w:space="0" w:color="auto"/>
        <w:bottom w:val="none" w:sz="0" w:space="0" w:color="auto"/>
        <w:right w:val="none" w:sz="0" w:space="0" w:color="auto"/>
      </w:divBdr>
    </w:div>
    <w:div w:id="293798273">
      <w:bodyDiv w:val="1"/>
      <w:marLeft w:val="0"/>
      <w:marRight w:val="0"/>
      <w:marTop w:val="0"/>
      <w:marBottom w:val="0"/>
      <w:divBdr>
        <w:top w:val="none" w:sz="0" w:space="0" w:color="auto"/>
        <w:left w:val="none" w:sz="0" w:space="0" w:color="auto"/>
        <w:bottom w:val="none" w:sz="0" w:space="0" w:color="auto"/>
        <w:right w:val="none" w:sz="0" w:space="0" w:color="auto"/>
      </w:divBdr>
    </w:div>
    <w:div w:id="299457519">
      <w:bodyDiv w:val="1"/>
      <w:marLeft w:val="0"/>
      <w:marRight w:val="0"/>
      <w:marTop w:val="0"/>
      <w:marBottom w:val="0"/>
      <w:divBdr>
        <w:top w:val="none" w:sz="0" w:space="0" w:color="auto"/>
        <w:left w:val="none" w:sz="0" w:space="0" w:color="auto"/>
        <w:bottom w:val="none" w:sz="0" w:space="0" w:color="auto"/>
        <w:right w:val="none" w:sz="0" w:space="0" w:color="auto"/>
      </w:divBdr>
    </w:div>
    <w:div w:id="317458876">
      <w:bodyDiv w:val="1"/>
      <w:marLeft w:val="0"/>
      <w:marRight w:val="0"/>
      <w:marTop w:val="0"/>
      <w:marBottom w:val="0"/>
      <w:divBdr>
        <w:top w:val="none" w:sz="0" w:space="0" w:color="auto"/>
        <w:left w:val="none" w:sz="0" w:space="0" w:color="auto"/>
        <w:bottom w:val="none" w:sz="0" w:space="0" w:color="auto"/>
        <w:right w:val="none" w:sz="0" w:space="0" w:color="auto"/>
      </w:divBdr>
      <w:divsChild>
        <w:div w:id="1176649129">
          <w:marLeft w:val="0"/>
          <w:marRight w:val="0"/>
          <w:marTop w:val="0"/>
          <w:marBottom w:val="0"/>
          <w:divBdr>
            <w:top w:val="none" w:sz="0" w:space="0" w:color="auto"/>
            <w:left w:val="none" w:sz="0" w:space="0" w:color="auto"/>
            <w:bottom w:val="none" w:sz="0" w:space="0" w:color="auto"/>
            <w:right w:val="none" w:sz="0" w:space="0" w:color="auto"/>
          </w:divBdr>
        </w:div>
        <w:div w:id="626472884">
          <w:marLeft w:val="0"/>
          <w:marRight w:val="0"/>
          <w:marTop w:val="30"/>
          <w:marBottom w:val="0"/>
          <w:divBdr>
            <w:top w:val="none" w:sz="0" w:space="0" w:color="auto"/>
            <w:left w:val="none" w:sz="0" w:space="0" w:color="auto"/>
            <w:bottom w:val="none" w:sz="0" w:space="0" w:color="auto"/>
            <w:right w:val="none" w:sz="0" w:space="0" w:color="auto"/>
          </w:divBdr>
        </w:div>
      </w:divsChild>
    </w:div>
    <w:div w:id="432869691">
      <w:bodyDiv w:val="1"/>
      <w:marLeft w:val="0"/>
      <w:marRight w:val="0"/>
      <w:marTop w:val="0"/>
      <w:marBottom w:val="0"/>
      <w:divBdr>
        <w:top w:val="none" w:sz="0" w:space="0" w:color="auto"/>
        <w:left w:val="none" w:sz="0" w:space="0" w:color="auto"/>
        <w:bottom w:val="none" w:sz="0" w:space="0" w:color="auto"/>
        <w:right w:val="none" w:sz="0" w:space="0" w:color="auto"/>
      </w:divBdr>
    </w:div>
    <w:div w:id="531920366">
      <w:bodyDiv w:val="1"/>
      <w:marLeft w:val="0"/>
      <w:marRight w:val="0"/>
      <w:marTop w:val="0"/>
      <w:marBottom w:val="0"/>
      <w:divBdr>
        <w:top w:val="none" w:sz="0" w:space="0" w:color="auto"/>
        <w:left w:val="none" w:sz="0" w:space="0" w:color="auto"/>
        <w:bottom w:val="none" w:sz="0" w:space="0" w:color="auto"/>
        <w:right w:val="none" w:sz="0" w:space="0" w:color="auto"/>
      </w:divBdr>
    </w:div>
    <w:div w:id="585962959">
      <w:bodyDiv w:val="1"/>
      <w:marLeft w:val="0"/>
      <w:marRight w:val="0"/>
      <w:marTop w:val="0"/>
      <w:marBottom w:val="0"/>
      <w:divBdr>
        <w:top w:val="none" w:sz="0" w:space="0" w:color="auto"/>
        <w:left w:val="none" w:sz="0" w:space="0" w:color="auto"/>
        <w:bottom w:val="none" w:sz="0" w:space="0" w:color="auto"/>
        <w:right w:val="none" w:sz="0" w:space="0" w:color="auto"/>
      </w:divBdr>
      <w:divsChild>
        <w:div w:id="863398244">
          <w:marLeft w:val="0"/>
          <w:marRight w:val="0"/>
          <w:marTop w:val="0"/>
          <w:marBottom w:val="0"/>
          <w:divBdr>
            <w:top w:val="none" w:sz="0" w:space="0" w:color="auto"/>
            <w:left w:val="none" w:sz="0" w:space="0" w:color="auto"/>
            <w:bottom w:val="none" w:sz="0" w:space="0" w:color="auto"/>
            <w:right w:val="none" w:sz="0" w:space="0" w:color="auto"/>
          </w:divBdr>
        </w:div>
        <w:div w:id="1410342708">
          <w:marLeft w:val="0"/>
          <w:marRight w:val="0"/>
          <w:marTop w:val="30"/>
          <w:marBottom w:val="0"/>
          <w:divBdr>
            <w:top w:val="none" w:sz="0" w:space="0" w:color="auto"/>
            <w:left w:val="none" w:sz="0" w:space="0" w:color="auto"/>
            <w:bottom w:val="none" w:sz="0" w:space="0" w:color="auto"/>
            <w:right w:val="none" w:sz="0" w:space="0" w:color="auto"/>
          </w:divBdr>
        </w:div>
      </w:divsChild>
    </w:div>
    <w:div w:id="625552268">
      <w:bodyDiv w:val="1"/>
      <w:marLeft w:val="0"/>
      <w:marRight w:val="0"/>
      <w:marTop w:val="0"/>
      <w:marBottom w:val="0"/>
      <w:divBdr>
        <w:top w:val="none" w:sz="0" w:space="0" w:color="auto"/>
        <w:left w:val="none" w:sz="0" w:space="0" w:color="auto"/>
        <w:bottom w:val="none" w:sz="0" w:space="0" w:color="auto"/>
        <w:right w:val="none" w:sz="0" w:space="0" w:color="auto"/>
      </w:divBdr>
    </w:div>
    <w:div w:id="882711930">
      <w:bodyDiv w:val="1"/>
      <w:marLeft w:val="0"/>
      <w:marRight w:val="0"/>
      <w:marTop w:val="0"/>
      <w:marBottom w:val="0"/>
      <w:divBdr>
        <w:top w:val="none" w:sz="0" w:space="0" w:color="auto"/>
        <w:left w:val="none" w:sz="0" w:space="0" w:color="auto"/>
        <w:bottom w:val="none" w:sz="0" w:space="0" w:color="auto"/>
        <w:right w:val="none" w:sz="0" w:space="0" w:color="auto"/>
      </w:divBdr>
    </w:div>
    <w:div w:id="929122513">
      <w:bodyDiv w:val="1"/>
      <w:marLeft w:val="0"/>
      <w:marRight w:val="0"/>
      <w:marTop w:val="0"/>
      <w:marBottom w:val="0"/>
      <w:divBdr>
        <w:top w:val="none" w:sz="0" w:space="0" w:color="auto"/>
        <w:left w:val="none" w:sz="0" w:space="0" w:color="auto"/>
        <w:bottom w:val="none" w:sz="0" w:space="0" w:color="auto"/>
        <w:right w:val="none" w:sz="0" w:space="0" w:color="auto"/>
      </w:divBdr>
    </w:div>
    <w:div w:id="1001397178">
      <w:bodyDiv w:val="1"/>
      <w:marLeft w:val="0"/>
      <w:marRight w:val="0"/>
      <w:marTop w:val="0"/>
      <w:marBottom w:val="0"/>
      <w:divBdr>
        <w:top w:val="none" w:sz="0" w:space="0" w:color="auto"/>
        <w:left w:val="none" w:sz="0" w:space="0" w:color="auto"/>
        <w:bottom w:val="none" w:sz="0" w:space="0" w:color="auto"/>
        <w:right w:val="none" w:sz="0" w:space="0" w:color="auto"/>
      </w:divBdr>
    </w:div>
    <w:div w:id="1250387798">
      <w:bodyDiv w:val="1"/>
      <w:marLeft w:val="0"/>
      <w:marRight w:val="0"/>
      <w:marTop w:val="0"/>
      <w:marBottom w:val="0"/>
      <w:divBdr>
        <w:top w:val="none" w:sz="0" w:space="0" w:color="auto"/>
        <w:left w:val="none" w:sz="0" w:space="0" w:color="auto"/>
        <w:bottom w:val="none" w:sz="0" w:space="0" w:color="auto"/>
        <w:right w:val="none" w:sz="0" w:space="0" w:color="auto"/>
      </w:divBdr>
    </w:div>
    <w:div w:id="1341660585">
      <w:bodyDiv w:val="1"/>
      <w:marLeft w:val="0"/>
      <w:marRight w:val="0"/>
      <w:marTop w:val="0"/>
      <w:marBottom w:val="0"/>
      <w:divBdr>
        <w:top w:val="none" w:sz="0" w:space="0" w:color="auto"/>
        <w:left w:val="none" w:sz="0" w:space="0" w:color="auto"/>
        <w:bottom w:val="none" w:sz="0" w:space="0" w:color="auto"/>
        <w:right w:val="none" w:sz="0" w:space="0" w:color="auto"/>
      </w:divBdr>
    </w:div>
    <w:div w:id="1342464388">
      <w:bodyDiv w:val="1"/>
      <w:marLeft w:val="0"/>
      <w:marRight w:val="0"/>
      <w:marTop w:val="0"/>
      <w:marBottom w:val="0"/>
      <w:divBdr>
        <w:top w:val="none" w:sz="0" w:space="0" w:color="auto"/>
        <w:left w:val="none" w:sz="0" w:space="0" w:color="auto"/>
        <w:bottom w:val="none" w:sz="0" w:space="0" w:color="auto"/>
        <w:right w:val="none" w:sz="0" w:space="0" w:color="auto"/>
      </w:divBdr>
    </w:div>
    <w:div w:id="1426657268">
      <w:bodyDiv w:val="1"/>
      <w:marLeft w:val="0"/>
      <w:marRight w:val="0"/>
      <w:marTop w:val="0"/>
      <w:marBottom w:val="0"/>
      <w:divBdr>
        <w:top w:val="none" w:sz="0" w:space="0" w:color="auto"/>
        <w:left w:val="none" w:sz="0" w:space="0" w:color="auto"/>
        <w:bottom w:val="none" w:sz="0" w:space="0" w:color="auto"/>
        <w:right w:val="none" w:sz="0" w:space="0" w:color="auto"/>
      </w:divBdr>
    </w:div>
    <w:div w:id="1432582929">
      <w:bodyDiv w:val="1"/>
      <w:marLeft w:val="0"/>
      <w:marRight w:val="0"/>
      <w:marTop w:val="0"/>
      <w:marBottom w:val="0"/>
      <w:divBdr>
        <w:top w:val="none" w:sz="0" w:space="0" w:color="auto"/>
        <w:left w:val="none" w:sz="0" w:space="0" w:color="auto"/>
        <w:bottom w:val="none" w:sz="0" w:space="0" w:color="auto"/>
        <w:right w:val="none" w:sz="0" w:space="0" w:color="auto"/>
      </w:divBdr>
    </w:div>
    <w:div w:id="1802572114">
      <w:bodyDiv w:val="1"/>
      <w:marLeft w:val="0"/>
      <w:marRight w:val="0"/>
      <w:marTop w:val="0"/>
      <w:marBottom w:val="0"/>
      <w:divBdr>
        <w:top w:val="none" w:sz="0" w:space="0" w:color="auto"/>
        <w:left w:val="none" w:sz="0" w:space="0" w:color="auto"/>
        <w:bottom w:val="none" w:sz="0" w:space="0" w:color="auto"/>
        <w:right w:val="none" w:sz="0" w:space="0" w:color="auto"/>
      </w:divBdr>
    </w:div>
    <w:div w:id="1899198119">
      <w:bodyDiv w:val="1"/>
      <w:marLeft w:val="0"/>
      <w:marRight w:val="0"/>
      <w:marTop w:val="0"/>
      <w:marBottom w:val="0"/>
      <w:divBdr>
        <w:top w:val="none" w:sz="0" w:space="0" w:color="auto"/>
        <w:left w:val="none" w:sz="0" w:space="0" w:color="auto"/>
        <w:bottom w:val="none" w:sz="0" w:space="0" w:color="auto"/>
        <w:right w:val="none" w:sz="0" w:space="0" w:color="auto"/>
      </w:divBdr>
    </w:div>
    <w:div w:id="1975060509">
      <w:bodyDiv w:val="1"/>
      <w:marLeft w:val="0"/>
      <w:marRight w:val="0"/>
      <w:marTop w:val="0"/>
      <w:marBottom w:val="0"/>
      <w:divBdr>
        <w:top w:val="none" w:sz="0" w:space="0" w:color="auto"/>
        <w:left w:val="none" w:sz="0" w:space="0" w:color="auto"/>
        <w:bottom w:val="none" w:sz="0" w:space="0" w:color="auto"/>
        <w:right w:val="none" w:sz="0" w:space="0" w:color="auto"/>
      </w:divBdr>
      <w:divsChild>
        <w:div w:id="945573882">
          <w:marLeft w:val="0"/>
          <w:marRight w:val="0"/>
          <w:marTop w:val="0"/>
          <w:marBottom w:val="0"/>
          <w:divBdr>
            <w:top w:val="none" w:sz="0" w:space="0" w:color="auto"/>
            <w:left w:val="none" w:sz="0" w:space="0" w:color="auto"/>
            <w:bottom w:val="none" w:sz="0" w:space="0" w:color="auto"/>
            <w:right w:val="none" w:sz="0" w:space="0" w:color="auto"/>
          </w:divBdr>
        </w:div>
        <w:div w:id="1071392910">
          <w:marLeft w:val="0"/>
          <w:marRight w:val="0"/>
          <w:marTop w:val="3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1157</TotalTime>
  <Pages>35</Pages>
  <Words>11354</Words>
  <Characters>62452</Characters>
  <Application>Microsoft Office Word</Application>
  <DocSecurity>0</DocSecurity>
  <Lines>520</Lines>
  <Paragraphs>147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MAUS</vt:lpstr>
      <vt:lpstr>MAUS</vt:lpstr>
    </vt:vector>
  </TitlesOfParts>
  <Company>University of Valencia</Company>
  <LinksUpToDate>false</LinksUpToDate>
  <CharactersWithSpaces>73659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MAUS</dc:title>
  <dc:subject>mSystems</dc:subject>
  <dc:creator>Jose Manuel Marti Martinez</dc:creator>
  <cp:lastModifiedBy>Usuario</cp:lastModifiedBy>
  <cp:revision>52</cp:revision>
  <dcterms:created xsi:type="dcterms:W3CDTF">2017-02-01T11:52:00Z</dcterms:created>
  <dcterms:modified xsi:type="dcterms:W3CDTF">2017-02-15T15:09:00Z</dcterms:modified>
</cp:coreProperties>
</file>