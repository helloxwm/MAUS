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41D07" w14:textId="01B6FACD" w:rsidR="003E0D8D" w:rsidRPr="00FD29CF" w:rsidRDefault="003E0D8D" w:rsidP="009B5DE0">
      <w:pPr>
        <w:pStyle w:val="Ttulo"/>
        <w:rPr>
          <w:lang w:val="en-US"/>
        </w:rPr>
      </w:pPr>
      <w:r w:rsidRPr="00FD29CF">
        <w:rPr>
          <w:lang w:val="en-US"/>
        </w:rPr>
        <w:t>Response to Reviewers</w:t>
      </w:r>
      <w:r w:rsidR="00C56CE7" w:rsidRPr="00FD29CF">
        <w:rPr>
          <w:lang w:val="en-US"/>
        </w:rPr>
        <w:t xml:space="preserve"> </w:t>
      </w:r>
      <w:r w:rsidR="00C56CE7" w:rsidRPr="00FD29CF">
        <w:rPr>
          <w:rStyle w:val="SubttuloCar"/>
          <w:lang w:val="en-US"/>
        </w:rPr>
        <w:t>(</w:t>
      </w:r>
      <w:proofErr w:type="spellStart"/>
      <w:r w:rsidR="003444CC">
        <w:rPr>
          <w:rStyle w:val="SubttuloCar"/>
          <w:lang w:val="en-US"/>
        </w:rPr>
        <w:t>mSystems00144-16R2</w:t>
      </w:r>
      <w:proofErr w:type="spellEnd"/>
      <w:r w:rsidR="00C56CE7" w:rsidRPr="00FD29CF">
        <w:rPr>
          <w:rStyle w:val="SubttuloCar"/>
          <w:lang w:val="en-US"/>
        </w:rPr>
        <w:t>)</w:t>
      </w:r>
    </w:p>
    <w:p w14:paraId="73622886" w14:textId="0161913E" w:rsidR="00DA7922" w:rsidRPr="00FD29CF" w:rsidRDefault="00DA7922">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4018EA2E" w14:textId="09350ED0" w:rsidR="003B18E2" w:rsidRPr="00FD29CF" w:rsidRDefault="0072046F">
      <w:pPr>
        <w:rPr>
          <w:lang w:val="en-US"/>
        </w:rPr>
      </w:pPr>
      <w:r w:rsidRPr="00FD29CF">
        <w:rPr>
          <w:lang w:val="en-US"/>
        </w:rPr>
        <w:t>We</w:t>
      </w:r>
      <w:r w:rsidR="00C177F8">
        <w:rPr>
          <w:lang w:val="en-US"/>
        </w:rPr>
        <w:t xml:space="preserve"> would like to</w:t>
      </w:r>
      <w:r w:rsidRPr="00FD29CF">
        <w:rPr>
          <w:lang w:val="en-US"/>
        </w:rPr>
        <w:t xml:space="preserv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really helpful to complete our work and make it clear</w:t>
      </w:r>
      <w:r w:rsidR="00C177F8">
        <w:rPr>
          <w:lang w:val="en-US"/>
        </w:rPr>
        <w:t>er</w:t>
      </w:r>
      <w:r w:rsidR="00FD29CF" w:rsidRPr="00FD29CF">
        <w:rPr>
          <w:lang w:val="en-US"/>
        </w:rPr>
        <w:t xml:space="preserve">. </w:t>
      </w:r>
    </w:p>
    <w:p w14:paraId="25F999E8" w14:textId="77777777" w:rsidR="000B6663" w:rsidRPr="00FD29CF" w:rsidRDefault="000B6663">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FD29CF" w:rsidRDefault="0008202A" w:rsidP="0072046F">
      <w:pPr>
        <w:outlineLvl w:val="0"/>
        <w:rPr>
          <w:i/>
          <w:lang w:val="en-US"/>
        </w:rPr>
      </w:pPr>
      <w:r w:rsidRPr="00FD29CF">
        <w:rPr>
          <w:i/>
          <w:u w:val="single"/>
          <w:lang w:val="en-US"/>
        </w:rPr>
        <w:t>Comments for the Author</w:t>
      </w:r>
      <w:r w:rsidRPr="00FD29CF">
        <w:rPr>
          <w:i/>
          <w:lang w:val="en-US"/>
        </w:rPr>
        <w:t>:</w:t>
      </w:r>
    </w:p>
    <w:p w14:paraId="4E3DA3BC" w14:textId="77777777" w:rsidR="00DB04ED"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r w:rsidRPr="00FD29CF">
        <w:rPr>
          <w:i/>
          <w:iCs/>
          <w:lang w:val="en-US"/>
        </w:rPr>
        <w:br/>
        <w:t>General Comments</w:t>
      </w:r>
      <w:proofErr w:type="gramStart"/>
      <w:r w:rsidRPr="00FD29CF">
        <w:rPr>
          <w:i/>
          <w:iCs/>
          <w:lang w:val="en-US"/>
        </w:rPr>
        <w:t>:</w:t>
      </w:r>
      <w:proofErr w:type="gramEnd"/>
      <w:r w:rsidRPr="00FD29CF">
        <w:rPr>
          <w:i/>
          <w:iCs/>
          <w:lang w:val="en-US"/>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p>
    <w:p w14:paraId="200E918E" w14:textId="77777777" w:rsidR="00DB04ED" w:rsidRDefault="00DB04ED" w:rsidP="00354360">
      <w:pPr>
        <w:rPr>
          <w:i/>
          <w:iCs/>
          <w:lang w:val="en-US"/>
        </w:rPr>
      </w:pPr>
    </w:p>
    <w:p w14:paraId="69F2CAAD" w14:textId="77777777" w:rsidR="00DB04ED" w:rsidRPr="00DB04ED" w:rsidRDefault="00DB04ED" w:rsidP="00DB04ED">
      <w:pPr>
        <w:pStyle w:val="Prrafodelista"/>
        <w:numPr>
          <w:ilvl w:val="0"/>
          <w:numId w:val="16"/>
        </w:numPr>
        <w:rPr>
          <w:iCs/>
          <w:lang w:val="en-US"/>
        </w:rPr>
      </w:pPr>
      <w:r w:rsidRPr="00DB04ED">
        <w:rPr>
          <w:iCs/>
          <w:lang w:val="en-US"/>
        </w:rPr>
        <w:t>A new native-speaker specialist revisited the text and made significant changes.</w:t>
      </w:r>
    </w:p>
    <w:p w14:paraId="62716AEC" w14:textId="77777777" w:rsidR="00DB04ED" w:rsidRDefault="00354360" w:rsidP="00354360">
      <w:pPr>
        <w:rPr>
          <w:i/>
          <w:iCs/>
          <w:lang w:val="en-US"/>
        </w:rPr>
      </w:pPr>
      <w:r w:rsidRPr="00FD29CF">
        <w:rPr>
          <w:i/>
          <w:iCs/>
          <w:lang w:val="en-US"/>
        </w:rPr>
        <w:br/>
      </w:r>
      <w:proofErr w:type="gramStart"/>
      <w:r w:rsidRPr="00FD29CF">
        <w:rPr>
          <w:i/>
          <w:iCs/>
          <w:lang w:val="en-US"/>
        </w:rPr>
        <w:t>lines</w:t>
      </w:r>
      <w:proofErr w:type="gramEnd"/>
      <w:r w:rsidRPr="00FD29CF">
        <w:rPr>
          <w:i/>
          <w:iCs/>
          <w:lang w:val="en-US"/>
        </w:rPr>
        <w:t xml:space="preserve"> 47-50: This sentence feels off, with too many 'such as' and commas. The first clause of the sentence is strange, and could be put more simply. For example: 'The human </w:t>
      </w:r>
      <w:proofErr w:type="spellStart"/>
      <w:r w:rsidRPr="00FD29CF">
        <w:rPr>
          <w:i/>
          <w:iCs/>
          <w:lang w:val="en-US"/>
        </w:rPr>
        <w:t>microbiome</w:t>
      </w:r>
      <w:proofErr w:type="spellEnd"/>
      <w:r w:rsidRPr="00FD29CF">
        <w:rPr>
          <w:i/>
          <w:iCs/>
          <w:lang w:val="en-US"/>
        </w:rPr>
        <w:t xml:space="preserve"> is intimately linked to our physiology...</w:t>
      </w:r>
      <w:proofErr w:type="gramStart"/>
      <w:r w:rsidRPr="00FD29CF">
        <w:rPr>
          <w:i/>
          <w:iCs/>
          <w:lang w:val="en-US"/>
        </w:rPr>
        <w:t>'.</w:t>
      </w:r>
      <w:proofErr w:type="gramEnd"/>
      <w:r w:rsidRPr="00FD29CF">
        <w:rPr>
          <w:i/>
          <w:iCs/>
          <w:lang w:val="en-US"/>
        </w:rPr>
        <w:t xml:space="preserve"> Also, replace 'key-route metabolites' with 'key metabolites'.</w:t>
      </w:r>
      <w:r w:rsidRPr="00FD29CF">
        <w:rPr>
          <w:i/>
          <w:iCs/>
          <w:lang w:val="en-US"/>
        </w:rPr>
        <w:br/>
      </w:r>
    </w:p>
    <w:p w14:paraId="4152A03D" w14:textId="5A870086" w:rsidR="00DB04ED" w:rsidRPr="00DE1F3D" w:rsidRDefault="00DB04ED" w:rsidP="00DB04ED">
      <w:pPr>
        <w:pStyle w:val="Prrafodelista"/>
        <w:numPr>
          <w:ilvl w:val="0"/>
          <w:numId w:val="16"/>
        </w:numPr>
        <w:rPr>
          <w:iCs/>
          <w:lang w:val="en-US"/>
        </w:rPr>
      </w:pPr>
      <w:r w:rsidRPr="00DE1F3D">
        <w:rPr>
          <w:iCs/>
          <w:lang w:val="en-US"/>
        </w:rPr>
        <w:t>Done</w:t>
      </w:r>
    </w:p>
    <w:p w14:paraId="082BFC29" w14:textId="77777777" w:rsidR="00DB04ED" w:rsidRDefault="00354360" w:rsidP="00354360">
      <w:pPr>
        <w:rPr>
          <w:i/>
          <w:iCs/>
          <w:lang w:val="en-US"/>
        </w:rPr>
      </w:pPr>
      <w:r w:rsidRPr="00FD29CF">
        <w:rPr>
          <w:i/>
          <w:iCs/>
          <w:lang w:val="en-US"/>
        </w:rPr>
        <w:br/>
      </w:r>
      <w:proofErr w:type="gramStart"/>
      <w:r w:rsidRPr="00FD29CF">
        <w:rPr>
          <w:i/>
          <w:iCs/>
          <w:lang w:val="en-US"/>
        </w:rPr>
        <w:t>line</w:t>
      </w:r>
      <w:proofErr w:type="gramEnd"/>
      <w:r w:rsidRPr="00FD29CF">
        <w:rPr>
          <w:i/>
          <w:iCs/>
          <w:lang w:val="en-US"/>
        </w:rPr>
        <w:t xml:space="preserve"> 52: replace 'affections' with 'afflictions' or 'conditions'</w:t>
      </w:r>
      <w:r w:rsidRPr="00FD29CF">
        <w:rPr>
          <w:i/>
          <w:iCs/>
          <w:lang w:val="en-US"/>
        </w:rPr>
        <w:br/>
      </w:r>
    </w:p>
    <w:p w14:paraId="23B54C67" w14:textId="42F5A83A" w:rsidR="00DB04ED" w:rsidRPr="00DE1F3D" w:rsidRDefault="00DB04ED" w:rsidP="00DB04ED">
      <w:pPr>
        <w:pStyle w:val="Prrafodelista"/>
        <w:numPr>
          <w:ilvl w:val="0"/>
          <w:numId w:val="16"/>
        </w:numPr>
        <w:rPr>
          <w:iCs/>
          <w:lang w:val="en-US"/>
        </w:rPr>
      </w:pPr>
      <w:r w:rsidRPr="00DE1F3D">
        <w:rPr>
          <w:iCs/>
          <w:lang w:val="en-US"/>
        </w:rPr>
        <w:t>Done</w:t>
      </w:r>
    </w:p>
    <w:p w14:paraId="65439F1F" w14:textId="77777777" w:rsidR="00DB04ED" w:rsidRDefault="00354360" w:rsidP="00354360">
      <w:pPr>
        <w:rPr>
          <w:i/>
          <w:iCs/>
          <w:lang w:val="en-US"/>
        </w:rPr>
      </w:pPr>
      <w:r w:rsidRPr="00FD29CF">
        <w:rPr>
          <w:i/>
          <w:iCs/>
          <w:lang w:val="en-US"/>
        </w:rPr>
        <w:lastRenderedPageBreak/>
        <w:br/>
      </w:r>
      <w:proofErr w:type="gramStart"/>
      <w:r w:rsidRPr="00FD29CF">
        <w:rPr>
          <w:i/>
          <w:iCs/>
          <w:lang w:val="en-US"/>
        </w:rPr>
        <w:t>line</w:t>
      </w:r>
      <w:proofErr w:type="gramEnd"/>
      <w:r w:rsidRPr="00FD29CF">
        <w:rPr>
          <w:i/>
          <w:iCs/>
          <w:lang w:val="en-US"/>
        </w:rPr>
        <w:t xml:space="preserve"> 53: replace 'other multiple' with 'many other'</w:t>
      </w:r>
      <w:r w:rsidRPr="00FD29CF">
        <w:rPr>
          <w:i/>
          <w:iCs/>
          <w:lang w:val="en-US"/>
        </w:rPr>
        <w:br/>
      </w:r>
    </w:p>
    <w:p w14:paraId="1B0556FF" w14:textId="48D7637B" w:rsidR="00DB04ED" w:rsidRPr="00DE1F3D" w:rsidRDefault="00DB04ED" w:rsidP="00DB04ED">
      <w:pPr>
        <w:pStyle w:val="Prrafodelista"/>
        <w:numPr>
          <w:ilvl w:val="0"/>
          <w:numId w:val="16"/>
        </w:numPr>
        <w:rPr>
          <w:iCs/>
          <w:lang w:val="en-US"/>
        </w:rPr>
      </w:pPr>
      <w:r w:rsidRPr="00DE1F3D">
        <w:rPr>
          <w:iCs/>
          <w:lang w:val="en-US"/>
        </w:rPr>
        <w:t>Done</w:t>
      </w:r>
    </w:p>
    <w:p w14:paraId="0A1030B1" w14:textId="77777777" w:rsidR="00DB04ED" w:rsidRDefault="00354360" w:rsidP="00354360">
      <w:pPr>
        <w:rPr>
          <w:i/>
          <w:iCs/>
          <w:lang w:val="en-US"/>
        </w:rPr>
      </w:pPr>
      <w:r w:rsidRPr="00FD29CF">
        <w:rPr>
          <w:i/>
          <w:iCs/>
          <w:lang w:val="en-US"/>
        </w:rPr>
        <w:br/>
      </w:r>
      <w:proofErr w:type="gramStart"/>
      <w:r w:rsidRPr="00FD29CF">
        <w:rPr>
          <w:i/>
          <w:iCs/>
          <w:lang w:val="en-US"/>
        </w:rPr>
        <w:t>lines</w:t>
      </w:r>
      <w:proofErr w:type="gramEnd"/>
      <w:r w:rsidRPr="00FD29CF">
        <w:rPr>
          <w:i/>
          <w:iCs/>
          <w:lang w:val="en-US"/>
        </w:rPr>
        <w:t xml:space="preserve"> 52-55: Awkward sentence. Replace 'Current studies reveal' with '</w:t>
      </w:r>
      <w:proofErr w:type="gramStart"/>
      <w:r w:rsidRPr="00FD29CF">
        <w:rPr>
          <w:i/>
          <w:iCs/>
          <w:lang w:val="en-US"/>
        </w:rPr>
        <w:t>Recent</w:t>
      </w:r>
      <w:proofErr w:type="gramEnd"/>
      <w:r w:rsidRPr="00FD29CF">
        <w:rPr>
          <w:i/>
          <w:iCs/>
          <w:lang w:val="en-US"/>
        </w:rPr>
        <w:t xml:space="preserve"> studies have revealed'. Replace '</w:t>
      </w:r>
      <w:proofErr w:type="spellStart"/>
      <w:r w:rsidRPr="00FD29CF">
        <w:rPr>
          <w:i/>
          <w:iCs/>
          <w:lang w:val="en-US"/>
        </w:rPr>
        <w:t>microbiota</w:t>
      </w:r>
      <w:proofErr w:type="spellEnd"/>
      <w:r w:rsidRPr="00FD29CF">
        <w:rPr>
          <w:i/>
          <w:iCs/>
          <w:lang w:val="en-US"/>
        </w:rPr>
        <w:t xml:space="preserve"> also influences' with 'microbes also influence'. Replace 'and is related' with 'and are related'. Replace brain-gut-</w:t>
      </w:r>
      <w:proofErr w:type="spellStart"/>
      <w:r w:rsidRPr="00FD29CF">
        <w:rPr>
          <w:i/>
          <w:iCs/>
          <w:lang w:val="en-US"/>
        </w:rPr>
        <w:t>microbiome</w:t>
      </w:r>
      <w:proofErr w:type="spellEnd"/>
      <w:r w:rsidRPr="00FD29CF">
        <w:rPr>
          <w:i/>
          <w:iCs/>
          <w:lang w:val="en-US"/>
        </w:rPr>
        <w:t xml:space="preserve"> </w:t>
      </w:r>
      <w:proofErr w:type="gramStart"/>
      <w:r w:rsidRPr="00FD29CF">
        <w:rPr>
          <w:i/>
          <w:iCs/>
          <w:lang w:val="en-US"/>
        </w:rPr>
        <w:t>axis' with 'gut-brain axis'</w:t>
      </w:r>
      <w:proofErr w:type="gramEnd"/>
      <w:r w:rsidRPr="00FD29CF">
        <w:rPr>
          <w:i/>
          <w:iCs/>
          <w:lang w:val="en-US"/>
        </w:rPr>
        <w:br/>
      </w:r>
    </w:p>
    <w:p w14:paraId="740074BB" w14:textId="0F9C340B" w:rsidR="00DB04ED" w:rsidRPr="00DE1F3D" w:rsidRDefault="00DB04ED" w:rsidP="00DB04ED">
      <w:pPr>
        <w:pStyle w:val="Prrafodelista"/>
        <w:numPr>
          <w:ilvl w:val="0"/>
          <w:numId w:val="16"/>
        </w:numPr>
        <w:rPr>
          <w:iCs/>
          <w:lang w:val="en-US"/>
        </w:rPr>
      </w:pPr>
      <w:r w:rsidRPr="00DE1F3D">
        <w:rPr>
          <w:iCs/>
          <w:lang w:val="en-US"/>
        </w:rPr>
        <w:t>Done</w:t>
      </w:r>
    </w:p>
    <w:p w14:paraId="5D9CD3E3" w14:textId="2A28A2F6" w:rsidR="00F074C2" w:rsidRDefault="00354360" w:rsidP="00354360">
      <w:pPr>
        <w:rPr>
          <w:i/>
          <w:iCs/>
          <w:lang w:val="en-US"/>
        </w:rPr>
      </w:pPr>
      <w:r w:rsidRPr="00FD29CF">
        <w:rPr>
          <w:i/>
          <w:iCs/>
          <w:lang w:val="en-US"/>
        </w:rPr>
        <w:br/>
      </w:r>
      <w:proofErr w:type="gramStart"/>
      <w:r w:rsidRPr="00FD29CF">
        <w:rPr>
          <w:i/>
          <w:iCs/>
          <w:lang w:val="en-US"/>
        </w:rPr>
        <w:t>lines</w:t>
      </w:r>
      <w:proofErr w:type="gramEnd"/>
      <w:r w:rsidRPr="00FD29CF">
        <w:rPr>
          <w:i/>
          <w:iCs/>
          <w:lang w:val="en-US"/>
        </w:rPr>
        <w:t xml:space="preserve">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7A79A5F6" w:rsidR="000A7672" w:rsidRPr="000A7672" w:rsidRDefault="00C90432" w:rsidP="000A7672">
      <w:pPr>
        <w:pStyle w:val="Prrafodelista"/>
        <w:numPr>
          <w:ilvl w:val="0"/>
          <w:numId w:val="16"/>
        </w:numPr>
        <w:rPr>
          <w:i/>
          <w:iCs/>
          <w:lang w:val="en-US"/>
        </w:rPr>
      </w:pPr>
      <w:r>
        <w:rPr>
          <w:iCs/>
          <w:lang w:val="en-US"/>
        </w:rPr>
        <w:t>The</w:t>
      </w:r>
      <w:r w:rsidR="00921231">
        <w:rPr>
          <w:iCs/>
          <w:lang w:val="en-US"/>
        </w:rPr>
        <w:t>s</w:t>
      </w:r>
      <w:r>
        <w:rPr>
          <w:iCs/>
          <w:lang w:val="en-US"/>
        </w:rPr>
        <w:t>e</w:t>
      </w:r>
      <w:r w:rsidR="00921231">
        <w:rPr>
          <w:iCs/>
          <w:lang w:val="en-US"/>
        </w:rPr>
        <w:t xml:space="preserve"> lines have been rewritten</w:t>
      </w:r>
      <w:r>
        <w:rPr>
          <w:iCs/>
          <w:lang w:val="en-US"/>
        </w:rPr>
        <w:t xml:space="preserve"> attending to these suggestions</w:t>
      </w:r>
      <w:r w:rsidR="00921231">
        <w:rPr>
          <w:iCs/>
          <w:lang w:val="en-US"/>
        </w:rPr>
        <w:t>.</w:t>
      </w:r>
      <w:r w:rsidR="000A7672">
        <w:rPr>
          <w:iCs/>
          <w:lang w:val="en-US"/>
        </w:rPr>
        <w:t xml:space="preserve"> </w:t>
      </w:r>
    </w:p>
    <w:p w14:paraId="3FD60F48" w14:textId="77777777" w:rsidR="00354360" w:rsidRPr="00FD29CF" w:rsidRDefault="00354360" w:rsidP="00354360">
      <w:pPr>
        <w:rPr>
          <w:i/>
          <w:iCs/>
          <w:lang w:val="en-US"/>
        </w:rPr>
      </w:pPr>
    </w:p>
    <w:p w14:paraId="7C181343" w14:textId="77777777" w:rsidR="00DE1F3D" w:rsidRDefault="00354360" w:rsidP="00354360">
      <w:pPr>
        <w:rPr>
          <w:i/>
          <w:iCs/>
          <w:lang w:val="en-US"/>
        </w:rPr>
      </w:pPr>
      <w:r w:rsidRPr="00FD29CF">
        <w:rPr>
          <w:i/>
          <w:iCs/>
          <w:lang w:val="en-US"/>
        </w:rPr>
        <w:t xml:space="preserve">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w:t>
      </w:r>
      <w:proofErr w:type="gramStart"/>
      <w:r w:rsidRPr="00FD29CF">
        <w:rPr>
          <w:i/>
          <w:iCs/>
          <w:lang w:val="en-US"/>
        </w:rPr>
        <w:t>Disturbance intensity/duration?</w:t>
      </w:r>
      <w:proofErr w:type="gramEnd"/>
      <w:r w:rsidRPr="00FD29CF">
        <w:rPr>
          <w:i/>
          <w:iCs/>
          <w:lang w:val="en-US"/>
        </w:rPr>
        <w:t xml:space="preserve"> You should bring more discussion of the phase space and how you define phase transition into the main body of the results and discussion. </w:t>
      </w:r>
    </w:p>
    <w:p w14:paraId="3DB10CDA" w14:textId="77777777" w:rsidR="00DE1F3D" w:rsidRDefault="00DE1F3D" w:rsidP="00354360">
      <w:pPr>
        <w:rPr>
          <w:i/>
          <w:iCs/>
          <w:lang w:val="en-US"/>
        </w:rPr>
      </w:pPr>
    </w:p>
    <w:p w14:paraId="4C46CB88" w14:textId="01093262" w:rsidR="00DE1F3D" w:rsidRPr="00DE1F3D" w:rsidRDefault="00DE1F3D" w:rsidP="00DE1F3D">
      <w:pPr>
        <w:pStyle w:val="Prrafodelista"/>
        <w:numPr>
          <w:ilvl w:val="0"/>
          <w:numId w:val="16"/>
        </w:numPr>
        <w:rPr>
          <w:iCs/>
          <w:lang w:val="en-US"/>
        </w:rPr>
      </w:pPr>
      <w:r w:rsidRPr="00DE1F3D">
        <w:rPr>
          <w:iCs/>
          <w:lang w:val="en-US"/>
        </w:rPr>
        <w:t xml:space="preserve">We have added more text explaining the phase transition figure. The phase transition is continuous (second order in other classifications), and so it is the crossing of the boundary. The state variable is the composition. Any disturbance modifies the composition of the </w:t>
      </w:r>
      <w:proofErr w:type="spellStart"/>
      <w:r w:rsidRPr="00DE1F3D">
        <w:rPr>
          <w:iCs/>
          <w:lang w:val="en-US"/>
        </w:rPr>
        <w:t>microbiota</w:t>
      </w:r>
      <w:proofErr w:type="spellEnd"/>
      <w:r w:rsidRPr="00DE1F3D">
        <w:rPr>
          <w:iCs/>
          <w:lang w:val="en-US"/>
        </w:rPr>
        <w:t xml:space="preserve">, with different compositions encoding different F and V (position in the phase space). We have shown that effective perturbations change V very significantly, and lead to phase transition of the </w:t>
      </w:r>
      <w:proofErr w:type="spellStart"/>
      <w:r w:rsidRPr="00DE1F3D">
        <w:rPr>
          <w:iCs/>
          <w:lang w:val="en-US"/>
        </w:rPr>
        <w:t>microbiota</w:t>
      </w:r>
      <w:proofErr w:type="spellEnd"/>
      <w:r w:rsidRPr="00DE1F3D">
        <w:rPr>
          <w:iCs/>
          <w:lang w:val="en-US"/>
        </w:rPr>
        <w:t xml:space="preserve"> from </w:t>
      </w:r>
      <w:r w:rsidR="00F53BFC">
        <w:rPr>
          <w:iCs/>
          <w:lang w:val="en-US"/>
        </w:rPr>
        <w:t xml:space="preserve">the </w:t>
      </w:r>
      <w:r w:rsidRPr="00DE1F3D">
        <w:rPr>
          <w:iCs/>
          <w:lang w:val="en-US"/>
        </w:rPr>
        <w:t xml:space="preserve">ordered to </w:t>
      </w:r>
      <w:r w:rsidR="00F53BFC">
        <w:rPr>
          <w:iCs/>
          <w:lang w:val="en-US"/>
        </w:rPr>
        <w:t xml:space="preserve">the </w:t>
      </w:r>
      <w:r w:rsidRPr="00DE1F3D">
        <w:rPr>
          <w:iCs/>
          <w:lang w:val="en-US"/>
        </w:rPr>
        <w:t>noisy. Our model can be solved analytically, which allows</w:t>
      </w:r>
      <w:ins w:id="0" w:author="Usuario" w:date="2017-02-15T16:14:00Z">
        <w:r w:rsidR="0046152F">
          <w:rPr>
            <w:iCs/>
            <w:lang w:val="en-US"/>
          </w:rPr>
          <w:t xml:space="preserve"> </w:t>
        </w:r>
      </w:ins>
      <w:del w:id="1" w:author="Usuario" w:date="2017-02-15T16:14:00Z">
        <w:r w:rsidRPr="00DE1F3D" w:rsidDel="0046152F">
          <w:rPr>
            <w:iCs/>
            <w:lang w:val="en-US"/>
          </w:rPr>
          <w:delText xml:space="preserve"> to</w:delText>
        </w:r>
      </w:del>
      <w:ins w:id="2" w:author="Usuario" w:date="2017-02-15T16:14:00Z">
        <w:r w:rsidR="0046152F">
          <w:rPr>
            <w:iCs/>
            <w:lang w:val="en-US"/>
          </w:rPr>
          <w:t>for</w:t>
        </w:r>
      </w:ins>
      <w:r w:rsidRPr="00DE1F3D">
        <w:rPr>
          <w:iCs/>
          <w:lang w:val="en-US"/>
        </w:rPr>
        <w:t xml:space="preserve"> a simple understanding of the different regimes, and in particular </w:t>
      </w:r>
      <w:ins w:id="3" w:author="Usuario" w:date="2017-02-15T16:14:00Z">
        <w:r w:rsidR="0046152F">
          <w:rPr>
            <w:iCs/>
            <w:lang w:val="en-US"/>
          </w:rPr>
          <w:t>for the calculation of</w:t>
        </w:r>
      </w:ins>
      <w:del w:id="4" w:author="Usuario" w:date="2017-02-15T16:14:00Z">
        <w:r w:rsidRPr="00DE1F3D" w:rsidDel="0046152F">
          <w:rPr>
            <w:iCs/>
            <w:lang w:val="en-US"/>
          </w:rPr>
          <w:delText>calculate</w:delText>
        </w:r>
      </w:del>
      <w:r w:rsidRPr="00DE1F3D">
        <w:rPr>
          <w:iCs/>
          <w:lang w:val="en-US"/>
        </w:rPr>
        <w:t xml:space="preserve"> the formula of the transition region. If V is sufficiently small compared to F, there is a maximum in the likelihood in the physical region (relative compositions larger than zero and smaller than one), i.e., there is a best composition solution of the differential equation, which is the ordered solution. On the contrary, if V is sufficiently large compared to F the maximum in the likelihood </w:t>
      </w:r>
      <w:ins w:id="5" w:author="Usuario" w:date="2017-02-15T16:15:00Z">
        <w:r w:rsidR="0046152F">
          <w:rPr>
            <w:iCs/>
            <w:lang w:val="en-US"/>
          </w:rPr>
          <w:t>falls</w:t>
        </w:r>
      </w:ins>
      <w:del w:id="6" w:author="Usuario" w:date="2017-02-15T16:15:00Z">
        <w:r w:rsidRPr="00DE1F3D" w:rsidDel="0046152F">
          <w:rPr>
            <w:iCs/>
            <w:lang w:val="en-US"/>
          </w:rPr>
          <w:delText>is</w:delText>
        </w:r>
      </w:del>
      <w:r w:rsidRPr="00DE1F3D">
        <w:rPr>
          <w:iCs/>
          <w:lang w:val="en-US"/>
        </w:rPr>
        <w:t xml:space="preserve"> outside the physical region), i.e., the best composition solution of the differential equation is at the boundaries (either zero or one) and all physical solutions have comparable likelihoods, which is the </w:t>
      </w:r>
      <w:r w:rsidRPr="00DE1F3D">
        <w:rPr>
          <w:iCs/>
          <w:lang w:val="en-US"/>
        </w:rPr>
        <w:t>noisy phase]</w:t>
      </w:r>
    </w:p>
    <w:p w14:paraId="52FAED0F" w14:textId="77777777" w:rsidR="00DE1F3D" w:rsidRDefault="00DE1F3D" w:rsidP="00DE1F3D">
      <w:pPr>
        <w:jc w:val="center"/>
        <w:rPr>
          <w:i/>
          <w:iCs/>
          <w:lang w:val="en-US"/>
        </w:rPr>
      </w:pPr>
    </w:p>
    <w:p w14:paraId="26502336" w14:textId="77777777" w:rsidR="00DE1F3D" w:rsidRDefault="00354360" w:rsidP="00354360">
      <w:pPr>
        <w:rPr>
          <w:i/>
          <w:iCs/>
          <w:lang w:val="en-US"/>
        </w:rPr>
      </w:pPr>
      <w:r w:rsidRPr="00FD29CF">
        <w:rPr>
          <w:i/>
          <w:iCs/>
          <w:lang w:val="en-US"/>
        </w:rPr>
        <w:t>Why didn't you include all your time series in the V vs. F phase plot (Fig. 3)</w:t>
      </w:r>
      <w:proofErr w:type="gramStart"/>
      <w:r w:rsidRPr="00FD29CF">
        <w:rPr>
          <w:i/>
          <w:iCs/>
          <w:lang w:val="en-US"/>
        </w:rPr>
        <w:t>.</w:t>
      </w:r>
      <w:proofErr w:type="gramEnd"/>
      <w:r w:rsidRPr="00FD29CF">
        <w:rPr>
          <w:i/>
          <w:iCs/>
          <w:lang w:val="en-US"/>
        </w:rPr>
        <w:t xml:space="preserve"> If you include all your data, how often do unhealthy people fall within the healthy range of phase space, and how often does the opposite occur? Would you consider Fig. 2 to b</w:t>
      </w:r>
      <w:r w:rsidR="00DE1F3D">
        <w:rPr>
          <w:i/>
          <w:iCs/>
          <w:lang w:val="en-US"/>
        </w:rPr>
        <w:t>e fairly equivalent to Fig. 3?</w:t>
      </w:r>
    </w:p>
    <w:p w14:paraId="65966C77" w14:textId="77777777" w:rsidR="00DE1F3D" w:rsidRDefault="00DE1F3D" w:rsidP="00354360">
      <w:pPr>
        <w:rPr>
          <w:i/>
          <w:iCs/>
          <w:lang w:val="en-US"/>
        </w:rPr>
      </w:pPr>
    </w:p>
    <w:p w14:paraId="56CBEF90" w14:textId="305326ED" w:rsidR="00DE1F3D" w:rsidRPr="00DE1F3D" w:rsidRDefault="00DE1F3D" w:rsidP="00DE1F3D">
      <w:pPr>
        <w:pStyle w:val="Prrafodelista"/>
        <w:numPr>
          <w:ilvl w:val="0"/>
          <w:numId w:val="16"/>
        </w:numPr>
        <w:rPr>
          <w:iCs/>
          <w:lang w:val="en-US"/>
        </w:rPr>
      </w:pPr>
      <w:r w:rsidRPr="00DE1F3D">
        <w:rPr>
          <w:iCs/>
          <w:lang w:val="en-US"/>
        </w:rPr>
        <w:t xml:space="preserve">Fig 2 and Fig 3 are not equivalent. Fig 2 shows </w:t>
      </w:r>
      <w:ins w:id="7" w:author="Usuario" w:date="2017-02-15T16:16:00Z">
        <w:r w:rsidR="0046152F" w:rsidRPr="00DE1F3D">
          <w:rPr>
            <w:iCs/>
            <w:lang w:val="en-US"/>
          </w:rPr>
          <w:t>only</w:t>
        </w:r>
        <w:r w:rsidR="0046152F" w:rsidRPr="00DE1F3D">
          <w:rPr>
            <w:iCs/>
            <w:lang w:val="en-US"/>
          </w:rPr>
          <w:t xml:space="preserve"> </w:t>
        </w:r>
        <w:r w:rsidR="0046152F">
          <w:rPr>
            <w:iCs/>
            <w:lang w:val="en-US"/>
          </w:rPr>
          <w:t xml:space="preserve">the </w:t>
        </w:r>
      </w:ins>
      <w:r w:rsidRPr="00DE1F3D">
        <w:rPr>
          <w:iCs/>
          <w:lang w:val="en-US"/>
        </w:rPr>
        <w:t xml:space="preserve">data </w:t>
      </w:r>
      <w:del w:id="8" w:author="Usuario" w:date="2017-02-15T16:16:00Z">
        <w:r w:rsidRPr="00DE1F3D" w:rsidDel="0046152F">
          <w:rPr>
            <w:iCs/>
            <w:lang w:val="en-US"/>
          </w:rPr>
          <w:delText xml:space="preserve">only </w:delText>
        </w:r>
      </w:del>
      <w:r w:rsidRPr="00DE1F3D">
        <w:rPr>
          <w:iCs/>
          <w:lang w:val="en-US"/>
        </w:rPr>
        <w:t>extracted from all the Taylor laws. Fig 3 uses the results from Fig 2 and the dynamical model to illustrate the trajectories in the phase space after</w:t>
      </w:r>
      <w:ins w:id="9" w:author="Usuario" w:date="2017-02-15T16:17:00Z">
        <w:r w:rsidR="0046152F">
          <w:rPr>
            <w:iCs/>
            <w:lang w:val="en-US"/>
          </w:rPr>
          <w:t xml:space="preserve"> the period</w:t>
        </w:r>
      </w:ins>
      <w:r w:rsidRPr="00DE1F3D">
        <w:rPr>
          <w:iCs/>
          <w:lang w:val="en-US"/>
        </w:rPr>
        <w:t xml:space="preserve"> when </w:t>
      </w:r>
      <w:proofErr w:type="spellStart"/>
      <w:r w:rsidRPr="00DE1F3D">
        <w:rPr>
          <w:iCs/>
          <w:lang w:val="en-US"/>
        </w:rPr>
        <w:t>microbiota</w:t>
      </w:r>
      <w:proofErr w:type="spellEnd"/>
      <w:r w:rsidRPr="00DE1F3D">
        <w:rPr>
          <w:iCs/>
          <w:lang w:val="en-US"/>
        </w:rPr>
        <w:t xml:space="preserve"> is perturbed. Fig 3 </w:t>
      </w:r>
      <w:ins w:id="10" w:author="Usuario" w:date="2017-02-15T16:19:00Z">
        <w:r w:rsidR="0046152F">
          <w:rPr>
            <w:iCs/>
            <w:lang w:val="en-US"/>
          </w:rPr>
          <w:t>w</w:t>
        </w:r>
      </w:ins>
      <w:ins w:id="11" w:author="Usuario" w:date="2017-02-15T16:18:00Z">
        <w:r w:rsidR="0046152F">
          <w:rPr>
            <w:iCs/>
            <w:lang w:val="en-US"/>
          </w:rPr>
          <w:t xml:space="preserve">ould be over-crowded </w:t>
        </w:r>
      </w:ins>
      <w:r w:rsidRPr="00DE1F3D">
        <w:rPr>
          <w:iCs/>
          <w:lang w:val="en-US"/>
        </w:rPr>
        <w:t xml:space="preserve">with all </w:t>
      </w:r>
      <w:ins w:id="12" w:author="Usuario" w:date="2017-02-15T16:19:00Z">
        <w:r w:rsidR="0046152F">
          <w:rPr>
            <w:iCs/>
            <w:lang w:val="en-US"/>
          </w:rPr>
          <w:t xml:space="preserve">the </w:t>
        </w:r>
      </w:ins>
      <w:r w:rsidRPr="00DE1F3D">
        <w:rPr>
          <w:iCs/>
          <w:lang w:val="en-US"/>
        </w:rPr>
        <w:t>data</w:t>
      </w:r>
      <w:ins w:id="13" w:author="Usuario" w:date="2017-02-15T16:20:00Z">
        <w:r w:rsidR="0046152F">
          <w:rPr>
            <w:iCs/>
            <w:lang w:val="en-US"/>
          </w:rPr>
          <w:t>.</w:t>
        </w:r>
      </w:ins>
      <w:del w:id="14" w:author="Usuario" w:date="2017-02-15T16:20:00Z">
        <w:r w:rsidRPr="00DE1F3D" w:rsidDel="0046152F">
          <w:rPr>
            <w:iCs/>
            <w:lang w:val="en-US"/>
          </w:rPr>
          <w:delText xml:space="preserve"> </w:delText>
        </w:r>
      </w:del>
      <w:del w:id="15" w:author="Usuario" w:date="2017-02-15T16:19:00Z">
        <w:r w:rsidRPr="00DE1F3D" w:rsidDel="0046152F">
          <w:rPr>
            <w:iCs/>
            <w:lang w:val="en-US"/>
          </w:rPr>
          <w:delText xml:space="preserve">is very busy and shows the effect “more is less”. </w:delText>
        </w:r>
      </w:del>
      <w:ins w:id="16" w:author="Usuario" w:date="2017-02-15T16:20:00Z">
        <w:r w:rsidR="0046152F">
          <w:rPr>
            <w:iCs/>
            <w:lang w:val="en-US"/>
          </w:rPr>
          <w:t xml:space="preserve"> </w:t>
        </w:r>
      </w:ins>
      <w:r w:rsidRPr="00DE1F3D">
        <w:rPr>
          <w:iCs/>
          <w:lang w:val="en-US"/>
        </w:rPr>
        <w:t xml:space="preserve">We have included examples with the different cases found. All healthy people fall </w:t>
      </w:r>
      <w:ins w:id="17" w:author="Usuario" w:date="2017-02-15T16:20:00Z">
        <w:r w:rsidR="0046152F">
          <w:rPr>
            <w:iCs/>
            <w:lang w:val="en-US"/>
          </w:rPr>
          <w:t>within</w:t>
        </w:r>
      </w:ins>
      <w:del w:id="18" w:author="Usuario" w:date="2017-02-15T16:20:00Z">
        <w:r w:rsidRPr="00DE1F3D" w:rsidDel="0046152F">
          <w:rPr>
            <w:iCs/>
            <w:lang w:val="en-US"/>
          </w:rPr>
          <w:delText>in</w:delText>
        </w:r>
      </w:del>
      <w:r w:rsidRPr="00DE1F3D">
        <w:rPr>
          <w:iCs/>
          <w:lang w:val="en-US"/>
        </w:rPr>
        <w:t xml:space="preserve"> the ordered phase, but not all unhealthy </w:t>
      </w:r>
      <w:ins w:id="19" w:author="Usuario" w:date="2017-02-15T16:20:00Z">
        <w:r w:rsidR="0046152F">
          <w:rPr>
            <w:iCs/>
            <w:lang w:val="en-US"/>
          </w:rPr>
          <w:t xml:space="preserve">people </w:t>
        </w:r>
      </w:ins>
      <w:r w:rsidRPr="00DE1F3D">
        <w:rPr>
          <w:iCs/>
          <w:lang w:val="en-US"/>
        </w:rPr>
        <w:t xml:space="preserve">fall </w:t>
      </w:r>
      <w:ins w:id="20" w:author="Usuario" w:date="2017-02-15T16:20:00Z">
        <w:r w:rsidR="0046152F">
          <w:rPr>
            <w:iCs/>
            <w:lang w:val="en-US"/>
          </w:rPr>
          <w:t>within</w:t>
        </w:r>
      </w:ins>
      <w:del w:id="21" w:author="Usuario" w:date="2017-02-15T16:20:00Z">
        <w:r w:rsidRPr="00DE1F3D" w:rsidDel="0046152F">
          <w:rPr>
            <w:iCs/>
            <w:lang w:val="en-US"/>
          </w:rPr>
          <w:delText>in</w:delText>
        </w:r>
      </w:del>
      <w:r w:rsidRPr="00DE1F3D">
        <w:rPr>
          <w:iCs/>
          <w:lang w:val="en-US"/>
        </w:rPr>
        <w:t xml:space="preserve"> the noisy phase. We could estimate these numbers, but we did not</w:t>
      </w:r>
      <w:ins w:id="22" w:author="Usuario" w:date="2017-02-15T16:21:00Z">
        <w:r w:rsidR="0046152F">
          <w:rPr>
            <w:iCs/>
            <w:lang w:val="en-US"/>
          </w:rPr>
          <w:t xml:space="preserve"> do so</w:t>
        </w:r>
      </w:ins>
      <w:r w:rsidRPr="00DE1F3D">
        <w:rPr>
          <w:iCs/>
          <w:lang w:val="en-US"/>
        </w:rPr>
        <w:t xml:space="preserve"> in this work because </w:t>
      </w:r>
      <w:ins w:id="23" w:author="Usuario" w:date="2017-02-15T16:21:00Z">
        <w:r w:rsidR="005031E4">
          <w:rPr>
            <w:iCs/>
            <w:lang w:val="en-US"/>
          </w:rPr>
          <w:t>they</w:t>
        </w:r>
      </w:ins>
      <w:del w:id="24" w:author="Usuario" w:date="2017-02-15T16:21:00Z">
        <w:r w:rsidRPr="00DE1F3D" w:rsidDel="005031E4">
          <w:rPr>
            <w:iCs/>
            <w:lang w:val="en-US"/>
          </w:rPr>
          <w:delText>we</w:delText>
        </w:r>
      </w:del>
      <w:r w:rsidRPr="00DE1F3D">
        <w:rPr>
          <w:iCs/>
          <w:lang w:val="en-US"/>
        </w:rPr>
        <w:t xml:space="preserve"> are </w:t>
      </w:r>
      <w:ins w:id="25" w:author="Usuario" w:date="2017-02-15T16:21:00Z">
        <w:r w:rsidR="005031E4">
          <w:rPr>
            <w:iCs/>
            <w:lang w:val="en-US"/>
          </w:rPr>
          <w:t>riddled</w:t>
        </w:r>
      </w:ins>
      <w:del w:id="26" w:author="Usuario" w:date="2017-02-15T16:21:00Z">
        <w:r w:rsidRPr="00DE1F3D" w:rsidDel="005031E4">
          <w:rPr>
            <w:iCs/>
            <w:lang w:val="en-US"/>
          </w:rPr>
          <w:delText>plugged</w:delText>
        </w:r>
      </w:del>
      <w:r w:rsidRPr="00DE1F3D">
        <w:rPr>
          <w:iCs/>
          <w:lang w:val="en-US"/>
        </w:rPr>
        <w:t xml:space="preserve"> with systematic errors due to sequencing which we need to better understand.</w:t>
      </w:r>
    </w:p>
    <w:p w14:paraId="144E7DB3" w14:textId="6B638FF4" w:rsidR="000A7672" w:rsidRPr="00DE1F3D" w:rsidRDefault="00354360" w:rsidP="00354360">
      <w:pPr>
        <w:rPr>
          <w:i/>
          <w:iCs/>
          <w:highlight w:val="yellow"/>
          <w:lang w:val="en-US"/>
        </w:rPr>
      </w:pPr>
      <w:r w:rsidRPr="00FD29CF">
        <w:rPr>
          <w:i/>
          <w:iCs/>
          <w:lang w:val="en-US"/>
        </w:rPr>
        <w:br/>
        <w:t>Specific Comments</w:t>
      </w:r>
      <w:proofErr w:type="gramStart"/>
      <w:r w:rsidRPr="00FD29CF">
        <w:rPr>
          <w:i/>
          <w:iCs/>
          <w:lang w:val="en-US"/>
        </w:rPr>
        <w:t>:</w:t>
      </w:r>
      <w:proofErr w:type="gramEnd"/>
      <w:r w:rsidRPr="00FD29CF">
        <w:rPr>
          <w:i/>
          <w:iCs/>
          <w:lang w:val="en-US"/>
        </w:rPr>
        <w:br/>
      </w:r>
      <w:r w:rsidRPr="00FD29CF">
        <w:rPr>
          <w:i/>
          <w:iCs/>
          <w:lang w:val="en-US"/>
        </w:rPr>
        <w:br/>
        <w:t>line 90: You seem to be saying that microbial dynamics 'affect' host health status. But I saw no attempt to infer causality in your results section. Be careful about implying causality.</w:t>
      </w:r>
      <w:r w:rsidRPr="00FD29CF">
        <w:rPr>
          <w:i/>
          <w:iCs/>
          <w:lang w:val="en-US"/>
        </w:rPr>
        <w:br/>
      </w:r>
    </w:p>
    <w:p w14:paraId="7FBE7D36" w14:textId="14EB26A3" w:rsidR="000A7672" w:rsidRPr="000A7672" w:rsidRDefault="000A7672" w:rsidP="000A7672">
      <w:pPr>
        <w:pStyle w:val="Prrafodelista"/>
        <w:numPr>
          <w:ilvl w:val="0"/>
          <w:numId w:val="16"/>
        </w:numPr>
        <w:rPr>
          <w:i/>
          <w:iCs/>
          <w:lang w:val="en-US"/>
        </w:rPr>
      </w:pPr>
      <w:r>
        <w:rPr>
          <w:iCs/>
          <w:lang w:val="en-US"/>
        </w:rPr>
        <w:t xml:space="preserve">Your point is </w:t>
      </w:r>
      <w:r w:rsidR="00C90432">
        <w:rPr>
          <w:iCs/>
          <w:lang w:val="en-US"/>
        </w:rPr>
        <w:t xml:space="preserve">totally </w:t>
      </w:r>
      <w:r w:rsidR="006A4E7A">
        <w:rPr>
          <w:iCs/>
          <w:lang w:val="en-US"/>
        </w:rPr>
        <w:t>right. The text</w:t>
      </w:r>
      <w:r>
        <w:rPr>
          <w:iCs/>
          <w:lang w:val="en-US"/>
        </w:rPr>
        <w:t xml:space="preserve"> has been changed to avoid </w:t>
      </w:r>
      <w:r w:rsidR="006A4E7A">
        <w:rPr>
          <w:iCs/>
          <w:lang w:val="en-US"/>
        </w:rPr>
        <w:t xml:space="preserve">implying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r>
      <w:proofErr w:type="gramStart"/>
      <w:r w:rsidRPr="00FD29CF">
        <w:rPr>
          <w:i/>
          <w:iCs/>
          <w:lang w:val="en-US"/>
        </w:rPr>
        <w:t>lines</w:t>
      </w:r>
      <w:proofErr w:type="gramEnd"/>
      <w:r w:rsidRPr="00FD29CF">
        <w:rPr>
          <w:i/>
          <w:iCs/>
          <w:lang w:val="en-US"/>
        </w:rPr>
        <w:t xml:space="preserve">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6255BE71" w14:textId="366C5C67" w:rsidR="001D54FD" w:rsidRPr="006A4E7A" w:rsidRDefault="001D54FD" w:rsidP="006A4E7A">
      <w:pPr>
        <w:pStyle w:val="Prrafodelista"/>
        <w:numPr>
          <w:ilvl w:val="0"/>
          <w:numId w:val="16"/>
        </w:numPr>
        <w:rPr>
          <w:iCs/>
          <w:lang w:val="en-US"/>
        </w:rPr>
      </w:pPr>
      <w:r w:rsidRPr="001D54FD">
        <w:rPr>
          <w:iCs/>
          <w:lang w:val="en-US"/>
        </w:rPr>
        <w:t>We are implying that Taylor’s parameters are proxies for stability.</w:t>
      </w:r>
      <w:r w:rsidR="00AE6967">
        <w:rPr>
          <w:iCs/>
          <w:lang w:val="en-US"/>
        </w:rPr>
        <w:t xml:space="preserve"> We have added further explanations in the results section.</w:t>
      </w:r>
      <w:r w:rsidR="006A4E7A">
        <w:rPr>
          <w:iCs/>
          <w:lang w:val="en-US"/>
        </w:rPr>
        <w:t xml:space="preserve"> </w:t>
      </w:r>
      <w:r w:rsidR="005F1C4D" w:rsidRPr="006A4E7A">
        <w:rPr>
          <w:iCs/>
          <w:lang w:val="en-US"/>
        </w:rPr>
        <w:t>Now, it is mentioned in the text</w:t>
      </w:r>
      <w:r w:rsidR="006F216F" w:rsidRPr="006A4E7A">
        <w:rPr>
          <w:iCs/>
          <w:lang w:val="en-US"/>
        </w:rPr>
        <w:t xml:space="preserve"> </w:t>
      </w:r>
      <w:r w:rsidR="005F1C4D" w:rsidRPr="006A4E7A">
        <w:rPr>
          <w:iCs/>
          <w:lang w:val="en-US"/>
        </w:rPr>
        <w:t xml:space="preserve">that V corresponds to the y-intercept and beta to the slope of the line. </w:t>
      </w:r>
    </w:p>
    <w:p w14:paraId="0E77DA6F" w14:textId="77777777" w:rsidR="001D54FD" w:rsidRDefault="001D54FD" w:rsidP="001D54FD">
      <w:pPr>
        <w:pStyle w:val="Prrafodelista"/>
        <w:rPr>
          <w:i/>
          <w:iCs/>
          <w:lang w:val="en-US"/>
        </w:rPr>
      </w:pPr>
    </w:p>
    <w:p w14:paraId="74611402" w14:textId="77777777" w:rsidR="001D60A2" w:rsidRDefault="00354360" w:rsidP="001D54FD">
      <w:pPr>
        <w:rPr>
          <w:i/>
          <w:iCs/>
          <w:lang w:val="en-US"/>
        </w:rPr>
      </w:pPr>
      <w:proofErr w:type="gramStart"/>
      <w:r w:rsidRPr="001D54FD">
        <w:rPr>
          <w:i/>
          <w:iCs/>
          <w:lang w:val="en-US"/>
        </w:rPr>
        <w:t>lines</w:t>
      </w:r>
      <w:proofErr w:type="gramEnd"/>
      <w:r w:rsidRPr="001D54FD">
        <w:rPr>
          <w:i/>
          <w:iCs/>
          <w:lang w:val="en-US"/>
        </w:rPr>
        <w:t xml:space="preserve"> 113-115: Please provide a reference for this Medicare factoid. Also, delete 'stable such as, for example,' and replace with 'stable, similar to'.</w:t>
      </w:r>
    </w:p>
    <w:p w14:paraId="756229D6" w14:textId="77777777" w:rsidR="007E02D6" w:rsidRDefault="007E02D6" w:rsidP="001D54FD">
      <w:pPr>
        <w:rPr>
          <w:i/>
          <w:iCs/>
          <w:lang w:val="en-US"/>
        </w:rPr>
      </w:pPr>
    </w:p>
    <w:p w14:paraId="477C0B67" w14:textId="62F95A05" w:rsidR="001D60A2" w:rsidRDefault="000A31DD" w:rsidP="001D60A2">
      <w:pPr>
        <w:pStyle w:val="Prrafodelista"/>
        <w:numPr>
          <w:ilvl w:val="0"/>
          <w:numId w:val="16"/>
        </w:numPr>
        <w:rPr>
          <w:i/>
          <w:iCs/>
          <w:lang w:val="en-US"/>
        </w:rPr>
      </w:pPr>
      <w:r>
        <w:rPr>
          <w:iCs/>
          <w:lang w:val="en-US"/>
        </w:rPr>
        <w:t xml:space="preserve">Reference added to the text and grammar </w:t>
      </w:r>
      <w:del w:id="27" w:author="Usuario" w:date="2017-02-15T16:22:00Z">
        <w:r w:rsidDel="005031E4">
          <w:rPr>
            <w:iCs/>
            <w:lang w:val="en-US"/>
          </w:rPr>
          <w:delText>fixed</w:delText>
        </w:r>
      </w:del>
      <w:ins w:id="28" w:author="Usuario" w:date="2017-02-15T16:22:00Z">
        <w:r w:rsidR="005031E4">
          <w:rPr>
            <w:iCs/>
            <w:lang w:val="en-US"/>
          </w:rPr>
          <w:t>corrected</w:t>
        </w:r>
      </w:ins>
      <w:r>
        <w:rPr>
          <w:iCs/>
          <w:lang w:val="en-US"/>
        </w:rPr>
        <w:t xml:space="preserve">.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proofErr w:type="gramStart"/>
      <w:r w:rsidRPr="001D60A2">
        <w:rPr>
          <w:i/>
          <w:iCs/>
          <w:lang w:val="en-US"/>
        </w:rPr>
        <w:t>lines</w:t>
      </w:r>
      <w:proofErr w:type="gramEnd"/>
      <w:r w:rsidRPr="001D60A2">
        <w:rPr>
          <w:i/>
          <w:iCs/>
          <w:lang w:val="en-US"/>
        </w:rPr>
        <w:t xml:space="preserve"> 125-126: Label axes with 'beta' and 'V' parameter names, for consistency. </w:t>
      </w:r>
      <w:r w:rsidRPr="001D60A2">
        <w:rPr>
          <w:i/>
          <w:iCs/>
          <w:lang w:val="en-US"/>
        </w:rPr>
        <w:br/>
      </w:r>
    </w:p>
    <w:p w14:paraId="40DF66F3" w14:textId="41379D65" w:rsidR="000A31DD" w:rsidRPr="000A31DD" w:rsidRDefault="000A31DD" w:rsidP="000A31DD">
      <w:pPr>
        <w:pStyle w:val="Prrafodelista"/>
        <w:numPr>
          <w:ilvl w:val="0"/>
          <w:numId w:val="16"/>
        </w:numPr>
        <w:rPr>
          <w:iCs/>
          <w:lang w:val="en-US"/>
        </w:rPr>
      </w:pPr>
      <w:r w:rsidRPr="000A31DD">
        <w:rPr>
          <w:iCs/>
          <w:lang w:val="en-US"/>
        </w:rPr>
        <w:t>Axi</w:t>
      </w:r>
      <w:r w:rsidR="00BF6394">
        <w:rPr>
          <w:iCs/>
          <w:lang w:val="en-US"/>
        </w:rPr>
        <w:t>s labels changed to V and beta.</w:t>
      </w:r>
    </w:p>
    <w:p w14:paraId="27E1475B" w14:textId="6D35EDEB" w:rsidR="00961B8E" w:rsidRDefault="00354360" w:rsidP="00213836">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w:t>
      </w:r>
      <w:r w:rsidRPr="001D60A2">
        <w:rPr>
          <w:i/>
          <w:iCs/>
          <w:lang w:val="en-US"/>
        </w:rPr>
        <w:lastRenderedPageBreak/>
        <w:t xml:space="preserve">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00213836">
        <w:rPr>
          <w:i/>
          <w:iCs/>
          <w:lang w:val="en-US"/>
        </w:rPr>
        <w:t>s upper right corner rounded.</w:t>
      </w:r>
    </w:p>
    <w:p w14:paraId="4C7986D1" w14:textId="77777777" w:rsidR="00213836" w:rsidRDefault="00213836" w:rsidP="00213836">
      <w:pPr>
        <w:rPr>
          <w:i/>
          <w:iCs/>
          <w:lang w:val="en-US"/>
        </w:rPr>
      </w:pPr>
    </w:p>
    <w:p w14:paraId="53B1ABDD" w14:textId="03003F47" w:rsidR="00213836" w:rsidRDefault="00213836" w:rsidP="00213836">
      <w:pPr>
        <w:pStyle w:val="Prrafodelista"/>
        <w:numPr>
          <w:ilvl w:val="0"/>
          <w:numId w:val="16"/>
        </w:numPr>
        <w:rPr>
          <w:i/>
          <w:iCs/>
          <w:lang w:val="en-US"/>
        </w:rPr>
      </w:pPr>
      <w:r>
        <w:rPr>
          <w:iCs/>
          <w:lang w:val="en-US"/>
        </w:rPr>
        <w:t>This is not what we f</w:t>
      </w:r>
      <w:r w:rsidR="00926E86">
        <w:rPr>
          <w:iCs/>
          <w:lang w:val="en-US"/>
        </w:rPr>
        <w:t xml:space="preserve">ind </w:t>
      </w:r>
      <w:r>
        <w:rPr>
          <w:iCs/>
          <w:lang w:val="en-US"/>
        </w:rPr>
        <w:t>in the data. There is a minimum V and beta for the data of healthy</w:t>
      </w:r>
      <w:r w:rsidR="007D722E">
        <w:rPr>
          <w:iCs/>
          <w:lang w:val="en-US"/>
        </w:rPr>
        <w:t xml:space="preserve"> individuals</w:t>
      </w:r>
      <w:r>
        <w:rPr>
          <w:iCs/>
          <w:lang w:val="en-US"/>
        </w:rPr>
        <w:t xml:space="preserve">. We </w:t>
      </w:r>
      <w:r w:rsidR="007D722E">
        <w:rPr>
          <w:iCs/>
          <w:lang w:val="en-US"/>
        </w:rPr>
        <w:t>obtain</w:t>
      </w:r>
      <w:r>
        <w:rPr>
          <w:iCs/>
          <w:lang w:val="en-US"/>
        </w:rPr>
        <w:t xml:space="preserve"> V and beta smaller than the region of healthy for the kwashiorkor cases, which seems to indicate that </w:t>
      </w:r>
      <w:proofErr w:type="spellStart"/>
      <w:r>
        <w:rPr>
          <w:iCs/>
          <w:lang w:val="en-US"/>
        </w:rPr>
        <w:t>microbiota</w:t>
      </w:r>
      <w:proofErr w:type="spellEnd"/>
      <w:r>
        <w:rPr>
          <w:iCs/>
          <w:lang w:val="en-US"/>
        </w:rPr>
        <w:t xml:space="preserve"> must have a minimum value to be healthy. </w:t>
      </w:r>
      <w:r w:rsidR="007D722E">
        <w:rPr>
          <w:iCs/>
          <w:lang w:val="en-US"/>
        </w:rPr>
        <w:t>So, w</w:t>
      </w:r>
      <w:r>
        <w:rPr>
          <w:iCs/>
          <w:lang w:val="en-US"/>
        </w:rPr>
        <w:t xml:space="preserve">e find that </w:t>
      </w:r>
      <w:proofErr w:type="spellStart"/>
      <w:r>
        <w:rPr>
          <w:iCs/>
          <w:lang w:val="en-US"/>
        </w:rPr>
        <w:t>microbiota</w:t>
      </w:r>
      <w:proofErr w:type="spellEnd"/>
      <w:r>
        <w:rPr>
          <w:iCs/>
          <w:lang w:val="en-US"/>
        </w:rPr>
        <w:t xml:space="preserve"> tends to have a sufficiently large variability, probably to accommodate the dynamics </w:t>
      </w:r>
      <w:ins w:id="29" w:author="Usuario" w:date="2017-02-15T16:23:00Z">
        <w:r w:rsidR="005031E4">
          <w:rPr>
            <w:iCs/>
            <w:lang w:val="en-US"/>
          </w:rPr>
          <w:t>driven</w:t>
        </w:r>
      </w:ins>
      <w:del w:id="30" w:author="Usuario" w:date="2017-02-15T16:23:00Z">
        <w:r w:rsidDel="005031E4">
          <w:rPr>
            <w:iCs/>
            <w:lang w:val="en-US"/>
          </w:rPr>
          <w:delText>led</w:delText>
        </w:r>
      </w:del>
      <w:r>
        <w:rPr>
          <w:iCs/>
          <w:lang w:val="en-US"/>
        </w:rPr>
        <w:t xml:space="preserve"> by a changing environment.</w:t>
      </w:r>
      <w:r w:rsidR="003676BF">
        <w:rPr>
          <w:iCs/>
          <w:lang w:val="en-US"/>
        </w:rPr>
        <w:t xml:space="preserve"> </w:t>
      </w:r>
      <w:r w:rsidR="002811E3">
        <w:rPr>
          <w:iCs/>
          <w:lang w:val="en-US"/>
        </w:rPr>
        <w:t xml:space="preserve">In other words, </w:t>
      </w:r>
      <w:r w:rsidR="00C2087C">
        <w:rPr>
          <w:iCs/>
          <w:lang w:val="en-US"/>
        </w:rPr>
        <w:t>our results</w:t>
      </w:r>
      <w:r w:rsidR="00926E86">
        <w:rPr>
          <w:iCs/>
          <w:lang w:val="en-US"/>
        </w:rPr>
        <w:t xml:space="preserve"> </w:t>
      </w:r>
      <w:r w:rsidR="007D722E">
        <w:rPr>
          <w:iCs/>
          <w:lang w:val="en-US"/>
        </w:rPr>
        <w:t xml:space="preserve">suggest </w:t>
      </w:r>
      <w:r w:rsidR="00926E86">
        <w:rPr>
          <w:iCs/>
          <w:lang w:val="en-US"/>
        </w:rPr>
        <w:t>that</w:t>
      </w:r>
      <w:r w:rsidR="007D722E">
        <w:rPr>
          <w:iCs/>
          <w:lang w:val="en-US"/>
        </w:rPr>
        <w:t xml:space="preserve"> </w:t>
      </w:r>
      <w:proofErr w:type="spellStart"/>
      <w:proofErr w:type="gramStart"/>
      <w:r w:rsidR="007D722E">
        <w:rPr>
          <w:iCs/>
          <w:lang w:val="en-US"/>
        </w:rPr>
        <w:t>a</w:t>
      </w:r>
      <w:proofErr w:type="spellEnd"/>
      <w:proofErr w:type="gramEnd"/>
      <w:ins w:id="31" w:author="Usuario" w:date="2017-02-15T16:23:00Z">
        <w:r w:rsidR="005031E4">
          <w:rPr>
            <w:iCs/>
            <w:lang w:val="en-US"/>
          </w:rPr>
          <w:t xml:space="preserve"> excessively</w:t>
        </w:r>
      </w:ins>
      <w:del w:id="32" w:author="Usuario" w:date="2017-02-15T16:23:00Z">
        <w:r w:rsidR="002811E3" w:rsidDel="005031E4">
          <w:rPr>
            <w:iCs/>
            <w:lang w:val="en-US"/>
          </w:rPr>
          <w:delText xml:space="preserve"> too</w:delText>
        </w:r>
      </w:del>
      <w:r w:rsidR="002811E3">
        <w:rPr>
          <w:iCs/>
          <w:lang w:val="en-US"/>
        </w:rPr>
        <w:t xml:space="preserve"> low variability </w:t>
      </w:r>
      <w:r w:rsidR="00EF7EBF">
        <w:rPr>
          <w:iCs/>
          <w:lang w:val="en-US"/>
        </w:rPr>
        <w:t xml:space="preserve">is also </w:t>
      </w:r>
      <w:r w:rsidR="007D722E">
        <w:rPr>
          <w:iCs/>
          <w:lang w:val="en-US"/>
        </w:rPr>
        <w:t>related with an</w:t>
      </w:r>
      <w:r w:rsidR="00EF7EBF">
        <w:rPr>
          <w:iCs/>
          <w:lang w:val="en-US"/>
        </w:rPr>
        <w:t xml:space="preserve"> unhealthy state</w:t>
      </w:r>
      <w:r w:rsidR="00926E86">
        <w:rPr>
          <w:iCs/>
          <w:lang w:val="en-US"/>
        </w:rPr>
        <w:t>.</w:t>
      </w:r>
    </w:p>
    <w:p w14:paraId="04302949" w14:textId="2994CDD4" w:rsidR="00961B8E" w:rsidRDefault="00354360" w:rsidP="001D60A2">
      <w:pPr>
        <w:rPr>
          <w:i/>
          <w:iCs/>
          <w:lang w:val="en-US"/>
        </w:rPr>
      </w:pPr>
      <w:r w:rsidRPr="001D60A2">
        <w:rPr>
          <w:i/>
          <w:iCs/>
          <w:lang w:val="en-US"/>
        </w:rPr>
        <w:br/>
      </w:r>
      <w:proofErr w:type="gramStart"/>
      <w:r w:rsidRPr="001D60A2">
        <w:rPr>
          <w:i/>
          <w:iCs/>
          <w:lang w:val="en-US"/>
        </w:rPr>
        <w:t>line</w:t>
      </w:r>
      <w:proofErr w:type="gramEnd"/>
      <w:r w:rsidRPr="001D60A2">
        <w:rPr>
          <w:i/>
          <w:iCs/>
          <w:lang w:val="en-US"/>
        </w:rPr>
        <w:t xml:space="preserv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7939B827" w:rsidR="00961B8E" w:rsidRPr="00BB5D58" w:rsidRDefault="007E5844" w:rsidP="00961B8E">
      <w:pPr>
        <w:pStyle w:val="Prrafodelista"/>
        <w:numPr>
          <w:ilvl w:val="0"/>
          <w:numId w:val="16"/>
        </w:numPr>
        <w:rPr>
          <w:iCs/>
          <w:lang w:val="en-US"/>
        </w:rPr>
      </w:pPr>
      <w:r w:rsidRPr="00BB5D58">
        <w:rPr>
          <w:iCs/>
          <w:lang w:val="en-US"/>
        </w:rPr>
        <w:t xml:space="preserve">We have not found any reference in the literature referring to the </w:t>
      </w:r>
      <w:r w:rsidR="007B45EE">
        <w:rPr>
          <w:iCs/>
          <w:lang w:val="en-US"/>
        </w:rPr>
        <w:t>fitness as the recovery half-lif</w:t>
      </w:r>
      <w:r w:rsidRPr="00BB5D58">
        <w:rPr>
          <w:iCs/>
          <w:lang w:val="en-US"/>
        </w:rPr>
        <w:t xml:space="preserve">e. </w:t>
      </w:r>
      <w:r w:rsidR="00BB5D58" w:rsidRPr="00BB5D58">
        <w:rPr>
          <w:iCs/>
          <w:lang w:val="en-US"/>
        </w:rPr>
        <w:t xml:space="preserve">That part in the text was introduced in order to clarify the physical properties of F. </w:t>
      </w:r>
    </w:p>
    <w:p w14:paraId="6AB13938" w14:textId="77777777" w:rsidR="00633588" w:rsidRDefault="00354360" w:rsidP="001D60A2">
      <w:pPr>
        <w:rPr>
          <w:i/>
          <w:iCs/>
          <w:lang w:val="en-US"/>
        </w:rPr>
      </w:pPr>
      <w:r w:rsidRPr="001D60A2">
        <w:rPr>
          <w:i/>
          <w:iCs/>
          <w:lang w:val="en-US"/>
        </w:rPr>
        <w:br/>
      </w:r>
      <w:proofErr w:type="gramStart"/>
      <w:r w:rsidRPr="001D60A2">
        <w:rPr>
          <w:i/>
          <w:iCs/>
          <w:lang w:val="en-US"/>
        </w:rPr>
        <w:t>line</w:t>
      </w:r>
      <w:proofErr w:type="gramEnd"/>
      <w:r w:rsidRPr="001D60A2">
        <w:rPr>
          <w:i/>
          <w:iCs/>
          <w:lang w:val="en-US"/>
        </w:rPr>
        <w:t xml:space="preserve"> 158: Are the V and beta parameters from the </w:t>
      </w:r>
      <w:proofErr w:type="spellStart"/>
      <w:r w:rsidRPr="001D60A2">
        <w:rPr>
          <w:i/>
          <w:iCs/>
          <w:lang w:val="en-US"/>
        </w:rPr>
        <w:t>Langevin</w:t>
      </w:r>
      <w:proofErr w:type="spellEnd"/>
      <w:r w:rsidRPr="001D60A2">
        <w:rPr>
          <w:i/>
          <w:iCs/>
          <w:lang w:val="en-US"/>
        </w:rPr>
        <w:t xml:space="preserve">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0AE43219" w14:textId="359C314B" w:rsidR="00467948" w:rsidRPr="00E87E44" w:rsidRDefault="00467948" w:rsidP="00467948">
      <w:pPr>
        <w:pStyle w:val="Prrafodelista"/>
        <w:numPr>
          <w:ilvl w:val="0"/>
          <w:numId w:val="16"/>
        </w:numPr>
        <w:rPr>
          <w:i/>
          <w:iCs/>
          <w:lang w:val="en-US"/>
        </w:rPr>
      </w:pPr>
      <w:r>
        <w:rPr>
          <w:iCs/>
          <w:lang w:val="en-US"/>
        </w:rPr>
        <w:t xml:space="preserve">Yes, the V and beta parameters of both parts are equivalent. We have explicitly written it when introducing the </w:t>
      </w:r>
      <w:proofErr w:type="spellStart"/>
      <w:r>
        <w:rPr>
          <w:iCs/>
          <w:lang w:val="en-US"/>
        </w:rPr>
        <w:t>Langevin</w:t>
      </w:r>
      <w:proofErr w:type="spellEnd"/>
      <w:r>
        <w:rPr>
          <w:iCs/>
          <w:lang w:val="en-US"/>
        </w:rPr>
        <w:t xml:space="preserve"> Equation. We find that V and beta are positively correlated, as shown in Figure 2. F </w:t>
      </w:r>
      <w:ins w:id="33" w:author="Usuario" w:date="2017-02-15T16:24:00Z">
        <w:r w:rsidR="005031E4">
          <w:rPr>
            <w:iCs/>
            <w:lang w:val="en-US"/>
          </w:rPr>
          <w:t>hardly</w:t>
        </w:r>
      </w:ins>
      <w:del w:id="34" w:author="Usuario" w:date="2017-02-15T16:24:00Z">
        <w:r w:rsidDel="005031E4">
          <w:rPr>
            <w:iCs/>
            <w:lang w:val="en-US"/>
          </w:rPr>
          <w:delText>is little</w:delText>
        </w:r>
      </w:del>
      <w:r>
        <w:rPr>
          <w:iCs/>
          <w:lang w:val="en-US"/>
        </w:rPr>
        <w:t xml:space="preserve"> correlate</w:t>
      </w:r>
      <w:ins w:id="35" w:author="Usuario" w:date="2017-02-15T16:24:00Z">
        <w:r w:rsidR="005031E4">
          <w:rPr>
            <w:iCs/>
            <w:lang w:val="en-US"/>
          </w:rPr>
          <w:t>s</w:t>
        </w:r>
      </w:ins>
      <w:del w:id="36" w:author="Usuario" w:date="2017-02-15T16:24:00Z">
        <w:r w:rsidDel="005031E4">
          <w:rPr>
            <w:iCs/>
            <w:lang w:val="en-US"/>
          </w:rPr>
          <w:delText>d</w:delText>
        </w:r>
      </w:del>
      <w:r>
        <w:rPr>
          <w:iCs/>
          <w:lang w:val="en-US"/>
        </w:rPr>
        <w:t xml:space="preserve"> with the actual V and beta, and depends mostly on the history of </w:t>
      </w:r>
      <w:proofErr w:type="spellStart"/>
      <w:r w:rsidR="00BB5D58">
        <w:rPr>
          <w:iCs/>
          <w:lang w:val="en-US"/>
        </w:rPr>
        <w:t>microbiota</w:t>
      </w:r>
      <w:proofErr w:type="spellEnd"/>
      <w:r w:rsidR="00BB5D58">
        <w:rPr>
          <w:iCs/>
          <w:lang w:val="en-US"/>
        </w:rPr>
        <w:t xml:space="preserve">-host </w:t>
      </w:r>
      <w:r>
        <w:rPr>
          <w:iCs/>
          <w:lang w:val="en-US"/>
        </w:rPr>
        <w:t xml:space="preserve">interactions. </w:t>
      </w:r>
    </w:p>
    <w:p w14:paraId="6819142B" w14:textId="07E8EE3C" w:rsidR="00E87E44" w:rsidRDefault="00354360" w:rsidP="001D60A2">
      <w:pPr>
        <w:rPr>
          <w:i/>
          <w:iCs/>
          <w:lang w:val="en-US"/>
        </w:rPr>
      </w:pPr>
      <w:r w:rsidRPr="001D60A2">
        <w:rPr>
          <w:i/>
          <w:iCs/>
          <w:lang w:val="en-US"/>
        </w:rPr>
        <w:br/>
        <w:t xml:space="preserve">Figs. 4-5: Describe the panels showing DV and RV (and define these parameters) in the figure caption. How are you defining your medium-ranked stability islands? </w:t>
      </w:r>
      <w:proofErr w:type="gramStart"/>
      <w:r w:rsidRPr="001D60A2">
        <w:rPr>
          <w:i/>
          <w:iCs/>
          <w:lang w:val="en-US"/>
        </w:rPr>
        <w:t>Quantitatively?</w:t>
      </w:r>
      <w:proofErr w:type="gramEnd"/>
      <w:r w:rsidRPr="001D60A2">
        <w:rPr>
          <w:i/>
          <w:iCs/>
          <w:lang w:val="en-US"/>
        </w:rPr>
        <w:t xml:space="preserve"> Do you see a steady/linear decay in RSI as you move down in average rank? Is there a plateau at medium average ranks? Is there a non-monotonic trend? This is hard to see with just numbers. Maybe try plotting RSI as the width of your average rank </w:t>
      </w:r>
      <w:proofErr w:type="spellStart"/>
      <w:r w:rsidRPr="001D60A2">
        <w:rPr>
          <w:i/>
          <w:iCs/>
          <w:lang w:val="en-US"/>
        </w:rPr>
        <w:t>colorbar</w:t>
      </w:r>
      <w:proofErr w:type="spellEnd"/>
      <w:r w:rsidRPr="001D60A2">
        <w:rPr>
          <w:i/>
          <w:iCs/>
          <w:lang w:val="en-US"/>
        </w:rPr>
        <w:t>, or show a line-plot with RSI on the y-axis and average rank on the x-axis.</w:t>
      </w:r>
      <w:r w:rsidR="00F44D27">
        <w:rPr>
          <w:i/>
          <w:iCs/>
          <w:lang w:val="en-US"/>
        </w:rPr>
        <w:t xml:space="preserve"> </w:t>
      </w:r>
      <w:r w:rsidRPr="001D60A2">
        <w:rPr>
          <w:i/>
          <w:iCs/>
          <w:lang w:val="en-US"/>
        </w:rPr>
        <w:br/>
      </w:r>
    </w:p>
    <w:p w14:paraId="7B6C5FE1" w14:textId="21EEA286" w:rsidR="00E87E44" w:rsidRPr="0055262F" w:rsidRDefault="00A357E3" w:rsidP="0055262F">
      <w:pPr>
        <w:pStyle w:val="Prrafodelista"/>
        <w:numPr>
          <w:ilvl w:val="0"/>
          <w:numId w:val="17"/>
        </w:numPr>
        <w:rPr>
          <w:iCs/>
          <w:lang w:val="en-US"/>
        </w:rPr>
      </w:pPr>
      <w:r w:rsidRPr="0055262F">
        <w:rPr>
          <w:iCs/>
          <w:lang w:val="en-US"/>
        </w:rPr>
        <w:t>Rank Variability (RV) and Differences Variability (DV)</w:t>
      </w:r>
      <w:r w:rsidR="0055262F" w:rsidRPr="0055262F">
        <w:rPr>
          <w:iCs/>
          <w:lang w:val="en-US"/>
        </w:rPr>
        <w:t xml:space="preserve"> parameters have been </w:t>
      </w:r>
      <w:r w:rsidR="00BA0467">
        <w:rPr>
          <w:iCs/>
          <w:lang w:val="en-US"/>
        </w:rPr>
        <w:t>mentioned</w:t>
      </w:r>
      <w:r w:rsidR="0055262F" w:rsidRPr="0055262F">
        <w:rPr>
          <w:iCs/>
          <w:lang w:val="en-US"/>
        </w:rPr>
        <w:t xml:space="preserve"> </w:t>
      </w:r>
      <w:r w:rsidR="00BA0467">
        <w:rPr>
          <w:iCs/>
          <w:lang w:val="en-US"/>
        </w:rPr>
        <w:t>in the captions of</w:t>
      </w:r>
      <w:r w:rsidR="0055262F" w:rsidRPr="0055262F">
        <w:rPr>
          <w:iCs/>
          <w:lang w:val="en-US"/>
        </w:rPr>
        <w:t xml:space="preserve"> Figure 4, Figure 5, and Supplementary Figures </w:t>
      </w:r>
      <w:proofErr w:type="spellStart"/>
      <w:r w:rsidR="0055262F" w:rsidRPr="0055262F">
        <w:rPr>
          <w:iCs/>
          <w:lang w:val="en-US"/>
        </w:rPr>
        <w:t>S1</w:t>
      </w:r>
      <w:proofErr w:type="spellEnd"/>
      <w:r w:rsidR="0055262F" w:rsidRPr="0055262F">
        <w:rPr>
          <w:iCs/>
          <w:lang w:val="en-US"/>
        </w:rPr>
        <w:t xml:space="preserve"> and </w:t>
      </w:r>
      <w:proofErr w:type="spellStart"/>
      <w:r w:rsidR="0055262F" w:rsidRPr="0055262F">
        <w:rPr>
          <w:iCs/>
          <w:lang w:val="en-US"/>
        </w:rPr>
        <w:t>S2</w:t>
      </w:r>
      <w:proofErr w:type="spellEnd"/>
      <w:r w:rsidR="0055262F" w:rsidRPr="0055262F">
        <w:rPr>
          <w:iCs/>
          <w:lang w:val="en-US"/>
        </w:rPr>
        <w:t>.</w:t>
      </w:r>
      <w:r w:rsidR="0055262F">
        <w:rPr>
          <w:iCs/>
          <w:lang w:val="en-US"/>
        </w:rPr>
        <w:t xml:space="preserve"> Together with RSI, the lector is referred to</w:t>
      </w:r>
      <w:r w:rsidR="00D570D8">
        <w:rPr>
          <w:iCs/>
          <w:lang w:val="en-US"/>
        </w:rPr>
        <w:t xml:space="preserve"> </w:t>
      </w:r>
      <w:r w:rsidR="00C45DF9">
        <w:rPr>
          <w:iCs/>
          <w:lang w:val="en-US"/>
        </w:rPr>
        <w:t>“</w:t>
      </w:r>
      <w:r w:rsidR="00D570D8" w:rsidRPr="00D570D8">
        <w:rPr>
          <w:iCs/>
          <w:lang w:val="en-US"/>
        </w:rPr>
        <w:t>Rank stability and variability</w:t>
      </w:r>
      <w:r w:rsidR="00C45DF9">
        <w:rPr>
          <w:iCs/>
          <w:lang w:val="en-US"/>
        </w:rPr>
        <w:t>”</w:t>
      </w:r>
      <w:r w:rsidR="00D570D8">
        <w:rPr>
          <w:iCs/>
          <w:lang w:val="en-US"/>
        </w:rPr>
        <w:t xml:space="preserve"> subsection</w:t>
      </w:r>
      <w:r w:rsidR="00D570D8" w:rsidRPr="00D570D8">
        <w:rPr>
          <w:iCs/>
          <w:lang w:val="en-US"/>
        </w:rPr>
        <w:t xml:space="preserve"> in Material and </w:t>
      </w:r>
      <w:r w:rsidR="00BA0467">
        <w:rPr>
          <w:iCs/>
          <w:lang w:val="en-US"/>
        </w:rPr>
        <w:t xml:space="preserve">Methods for details. </w:t>
      </w:r>
      <w:r w:rsidR="00C45DF9">
        <w:rPr>
          <w:iCs/>
          <w:lang w:val="en-US"/>
        </w:rPr>
        <w:t xml:space="preserve">In “Rank stability of the taxa” subsection in Results, we associate the concept of </w:t>
      </w:r>
      <w:r w:rsidR="00C45DF9" w:rsidRPr="00C45DF9">
        <w:rPr>
          <w:i/>
          <w:iCs/>
          <w:lang w:val="en-US"/>
        </w:rPr>
        <w:t>rank-stability islands</w:t>
      </w:r>
      <w:r w:rsidR="00C45DF9">
        <w:rPr>
          <w:iCs/>
          <w:lang w:val="en-US"/>
        </w:rPr>
        <w:t xml:space="preserve"> to </w:t>
      </w:r>
      <w:r w:rsidR="00C45DF9">
        <w:rPr>
          <w:iCs/>
          <w:lang w:val="en-US"/>
        </w:rPr>
        <w:lastRenderedPageBreak/>
        <w:t xml:space="preserve">medium-ranked taxa whose RSI is roughly over 70%. </w:t>
      </w:r>
      <w:r w:rsidR="00641080">
        <w:rPr>
          <w:iCs/>
          <w:lang w:val="en-US"/>
        </w:rPr>
        <w:t>In addition</w:t>
      </w:r>
      <w:r w:rsidR="00C45DF9">
        <w:rPr>
          <w:iCs/>
          <w:lang w:val="en-US"/>
        </w:rPr>
        <w:t>,</w:t>
      </w:r>
      <w:r w:rsidR="00641080">
        <w:rPr>
          <w:iCs/>
          <w:lang w:val="en-US"/>
        </w:rPr>
        <w:t xml:space="preserve"> to represent RSI both by numeric value (in percentage terms) and by a </w:t>
      </w:r>
      <w:proofErr w:type="spellStart"/>
      <w:r w:rsidR="00641080">
        <w:rPr>
          <w:iCs/>
          <w:lang w:val="en-US"/>
        </w:rPr>
        <w:t>colormap</w:t>
      </w:r>
      <w:proofErr w:type="spellEnd"/>
      <w:r w:rsidR="00BA0467">
        <w:rPr>
          <w:iCs/>
          <w:lang w:val="en-US"/>
        </w:rPr>
        <w:t xml:space="preserve"> </w:t>
      </w:r>
      <w:r w:rsidR="00641080">
        <w:rPr>
          <w:iCs/>
          <w:lang w:val="en-US"/>
        </w:rPr>
        <w:t>scale</w:t>
      </w:r>
      <w:r w:rsidR="00C177F8">
        <w:rPr>
          <w:iCs/>
          <w:lang w:val="en-US"/>
        </w:rPr>
        <w:t xml:space="preserve">, </w:t>
      </w:r>
      <w:r w:rsidR="0018524A">
        <w:rPr>
          <w:iCs/>
          <w:lang w:val="en-US"/>
        </w:rPr>
        <w:t xml:space="preserve">following the Reviewer suggestions, we have substituted the </w:t>
      </w:r>
      <w:r w:rsidR="00C177F8">
        <w:rPr>
          <w:iCs/>
          <w:lang w:val="en-US"/>
        </w:rPr>
        <w:t>overall</w:t>
      </w:r>
      <w:r w:rsidR="0018524A">
        <w:rPr>
          <w:iCs/>
          <w:lang w:val="en-US"/>
        </w:rPr>
        <w:t xml:space="preserve"> rank </w:t>
      </w:r>
      <w:proofErr w:type="spellStart"/>
      <w:r w:rsidR="0018524A">
        <w:rPr>
          <w:iCs/>
          <w:lang w:val="en-US"/>
        </w:rPr>
        <w:t>colorbar</w:t>
      </w:r>
      <w:proofErr w:type="spellEnd"/>
      <w:r w:rsidR="0018524A">
        <w:rPr>
          <w:iCs/>
          <w:lang w:val="en-US"/>
        </w:rPr>
        <w:t xml:space="preserve"> (it was </w:t>
      </w:r>
      <w:r w:rsidR="00905E04">
        <w:rPr>
          <w:iCs/>
          <w:lang w:val="en-US"/>
        </w:rPr>
        <w:t xml:space="preserve">dispensable as it was </w:t>
      </w:r>
      <w:r w:rsidR="0018524A">
        <w:rPr>
          <w:iCs/>
          <w:lang w:val="en-US"/>
        </w:rPr>
        <w:t xml:space="preserve">just </w:t>
      </w:r>
      <w:r w:rsidR="00905E04">
        <w:rPr>
          <w:iCs/>
          <w:lang w:val="en-US"/>
        </w:rPr>
        <w:t xml:space="preserve">showing the </w:t>
      </w:r>
      <w:proofErr w:type="spellStart"/>
      <w:r w:rsidR="0018524A">
        <w:rPr>
          <w:iCs/>
          <w:lang w:val="en-US"/>
        </w:rPr>
        <w:t>colormap</w:t>
      </w:r>
      <w:proofErr w:type="spellEnd"/>
      <w:r w:rsidR="00905E04">
        <w:rPr>
          <w:iCs/>
          <w:lang w:val="en-US"/>
        </w:rPr>
        <w:t xml:space="preserve"> used</w:t>
      </w:r>
      <w:r w:rsidR="0018524A">
        <w:rPr>
          <w:iCs/>
          <w:lang w:val="en-US"/>
        </w:rPr>
        <w:t>)</w:t>
      </w:r>
      <w:r w:rsidR="00905E04">
        <w:rPr>
          <w:iCs/>
          <w:lang w:val="en-US"/>
        </w:rPr>
        <w:t xml:space="preserve"> by a line-plot showing the RSI on the x-axis for the elements ordered by global rank in the y-axis (so that the criteria for the order of the elements in the Figures has been kept). In this line-plot, the x-axis maximum value is 100%. The x-axis minimum value has been chosen as the lower RSI for the taxa shown, in percentage terms and floored to the nearest integer.</w:t>
      </w:r>
      <w:r w:rsidR="00EC4A91">
        <w:rPr>
          <w:iCs/>
          <w:lang w:val="en-US"/>
        </w:rPr>
        <w:t xml:space="preserve"> Thanks to this new representation suggested by the Reviewer, we can observe a quasi-lineal decay </w:t>
      </w:r>
      <w:r w:rsidR="00EC4A91" w:rsidRPr="00EC4A91">
        <w:rPr>
          <w:iCs/>
          <w:lang w:val="en-US"/>
        </w:rPr>
        <w:t xml:space="preserve">in RSI as </w:t>
      </w:r>
      <w:r w:rsidR="00EC4A91">
        <w:rPr>
          <w:iCs/>
          <w:lang w:val="en-US"/>
        </w:rPr>
        <w:t>we move down in the overall</w:t>
      </w:r>
      <w:r w:rsidR="00EC4A91" w:rsidRPr="00EC4A91">
        <w:rPr>
          <w:iCs/>
          <w:lang w:val="en-US"/>
        </w:rPr>
        <w:t xml:space="preserve"> rank</w:t>
      </w:r>
      <w:r w:rsidR="00EC4A91">
        <w:rPr>
          <w:iCs/>
          <w:lang w:val="en-US"/>
        </w:rPr>
        <w:t>, with some fluctuations</w:t>
      </w:r>
      <w:r w:rsidR="00DC2747">
        <w:rPr>
          <w:iCs/>
          <w:lang w:val="en-US"/>
        </w:rPr>
        <w:t xml:space="preserve"> (which are lower in the ordinary periods compared to the special period shown in Figure 4). In the medium-ranked taxa, those fluctuations, when </w:t>
      </w:r>
      <w:del w:id="37" w:author="Usuario" w:date="2017-02-15T16:34:00Z">
        <w:r w:rsidR="00DC2747" w:rsidDel="00175207">
          <w:rPr>
            <w:iCs/>
            <w:lang w:val="en-US"/>
          </w:rPr>
          <w:delText>are</w:delText>
        </w:r>
        <w:r w:rsidR="00D86D74" w:rsidDel="00175207">
          <w:rPr>
            <w:iCs/>
            <w:lang w:val="en-US"/>
          </w:rPr>
          <w:delText xml:space="preserve"> </w:delText>
        </w:r>
      </w:del>
      <w:r w:rsidR="00D86D74">
        <w:rPr>
          <w:iCs/>
          <w:lang w:val="en-US"/>
        </w:rPr>
        <w:t xml:space="preserve">positive and </w:t>
      </w:r>
      <w:r w:rsidR="00DC2747">
        <w:rPr>
          <w:iCs/>
          <w:lang w:val="en-US"/>
        </w:rPr>
        <w:t xml:space="preserve">significant </w:t>
      </w:r>
      <w:r w:rsidR="00D86D74">
        <w:rPr>
          <w:iCs/>
          <w:lang w:val="en-US"/>
        </w:rPr>
        <w:t xml:space="preserve">(RSI </w:t>
      </w:r>
      <w:ins w:id="38" w:author="Usuario" w:date="2017-02-15T16:34:00Z">
        <w:r w:rsidR="00175207">
          <w:rPr>
            <w:iCs/>
            <w:lang w:val="en-US"/>
          </w:rPr>
          <w:t>exceeds</w:t>
        </w:r>
      </w:ins>
      <w:del w:id="39" w:author="Usuario" w:date="2017-02-15T16:34:00Z">
        <w:r w:rsidR="00D86D74" w:rsidDel="00175207">
          <w:rPr>
            <w:iCs/>
            <w:lang w:val="en-US"/>
          </w:rPr>
          <w:delText>s</w:delText>
        </w:r>
        <w:r w:rsidR="00DC2747" w:rsidDel="00175207">
          <w:rPr>
            <w:iCs/>
            <w:lang w:val="en-US"/>
          </w:rPr>
          <w:delText>urpass</w:delText>
        </w:r>
        <w:r w:rsidR="00D86D74" w:rsidDel="00175207">
          <w:rPr>
            <w:iCs/>
            <w:lang w:val="en-US"/>
          </w:rPr>
          <w:delText>es</w:delText>
        </w:r>
      </w:del>
      <w:r w:rsidR="00D86D74">
        <w:rPr>
          <w:iCs/>
          <w:lang w:val="en-US"/>
        </w:rPr>
        <w:t xml:space="preserve"> </w:t>
      </w:r>
      <w:r w:rsidR="00355111">
        <w:rPr>
          <w:iCs/>
          <w:lang w:val="en-US"/>
        </w:rPr>
        <w:t xml:space="preserve">approx. </w:t>
      </w:r>
      <w:r w:rsidR="00DC2747">
        <w:rPr>
          <w:iCs/>
          <w:lang w:val="en-US"/>
        </w:rPr>
        <w:t>70%</w:t>
      </w:r>
      <w:r w:rsidR="00D86D74">
        <w:rPr>
          <w:iCs/>
          <w:lang w:val="en-US"/>
        </w:rPr>
        <w:t xml:space="preserve"> threshold)</w:t>
      </w:r>
      <w:proofErr w:type="gramStart"/>
      <w:r w:rsidR="00DC2747">
        <w:rPr>
          <w:iCs/>
          <w:lang w:val="en-US"/>
        </w:rPr>
        <w:t>,</w:t>
      </w:r>
      <w:proofErr w:type="gramEnd"/>
      <w:r w:rsidR="00DC2747">
        <w:rPr>
          <w:iCs/>
          <w:lang w:val="en-US"/>
        </w:rPr>
        <w:t xml:space="preserve"> </w:t>
      </w:r>
      <w:r w:rsidR="00D86D74">
        <w:rPr>
          <w:iCs/>
          <w:lang w:val="en-US"/>
        </w:rPr>
        <w:t xml:space="preserve">they </w:t>
      </w:r>
      <w:r w:rsidR="00DC2747">
        <w:rPr>
          <w:iCs/>
          <w:lang w:val="en-US"/>
        </w:rPr>
        <w:t>correspond to the</w:t>
      </w:r>
      <w:r w:rsidR="00D86D74">
        <w:rPr>
          <w:iCs/>
          <w:lang w:val="en-US"/>
        </w:rPr>
        <w:t xml:space="preserve"> mentioned</w:t>
      </w:r>
      <w:r w:rsidR="00DC2747">
        <w:rPr>
          <w:iCs/>
          <w:lang w:val="en-US"/>
        </w:rPr>
        <w:t xml:space="preserve"> </w:t>
      </w:r>
      <w:r w:rsidR="00DC2747" w:rsidRPr="00C45DF9">
        <w:rPr>
          <w:i/>
          <w:iCs/>
          <w:lang w:val="en-US"/>
        </w:rPr>
        <w:t>rank-stability islands</w:t>
      </w:r>
      <w:r w:rsidR="00DC2747">
        <w:rPr>
          <w:iCs/>
          <w:lang w:val="en-US"/>
        </w:rPr>
        <w:t>.</w:t>
      </w:r>
    </w:p>
    <w:p w14:paraId="4422A14F" w14:textId="25279ADA" w:rsidR="00354360" w:rsidRPr="001D60A2" w:rsidRDefault="00354360" w:rsidP="001D60A2">
      <w:pPr>
        <w:rPr>
          <w:i/>
          <w:iCs/>
          <w:lang w:val="en-US"/>
        </w:rPr>
      </w:pPr>
      <w:r w:rsidRPr="001D60A2">
        <w:rPr>
          <w:i/>
          <w:iCs/>
          <w:lang w:val="en-US"/>
        </w:rPr>
        <w:br/>
      </w:r>
      <w:proofErr w:type="gramStart"/>
      <w:r w:rsidRPr="001D60A2">
        <w:rPr>
          <w:i/>
          <w:iCs/>
          <w:lang w:val="en-US"/>
        </w:rPr>
        <w:t>line</w:t>
      </w:r>
      <w:proofErr w:type="gramEnd"/>
      <w:r w:rsidRPr="001D60A2">
        <w:rPr>
          <w:i/>
          <w:iCs/>
          <w:lang w:val="en-US"/>
        </w:rPr>
        <w:t xml:space="preserve"> 214: You say you used the 'largest sampling' time series for Fig. 6. Is this still true after including the paper from David et al.? I think the female time series from the </w:t>
      </w:r>
      <w:proofErr w:type="spellStart"/>
      <w:r w:rsidRPr="001D60A2">
        <w:rPr>
          <w:i/>
          <w:iCs/>
          <w:lang w:val="en-US"/>
        </w:rPr>
        <w:t>Caporaso</w:t>
      </w:r>
      <w:proofErr w:type="spellEnd"/>
      <w:r w:rsidRPr="001D60A2">
        <w:rPr>
          <w:i/>
          <w:iCs/>
          <w:lang w:val="en-US"/>
        </w:rPr>
        <w:t xml:space="preserve">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1875CEDB" w14:textId="54C18CC9" w:rsidR="00467948" w:rsidRPr="006F0DD2" w:rsidRDefault="00467948" w:rsidP="00467948">
      <w:pPr>
        <w:pStyle w:val="Prrafodelista"/>
        <w:numPr>
          <w:ilvl w:val="0"/>
          <w:numId w:val="16"/>
        </w:numPr>
        <w:rPr>
          <w:i/>
          <w:iCs/>
          <w:lang w:val="en-US"/>
        </w:rPr>
      </w:pPr>
      <w:r>
        <w:rPr>
          <w:iCs/>
          <w:lang w:val="en-US"/>
        </w:rPr>
        <w:t xml:space="preserve">Correct. We have changed it in </w:t>
      </w:r>
      <w:r w:rsidR="00D538DE">
        <w:rPr>
          <w:iCs/>
          <w:lang w:val="en-US"/>
        </w:rPr>
        <w:t>the results section</w:t>
      </w:r>
      <w:r>
        <w:rPr>
          <w:iCs/>
          <w:lang w:val="en-US"/>
        </w:rPr>
        <w:t xml:space="preserve">. Beta plots are less informative given present errors because the central values change less in beta than in V, </w:t>
      </w:r>
      <w:r w:rsidRPr="004502FC">
        <w:rPr>
          <w:iCs/>
          <w:lang w:val="en-US"/>
        </w:rPr>
        <w:t xml:space="preserve">the range of variation of beta is quite small (between 0.7 and 0.8) </w:t>
      </w:r>
      <w:r>
        <w:rPr>
          <w:iCs/>
          <w:lang w:val="en-US"/>
        </w:rPr>
        <w:t>compared to the error inferred. We added some plots in this reply to the referee, but we think they do not add much given the limitation in the number of figures.</w:t>
      </w:r>
    </w:p>
    <w:p w14:paraId="2B4E3F67" w14:textId="77777777" w:rsidR="00F7245B" w:rsidRDefault="00F7245B" w:rsidP="000C2326">
      <w:pPr>
        <w:pStyle w:val="Prrafodelista"/>
        <w:rPr>
          <w:iCs/>
          <w:lang w:val="en-US"/>
        </w:rPr>
      </w:pPr>
    </w:p>
    <w:p w14:paraId="73E32775" w14:textId="77777777" w:rsidR="00F7245B" w:rsidRDefault="00F7245B" w:rsidP="000C2326">
      <w:pPr>
        <w:pStyle w:val="Prrafodelista"/>
        <w:rPr>
          <w:iCs/>
          <w:lang w:val="en-US"/>
        </w:rPr>
      </w:pPr>
    </w:p>
    <w:p w14:paraId="03038C4B" w14:textId="64705B35" w:rsidR="00F7245B" w:rsidRDefault="00963C47" w:rsidP="000C2326">
      <w:pPr>
        <w:pStyle w:val="Prrafodelista"/>
        <w:rPr>
          <w:iCs/>
          <w:lang w:val="en-US"/>
        </w:rPr>
      </w:pPr>
      <w:r>
        <w:rPr>
          <w:iCs/>
          <w:lang w:val="en-US"/>
        </w:rPr>
        <w:t>Male</w:t>
      </w:r>
      <w:r w:rsidR="0097245F">
        <w:rPr>
          <w:iCs/>
          <w:lang w:val="en-US"/>
        </w:rPr>
        <w:t xml:space="preserve">’s gut from </w:t>
      </w:r>
      <w:proofErr w:type="spellStart"/>
      <w:r>
        <w:rPr>
          <w:iCs/>
          <w:lang w:val="en-US"/>
        </w:rPr>
        <w:t>Caporaso</w:t>
      </w:r>
      <w:proofErr w:type="spellEnd"/>
      <w:r>
        <w:rPr>
          <w:iCs/>
          <w:lang w:val="en-US"/>
        </w:rPr>
        <w:t xml:space="preserve"> </w:t>
      </w:r>
      <w:r w:rsidRPr="00DF2C09">
        <w:rPr>
          <w:i/>
          <w:iCs/>
          <w:lang w:val="en-US"/>
        </w:rPr>
        <w:t>et al</w:t>
      </w:r>
      <w:r>
        <w:rPr>
          <w:iCs/>
          <w:lang w:val="en-US"/>
        </w:rPr>
        <w:t>.,</w:t>
      </w:r>
      <w:r w:rsidR="0097245F">
        <w:rPr>
          <w:iCs/>
          <w:lang w:val="en-US"/>
        </w:rPr>
        <w:t xml:space="preserve"> </w:t>
      </w:r>
      <w:r w:rsidR="00DF2C09">
        <w:rPr>
          <w:iCs/>
          <w:lang w:val="en-US"/>
        </w:rPr>
        <w:t>article</w:t>
      </w:r>
      <w:r w:rsidR="0097245F">
        <w:rPr>
          <w:iCs/>
          <w:lang w:val="en-US"/>
        </w:rPr>
        <w:t xml:space="preserve">. </w:t>
      </w:r>
      <w:r>
        <w:rPr>
          <w:iCs/>
          <w:lang w:val="en-US"/>
        </w:rPr>
        <w:t xml:space="preserve"> </w:t>
      </w:r>
    </w:p>
    <w:p w14:paraId="3A29D317" w14:textId="30DA2467" w:rsidR="00F7245B" w:rsidRDefault="0042321F" w:rsidP="000C2326">
      <w:pPr>
        <w:pStyle w:val="Prrafodelista"/>
        <w:rPr>
          <w:iCs/>
          <w:lang w:val="en-US"/>
        </w:rPr>
      </w:pPr>
      <w:r w:rsidRPr="0042321F">
        <w:rPr>
          <w:iCs/>
          <w:noProof/>
          <w:lang w:val="es-ES" w:eastAsia="es-ES"/>
        </w:rPr>
        <w:lastRenderedPageBreak/>
        <w:drawing>
          <wp:inline distT="0" distB="0" distL="0" distR="0" wp14:anchorId="3BB34DAC" wp14:editId="3F0FD73B">
            <wp:extent cx="4110659" cy="41167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435" cy="4121488"/>
                    </a:xfrm>
                    <a:prstGeom prst="rect">
                      <a:avLst/>
                    </a:prstGeom>
                  </pic:spPr>
                </pic:pic>
              </a:graphicData>
            </a:graphic>
          </wp:inline>
        </w:drawing>
      </w:r>
    </w:p>
    <w:p w14:paraId="4567E302" w14:textId="77777777" w:rsidR="00DF2C09" w:rsidRDefault="00DF2C09" w:rsidP="000C2326">
      <w:pPr>
        <w:pStyle w:val="Prrafodelista"/>
        <w:rPr>
          <w:iCs/>
          <w:lang w:val="en-US"/>
        </w:rPr>
      </w:pPr>
    </w:p>
    <w:p w14:paraId="18A63744" w14:textId="77777777" w:rsidR="00327D41" w:rsidRDefault="00327D41" w:rsidP="000C2326">
      <w:pPr>
        <w:pStyle w:val="Prrafodelista"/>
        <w:rPr>
          <w:iCs/>
          <w:lang w:val="en-US"/>
        </w:rPr>
      </w:pPr>
    </w:p>
    <w:p w14:paraId="3BA2F0DD" w14:textId="77777777" w:rsidR="00327D41" w:rsidRDefault="00327D41" w:rsidP="000C2326">
      <w:pPr>
        <w:pStyle w:val="Prrafodelista"/>
        <w:rPr>
          <w:iCs/>
          <w:lang w:val="en-US"/>
        </w:rPr>
      </w:pPr>
    </w:p>
    <w:p w14:paraId="74FF1ADC" w14:textId="77777777" w:rsidR="00327D41" w:rsidRDefault="00327D41" w:rsidP="000C2326">
      <w:pPr>
        <w:pStyle w:val="Prrafodelista"/>
        <w:rPr>
          <w:iCs/>
          <w:lang w:val="en-US"/>
        </w:rPr>
      </w:pPr>
    </w:p>
    <w:p w14:paraId="79B65C2F" w14:textId="77777777" w:rsidR="00327D41" w:rsidRDefault="00327D41" w:rsidP="000C2326">
      <w:pPr>
        <w:pStyle w:val="Prrafodelista"/>
        <w:rPr>
          <w:iCs/>
          <w:lang w:val="en-US"/>
        </w:rPr>
      </w:pPr>
    </w:p>
    <w:p w14:paraId="41217048" w14:textId="77777777" w:rsidR="00327D41" w:rsidRDefault="00327D41" w:rsidP="000C2326">
      <w:pPr>
        <w:pStyle w:val="Prrafodelista"/>
        <w:rPr>
          <w:iCs/>
          <w:lang w:val="en-US"/>
        </w:rPr>
      </w:pPr>
    </w:p>
    <w:p w14:paraId="3ADD5246" w14:textId="77777777" w:rsidR="00327D41" w:rsidRDefault="00327D41" w:rsidP="000C2326">
      <w:pPr>
        <w:pStyle w:val="Prrafodelista"/>
        <w:rPr>
          <w:iCs/>
          <w:lang w:val="en-US"/>
        </w:rPr>
      </w:pPr>
    </w:p>
    <w:p w14:paraId="57AA1248" w14:textId="77777777" w:rsidR="00327D41" w:rsidRDefault="00327D41" w:rsidP="000C2326">
      <w:pPr>
        <w:pStyle w:val="Prrafodelista"/>
        <w:rPr>
          <w:iCs/>
          <w:lang w:val="en-US"/>
        </w:rPr>
      </w:pPr>
    </w:p>
    <w:p w14:paraId="328C3F9B" w14:textId="77777777" w:rsidR="00327D41" w:rsidRDefault="00327D41" w:rsidP="000C2326">
      <w:pPr>
        <w:pStyle w:val="Prrafodelista"/>
        <w:rPr>
          <w:iCs/>
          <w:lang w:val="en-US"/>
        </w:rPr>
      </w:pPr>
    </w:p>
    <w:p w14:paraId="4970E2EB" w14:textId="77777777" w:rsidR="00327D41" w:rsidRDefault="00327D41" w:rsidP="000C2326">
      <w:pPr>
        <w:pStyle w:val="Prrafodelista"/>
        <w:rPr>
          <w:iCs/>
          <w:lang w:val="en-US"/>
        </w:rPr>
      </w:pPr>
    </w:p>
    <w:p w14:paraId="0ABE2166" w14:textId="77777777" w:rsidR="00327D41" w:rsidRDefault="00327D41" w:rsidP="000C2326">
      <w:pPr>
        <w:pStyle w:val="Prrafodelista"/>
        <w:rPr>
          <w:iCs/>
          <w:lang w:val="en-US"/>
        </w:rPr>
      </w:pPr>
    </w:p>
    <w:p w14:paraId="3B13F93B" w14:textId="77777777" w:rsidR="00327D41" w:rsidRDefault="00327D41" w:rsidP="000C2326">
      <w:pPr>
        <w:pStyle w:val="Prrafodelista"/>
        <w:rPr>
          <w:iCs/>
          <w:lang w:val="en-US"/>
        </w:rPr>
      </w:pPr>
    </w:p>
    <w:p w14:paraId="084D2899" w14:textId="77777777" w:rsidR="00327D41" w:rsidRDefault="00327D41" w:rsidP="000C2326">
      <w:pPr>
        <w:pStyle w:val="Prrafodelista"/>
        <w:rPr>
          <w:iCs/>
          <w:lang w:val="en-US"/>
        </w:rPr>
      </w:pPr>
    </w:p>
    <w:p w14:paraId="131B3918" w14:textId="77777777" w:rsidR="00327D41" w:rsidRDefault="00327D41" w:rsidP="000C2326">
      <w:pPr>
        <w:pStyle w:val="Prrafodelista"/>
        <w:rPr>
          <w:iCs/>
          <w:lang w:val="en-US"/>
        </w:rPr>
      </w:pPr>
    </w:p>
    <w:p w14:paraId="166A1A73" w14:textId="77777777" w:rsidR="00327D41" w:rsidRDefault="00327D41" w:rsidP="000C2326">
      <w:pPr>
        <w:pStyle w:val="Prrafodelista"/>
        <w:rPr>
          <w:iCs/>
          <w:lang w:val="en-US"/>
        </w:rPr>
      </w:pPr>
    </w:p>
    <w:p w14:paraId="7F856140" w14:textId="77777777" w:rsidR="00327D41" w:rsidRDefault="00327D41" w:rsidP="000C2326">
      <w:pPr>
        <w:pStyle w:val="Prrafodelista"/>
        <w:rPr>
          <w:iCs/>
          <w:lang w:val="en-US"/>
        </w:rPr>
      </w:pPr>
    </w:p>
    <w:p w14:paraId="3C5BA99D" w14:textId="77777777" w:rsidR="00327D41" w:rsidRDefault="00327D41" w:rsidP="000C2326">
      <w:pPr>
        <w:pStyle w:val="Prrafodelista"/>
        <w:rPr>
          <w:iCs/>
          <w:lang w:val="en-US"/>
        </w:rPr>
      </w:pPr>
    </w:p>
    <w:p w14:paraId="2386AF8C" w14:textId="1330BC8E" w:rsidR="00327D41" w:rsidRDefault="00327D41" w:rsidP="000C2326">
      <w:pPr>
        <w:pStyle w:val="Prrafodelista"/>
        <w:rPr>
          <w:iCs/>
          <w:lang w:val="en-US"/>
        </w:rPr>
      </w:pPr>
      <w:r>
        <w:rPr>
          <w:iCs/>
          <w:lang w:val="en-US"/>
        </w:rPr>
        <w:t xml:space="preserve">Female’s gut from </w:t>
      </w:r>
      <w:proofErr w:type="spellStart"/>
      <w:r>
        <w:rPr>
          <w:iCs/>
          <w:lang w:val="en-US"/>
        </w:rPr>
        <w:t>Caporaso</w:t>
      </w:r>
      <w:proofErr w:type="spellEnd"/>
      <w:r>
        <w:rPr>
          <w:iCs/>
          <w:lang w:val="en-US"/>
        </w:rPr>
        <w:t xml:space="preserve"> </w:t>
      </w:r>
      <w:r w:rsidRPr="00DF2C09">
        <w:rPr>
          <w:i/>
          <w:iCs/>
          <w:lang w:val="en-US"/>
        </w:rPr>
        <w:t>et al</w:t>
      </w:r>
      <w:r>
        <w:rPr>
          <w:iCs/>
          <w:lang w:val="en-US"/>
        </w:rPr>
        <w:t>., article</w:t>
      </w:r>
    </w:p>
    <w:p w14:paraId="63FB776D" w14:textId="77777777" w:rsidR="00327D41" w:rsidRDefault="00327D41" w:rsidP="000C2326">
      <w:pPr>
        <w:pStyle w:val="Prrafodelista"/>
        <w:rPr>
          <w:iCs/>
          <w:lang w:val="en-US"/>
        </w:rPr>
      </w:pPr>
    </w:p>
    <w:p w14:paraId="3D7CAD00" w14:textId="43923ADA" w:rsidR="00DF2C09" w:rsidRPr="000C2326" w:rsidRDefault="00327D41" w:rsidP="000C2326">
      <w:pPr>
        <w:pStyle w:val="Prrafodelista"/>
        <w:rPr>
          <w:iCs/>
          <w:lang w:val="en-US"/>
        </w:rPr>
      </w:pPr>
      <w:r w:rsidRPr="00327D41">
        <w:rPr>
          <w:iCs/>
          <w:noProof/>
          <w:lang w:val="es-ES" w:eastAsia="es-ES"/>
        </w:rPr>
        <w:lastRenderedPageBreak/>
        <w:drawing>
          <wp:inline distT="0" distB="0" distL="0" distR="0" wp14:anchorId="5BE888A6" wp14:editId="11F0406D">
            <wp:extent cx="3821679" cy="378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224" cy="3803111"/>
                    </a:xfrm>
                    <a:prstGeom prst="rect">
                      <a:avLst/>
                    </a:prstGeom>
                  </pic:spPr>
                </pic:pic>
              </a:graphicData>
            </a:graphic>
          </wp:inline>
        </w:drawing>
      </w:r>
      <w:bookmarkStart w:id="40" w:name="_GoBack"/>
      <w:bookmarkEnd w:id="40"/>
    </w:p>
    <w:sectPr w:rsidR="00DF2C09" w:rsidRPr="000C2326" w:rsidSect="00DA7922">
      <w:footerReference w:type="even" r:id="rId10"/>
      <w:footerReference w:type="defaul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90873" w14:textId="77777777" w:rsidR="003D6927" w:rsidRDefault="003D6927" w:rsidP="009B5DE0">
      <w:r>
        <w:separator/>
      </w:r>
    </w:p>
  </w:endnote>
  <w:endnote w:type="continuationSeparator" w:id="0">
    <w:p w14:paraId="3D90566D" w14:textId="77777777" w:rsidR="003D6927" w:rsidRDefault="003D6927"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6A404" w14:textId="77777777" w:rsidR="009B5DE0" w:rsidRDefault="009B5DE0" w:rsidP="00A667E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D4B1D4" w14:textId="77777777" w:rsidR="009B5DE0" w:rsidRDefault="009B5DE0" w:rsidP="009B5DE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F1083" w14:textId="2A12055F" w:rsidR="009B5DE0" w:rsidRPr="00C56CE7" w:rsidRDefault="009B5DE0" w:rsidP="009B5DE0">
    <w:pPr>
      <w:pStyle w:val="Piedepgina"/>
      <w:framePr w:w="1258" w:wrap="none" w:vAnchor="text" w:hAnchor="page" w:x="9502" w:y="2"/>
      <w:rPr>
        <w:rStyle w:val="Nmerodepgina"/>
        <w:lang w:val="en-US"/>
      </w:rPr>
    </w:pPr>
    <w:r w:rsidRPr="00B40D7C">
      <w:rPr>
        <w:rStyle w:val="Nmerodepgina"/>
        <w:lang w:val="en-US"/>
      </w:rPr>
      <w:t xml:space="preserve">Page </w:t>
    </w:r>
    <w:r>
      <w:rPr>
        <w:rStyle w:val="Nmerodepgina"/>
      </w:rPr>
      <w:fldChar w:fldCharType="begin"/>
    </w:r>
    <w:r w:rsidRPr="00B40D7C">
      <w:rPr>
        <w:rStyle w:val="Nmerodepgina"/>
        <w:lang w:val="en-US"/>
      </w:rPr>
      <w:instrText xml:space="preserve">PAGE  </w:instrText>
    </w:r>
    <w:r>
      <w:rPr>
        <w:rStyle w:val="Nmerodepgina"/>
      </w:rPr>
      <w:fldChar w:fldCharType="separate"/>
    </w:r>
    <w:r w:rsidR="00175207">
      <w:rPr>
        <w:rStyle w:val="Nmerodepgina"/>
        <w:noProof/>
        <w:lang w:val="en-US"/>
      </w:rPr>
      <w:t>7</w:t>
    </w:r>
    <w:r>
      <w:rPr>
        <w:rStyle w:val="Nmerodepgina"/>
      </w:rPr>
      <w:fldChar w:fldCharType="end"/>
    </w:r>
    <w:r w:rsidRPr="00B40D7C">
      <w:rPr>
        <w:rStyle w:val="Nmerodepgina"/>
        <w:lang w:val="en-US"/>
      </w:rPr>
      <w:t xml:space="preserve"> of </w:t>
    </w:r>
    <w:r>
      <w:rPr>
        <w:rStyle w:val="Nmerodepgina"/>
      </w:rPr>
      <w:fldChar w:fldCharType="begin"/>
    </w:r>
    <w:r w:rsidRPr="00B40D7C">
      <w:rPr>
        <w:rStyle w:val="Nmerodepgina"/>
        <w:lang w:val="en-US"/>
      </w:rPr>
      <w:instrText xml:space="preserve"> NUMPAGES  \* MERGEFORMAT </w:instrText>
    </w:r>
    <w:r>
      <w:rPr>
        <w:rStyle w:val="Nmerodepgina"/>
      </w:rPr>
      <w:fldChar w:fldCharType="separate"/>
    </w:r>
    <w:r w:rsidR="00175207">
      <w:rPr>
        <w:rStyle w:val="Nmerodepgina"/>
        <w:noProof/>
        <w:lang w:val="en-US"/>
      </w:rPr>
      <w:t>7</w:t>
    </w:r>
    <w:r>
      <w:rPr>
        <w:rStyle w:val="Nmerodepgina"/>
      </w:rPr>
      <w:fldChar w:fldCharType="end"/>
    </w:r>
  </w:p>
  <w:p w14:paraId="0243170A" w14:textId="1BD29509" w:rsidR="009B5DE0" w:rsidRPr="00C56CE7" w:rsidRDefault="009B5DE0" w:rsidP="009B5DE0">
    <w:pPr>
      <w:pStyle w:val="Piedepgina"/>
      <w:ind w:right="360"/>
      <w:rPr>
        <w:lang w:val="en-US"/>
      </w:rPr>
    </w:pPr>
    <w:r w:rsidRPr="00C56CE7">
      <w:rPr>
        <w:lang w:val="en-US"/>
      </w:rPr>
      <w:t>Response to Reviewers</w:t>
    </w:r>
    <w:r w:rsidR="003444CC">
      <w:rPr>
        <w:lang w:val="en-US"/>
      </w:rPr>
      <w:t xml:space="preserve"> (</w:t>
    </w:r>
    <w:proofErr w:type="spellStart"/>
    <w:r w:rsidR="003444CC">
      <w:rPr>
        <w:lang w:val="en-US"/>
      </w:rPr>
      <w:t>mSystems00144-16R2</w:t>
    </w:r>
    <w:proofErr w:type="spellEnd"/>
    <w:r w:rsidR="00C56CE7" w:rsidRPr="00C56CE7">
      <w:rPr>
        <w:lang w:val="en-US"/>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0831" w14:textId="77777777" w:rsidR="009B5DE0" w:rsidRDefault="009B5DE0" w:rsidP="009B5DE0">
    <w:pPr>
      <w:pStyle w:val="Piedepgina"/>
      <w:framePr w:w="1258" w:wrap="none" w:vAnchor="text" w:hAnchor="page" w:x="9502" w:y="1"/>
      <w:rPr>
        <w:rStyle w:val="Nmerodepgina"/>
      </w:rPr>
    </w:pPr>
    <w:r>
      <w:rPr>
        <w:rStyle w:val="Nmerodepgina"/>
      </w:rPr>
      <w:t xml:space="preserve">Page </w:t>
    </w:r>
    <w:r>
      <w:rPr>
        <w:rStyle w:val="Nmerodepgina"/>
      </w:rPr>
      <w:fldChar w:fldCharType="begin"/>
    </w:r>
    <w:r>
      <w:rPr>
        <w:rStyle w:val="Nmerodepgina"/>
      </w:rPr>
      <w:instrText xml:space="preserve">PAGE  </w:instrText>
    </w:r>
    <w:r>
      <w:rPr>
        <w:rStyle w:val="Nmerodepgina"/>
      </w:rPr>
      <w:fldChar w:fldCharType="separate"/>
    </w:r>
    <w:r w:rsidR="005031E4">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031E4">
      <w:rPr>
        <w:rStyle w:val="Nmerodepgina"/>
        <w:noProof/>
      </w:rPr>
      <w:t>7</w:t>
    </w:r>
    <w:r>
      <w:rPr>
        <w:rStyle w:val="Nmerodepgina"/>
      </w:rPr>
      <w:fldChar w:fldCharType="end"/>
    </w:r>
  </w:p>
  <w:p w14:paraId="5C08FC77" w14:textId="77777777" w:rsidR="009B5DE0" w:rsidRDefault="009B5D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C87C" w14:textId="77777777" w:rsidR="003D6927" w:rsidRDefault="003D6927" w:rsidP="009B5DE0">
      <w:r>
        <w:separator/>
      </w:r>
    </w:p>
  </w:footnote>
  <w:footnote w:type="continuationSeparator" w:id="0">
    <w:p w14:paraId="3E643CCD" w14:textId="77777777" w:rsidR="003D6927" w:rsidRDefault="003D6927" w:rsidP="009B5D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62AA91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D7FEA"/>
    <w:multiLevelType w:val="hybridMultilevel"/>
    <w:tmpl w:val="1A6A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4"/>
  </w:num>
  <w:num w:numId="4">
    <w:abstractNumId w:val="5"/>
  </w:num>
  <w:num w:numId="5">
    <w:abstractNumId w:val="2"/>
  </w:num>
  <w:num w:numId="6">
    <w:abstractNumId w:val="8"/>
  </w:num>
  <w:num w:numId="7">
    <w:abstractNumId w:val="12"/>
  </w:num>
  <w:num w:numId="8">
    <w:abstractNumId w:val="10"/>
  </w:num>
  <w:num w:numId="9">
    <w:abstractNumId w:val="4"/>
  </w:num>
  <w:num w:numId="10">
    <w:abstractNumId w:val="0"/>
  </w:num>
  <w:num w:numId="11">
    <w:abstractNumId w:val="13"/>
  </w:num>
  <w:num w:numId="12">
    <w:abstractNumId w:val="3"/>
  </w:num>
  <w:num w:numId="13">
    <w:abstractNumId w:val="9"/>
  </w:num>
  <w:num w:numId="14">
    <w:abstractNumId w:val="15"/>
  </w:num>
  <w:num w:numId="15">
    <w:abstractNumId w:val="16"/>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FD"/>
    <w:rsid w:val="000132BB"/>
    <w:rsid w:val="00017DC5"/>
    <w:rsid w:val="000266F5"/>
    <w:rsid w:val="000346CE"/>
    <w:rsid w:val="00035636"/>
    <w:rsid w:val="00051095"/>
    <w:rsid w:val="00062956"/>
    <w:rsid w:val="0007479A"/>
    <w:rsid w:val="0008202A"/>
    <w:rsid w:val="000A31DD"/>
    <w:rsid w:val="000A7672"/>
    <w:rsid w:val="000B6663"/>
    <w:rsid w:val="000C2326"/>
    <w:rsid w:val="000E5C46"/>
    <w:rsid w:val="00105491"/>
    <w:rsid w:val="001063A7"/>
    <w:rsid w:val="00107A72"/>
    <w:rsid w:val="00123EE2"/>
    <w:rsid w:val="00131B9F"/>
    <w:rsid w:val="001529F5"/>
    <w:rsid w:val="00175207"/>
    <w:rsid w:val="00184858"/>
    <w:rsid w:val="0018524A"/>
    <w:rsid w:val="00186C78"/>
    <w:rsid w:val="00197EC3"/>
    <w:rsid w:val="001D54FD"/>
    <w:rsid w:val="001D60A2"/>
    <w:rsid w:val="001E7025"/>
    <w:rsid w:val="0020193B"/>
    <w:rsid w:val="002058A7"/>
    <w:rsid w:val="00207167"/>
    <w:rsid w:val="00210CCC"/>
    <w:rsid w:val="00213836"/>
    <w:rsid w:val="00247B36"/>
    <w:rsid w:val="00267781"/>
    <w:rsid w:val="00276796"/>
    <w:rsid w:val="002811E3"/>
    <w:rsid w:val="0029494E"/>
    <w:rsid w:val="002A34E3"/>
    <w:rsid w:val="002B2412"/>
    <w:rsid w:val="00301E17"/>
    <w:rsid w:val="00327D41"/>
    <w:rsid w:val="003316A1"/>
    <w:rsid w:val="003444CC"/>
    <w:rsid w:val="00354360"/>
    <w:rsid w:val="00355111"/>
    <w:rsid w:val="00360308"/>
    <w:rsid w:val="00360ADC"/>
    <w:rsid w:val="003616CE"/>
    <w:rsid w:val="003655D8"/>
    <w:rsid w:val="003676BF"/>
    <w:rsid w:val="00376DF1"/>
    <w:rsid w:val="00394553"/>
    <w:rsid w:val="00394E18"/>
    <w:rsid w:val="003B18E2"/>
    <w:rsid w:val="003D6927"/>
    <w:rsid w:val="003E0D8D"/>
    <w:rsid w:val="003F07B8"/>
    <w:rsid w:val="003F56B9"/>
    <w:rsid w:val="0042321F"/>
    <w:rsid w:val="00442D7B"/>
    <w:rsid w:val="00451009"/>
    <w:rsid w:val="00456C38"/>
    <w:rsid w:val="0046152F"/>
    <w:rsid w:val="00467948"/>
    <w:rsid w:val="00474297"/>
    <w:rsid w:val="00474E9D"/>
    <w:rsid w:val="00487953"/>
    <w:rsid w:val="00491C67"/>
    <w:rsid w:val="00495F7A"/>
    <w:rsid w:val="00496F4F"/>
    <w:rsid w:val="004B4A90"/>
    <w:rsid w:val="004C1432"/>
    <w:rsid w:val="004C1B9D"/>
    <w:rsid w:val="004D0A3C"/>
    <w:rsid w:val="004D67B5"/>
    <w:rsid w:val="004E5811"/>
    <w:rsid w:val="004F513D"/>
    <w:rsid w:val="005031E4"/>
    <w:rsid w:val="00510FFB"/>
    <w:rsid w:val="00511ED1"/>
    <w:rsid w:val="0051469A"/>
    <w:rsid w:val="00531837"/>
    <w:rsid w:val="0053206B"/>
    <w:rsid w:val="0055262F"/>
    <w:rsid w:val="0056092C"/>
    <w:rsid w:val="00576C44"/>
    <w:rsid w:val="00582F66"/>
    <w:rsid w:val="005A4ABE"/>
    <w:rsid w:val="005D386D"/>
    <w:rsid w:val="005F1C4D"/>
    <w:rsid w:val="005F6F8A"/>
    <w:rsid w:val="005F6FDF"/>
    <w:rsid w:val="005F7354"/>
    <w:rsid w:val="005F7969"/>
    <w:rsid w:val="00633588"/>
    <w:rsid w:val="00636398"/>
    <w:rsid w:val="00641080"/>
    <w:rsid w:val="00644788"/>
    <w:rsid w:val="0065077B"/>
    <w:rsid w:val="006664B9"/>
    <w:rsid w:val="006921D8"/>
    <w:rsid w:val="006A4E7A"/>
    <w:rsid w:val="006B4581"/>
    <w:rsid w:val="006C75E6"/>
    <w:rsid w:val="006F216F"/>
    <w:rsid w:val="006F6A04"/>
    <w:rsid w:val="007171D5"/>
    <w:rsid w:val="00720024"/>
    <w:rsid w:val="0072046F"/>
    <w:rsid w:val="0075418D"/>
    <w:rsid w:val="00762716"/>
    <w:rsid w:val="007907F5"/>
    <w:rsid w:val="007A5B7E"/>
    <w:rsid w:val="007B45EE"/>
    <w:rsid w:val="007C460D"/>
    <w:rsid w:val="007D63AE"/>
    <w:rsid w:val="007D722E"/>
    <w:rsid w:val="007E02D6"/>
    <w:rsid w:val="007E5844"/>
    <w:rsid w:val="008107DF"/>
    <w:rsid w:val="00827E45"/>
    <w:rsid w:val="008426FD"/>
    <w:rsid w:val="008450B3"/>
    <w:rsid w:val="00861DE3"/>
    <w:rsid w:val="008645F2"/>
    <w:rsid w:val="00865468"/>
    <w:rsid w:val="00874427"/>
    <w:rsid w:val="008807D7"/>
    <w:rsid w:val="008814E6"/>
    <w:rsid w:val="008A15BD"/>
    <w:rsid w:val="008A427A"/>
    <w:rsid w:val="008B3F29"/>
    <w:rsid w:val="008D3935"/>
    <w:rsid w:val="008D5EE7"/>
    <w:rsid w:val="008E13D0"/>
    <w:rsid w:val="008F6B30"/>
    <w:rsid w:val="00905E04"/>
    <w:rsid w:val="00921231"/>
    <w:rsid w:val="00926E86"/>
    <w:rsid w:val="00961B8E"/>
    <w:rsid w:val="00963C47"/>
    <w:rsid w:val="00967089"/>
    <w:rsid w:val="0097210E"/>
    <w:rsid w:val="0097245F"/>
    <w:rsid w:val="009752EB"/>
    <w:rsid w:val="009877DD"/>
    <w:rsid w:val="00995F3B"/>
    <w:rsid w:val="009A07B6"/>
    <w:rsid w:val="009A1779"/>
    <w:rsid w:val="009B5DE0"/>
    <w:rsid w:val="009C03B6"/>
    <w:rsid w:val="009C3FBC"/>
    <w:rsid w:val="009D38D9"/>
    <w:rsid w:val="009E3431"/>
    <w:rsid w:val="009E3BD2"/>
    <w:rsid w:val="009E412A"/>
    <w:rsid w:val="009F539C"/>
    <w:rsid w:val="00A04879"/>
    <w:rsid w:val="00A26515"/>
    <w:rsid w:val="00A357E3"/>
    <w:rsid w:val="00A41B6B"/>
    <w:rsid w:val="00A45BDB"/>
    <w:rsid w:val="00A76AA1"/>
    <w:rsid w:val="00A803A3"/>
    <w:rsid w:val="00A9061E"/>
    <w:rsid w:val="00A97BB6"/>
    <w:rsid w:val="00AC52C6"/>
    <w:rsid w:val="00AC61DD"/>
    <w:rsid w:val="00AE31C9"/>
    <w:rsid w:val="00AE6967"/>
    <w:rsid w:val="00AF3CD1"/>
    <w:rsid w:val="00B03881"/>
    <w:rsid w:val="00B15C90"/>
    <w:rsid w:val="00B25FDF"/>
    <w:rsid w:val="00B27755"/>
    <w:rsid w:val="00B327C7"/>
    <w:rsid w:val="00B40D7C"/>
    <w:rsid w:val="00B509E9"/>
    <w:rsid w:val="00B536BC"/>
    <w:rsid w:val="00B55AE2"/>
    <w:rsid w:val="00B74973"/>
    <w:rsid w:val="00BA0467"/>
    <w:rsid w:val="00BB421E"/>
    <w:rsid w:val="00BB5391"/>
    <w:rsid w:val="00BB5D58"/>
    <w:rsid w:val="00BB743C"/>
    <w:rsid w:val="00BC553A"/>
    <w:rsid w:val="00BF6394"/>
    <w:rsid w:val="00C177F8"/>
    <w:rsid w:val="00C2087C"/>
    <w:rsid w:val="00C22983"/>
    <w:rsid w:val="00C2577C"/>
    <w:rsid w:val="00C36E6F"/>
    <w:rsid w:val="00C45DF9"/>
    <w:rsid w:val="00C47AE9"/>
    <w:rsid w:val="00C552F6"/>
    <w:rsid w:val="00C56CE7"/>
    <w:rsid w:val="00C76EC6"/>
    <w:rsid w:val="00C80426"/>
    <w:rsid w:val="00C90432"/>
    <w:rsid w:val="00CB2E40"/>
    <w:rsid w:val="00CB2F19"/>
    <w:rsid w:val="00CB79E3"/>
    <w:rsid w:val="00CC639E"/>
    <w:rsid w:val="00CD1869"/>
    <w:rsid w:val="00CE4988"/>
    <w:rsid w:val="00D2713D"/>
    <w:rsid w:val="00D35784"/>
    <w:rsid w:val="00D47DCA"/>
    <w:rsid w:val="00D538DE"/>
    <w:rsid w:val="00D570D8"/>
    <w:rsid w:val="00D6279E"/>
    <w:rsid w:val="00D64243"/>
    <w:rsid w:val="00D84146"/>
    <w:rsid w:val="00D86D74"/>
    <w:rsid w:val="00D90247"/>
    <w:rsid w:val="00DA039B"/>
    <w:rsid w:val="00DA378C"/>
    <w:rsid w:val="00DA5213"/>
    <w:rsid w:val="00DA7922"/>
    <w:rsid w:val="00DB04ED"/>
    <w:rsid w:val="00DC2747"/>
    <w:rsid w:val="00DC6CE2"/>
    <w:rsid w:val="00DE16C1"/>
    <w:rsid w:val="00DE1F3D"/>
    <w:rsid w:val="00DE4DA3"/>
    <w:rsid w:val="00DF2C09"/>
    <w:rsid w:val="00DF3850"/>
    <w:rsid w:val="00E119F7"/>
    <w:rsid w:val="00E21BDA"/>
    <w:rsid w:val="00E62C77"/>
    <w:rsid w:val="00E63167"/>
    <w:rsid w:val="00E7193C"/>
    <w:rsid w:val="00E720BB"/>
    <w:rsid w:val="00E87E44"/>
    <w:rsid w:val="00E92591"/>
    <w:rsid w:val="00EC4A91"/>
    <w:rsid w:val="00ED4F51"/>
    <w:rsid w:val="00ED53F4"/>
    <w:rsid w:val="00EF7EBF"/>
    <w:rsid w:val="00F074C2"/>
    <w:rsid w:val="00F30976"/>
    <w:rsid w:val="00F43DB6"/>
    <w:rsid w:val="00F44D27"/>
    <w:rsid w:val="00F50DE9"/>
    <w:rsid w:val="00F53BFC"/>
    <w:rsid w:val="00F638C4"/>
    <w:rsid w:val="00F67532"/>
    <w:rsid w:val="00F7245B"/>
    <w:rsid w:val="00FA1998"/>
    <w:rsid w:val="00FB249E"/>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 w:type="paragraph" w:styleId="Cita">
    <w:name w:val="Quote"/>
    <w:basedOn w:val="Normal"/>
    <w:next w:val="Normal"/>
    <w:link w:val="CitaCar"/>
    <w:uiPriority w:val="29"/>
    <w:qFormat/>
    <w:rsid w:val="0008202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8202A"/>
    <w:rPr>
      <w:i/>
      <w:iCs/>
      <w:color w:val="404040" w:themeColor="text1" w:themeTint="BF"/>
    </w:rPr>
  </w:style>
  <w:style w:type="paragraph" w:styleId="Citadestacada">
    <w:name w:val="Intense Quote"/>
    <w:basedOn w:val="Normal"/>
    <w:next w:val="Normal"/>
    <w:link w:val="CitadestacadaC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8202A"/>
    <w:rPr>
      <w:i/>
      <w:iCs/>
      <w:color w:val="5B9BD5" w:themeColor="accent1"/>
    </w:rPr>
  </w:style>
  <w:style w:type="character" w:styleId="nfasis">
    <w:name w:val="Emphasis"/>
    <w:basedOn w:val="Fuentedeprrafopredeter"/>
    <w:uiPriority w:val="20"/>
    <w:qFormat/>
    <w:rsid w:val="0008202A"/>
    <w:rPr>
      <w:i/>
      <w:iCs/>
    </w:rPr>
  </w:style>
  <w:style w:type="paragraph" w:styleId="Ttulo">
    <w:name w:val="Title"/>
    <w:basedOn w:val="Normal"/>
    <w:next w:val="Normal"/>
    <w:link w:val="TtuloC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DE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B5DE0"/>
    <w:pPr>
      <w:tabs>
        <w:tab w:val="center" w:pos="4252"/>
        <w:tab w:val="right" w:pos="8504"/>
      </w:tabs>
    </w:pPr>
  </w:style>
  <w:style w:type="character" w:customStyle="1" w:styleId="EncabezadoCar">
    <w:name w:val="Encabezado Car"/>
    <w:basedOn w:val="Fuentedeprrafopredeter"/>
    <w:link w:val="Encabezado"/>
    <w:uiPriority w:val="99"/>
    <w:rsid w:val="009B5DE0"/>
  </w:style>
  <w:style w:type="paragraph" w:styleId="Piedepgina">
    <w:name w:val="footer"/>
    <w:basedOn w:val="Normal"/>
    <w:link w:val="PiedepginaCar"/>
    <w:uiPriority w:val="99"/>
    <w:unhideWhenUsed/>
    <w:rsid w:val="009B5DE0"/>
    <w:pPr>
      <w:tabs>
        <w:tab w:val="center" w:pos="4252"/>
        <w:tab w:val="right" w:pos="8504"/>
      </w:tabs>
    </w:pPr>
  </w:style>
  <w:style w:type="character" w:customStyle="1" w:styleId="PiedepginaCar">
    <w:name w:val="Pie de página Car"/>
    <w:basedOn w:val="Fuentedeprrafopredeter"/>
    <w:link w:val="Piedepgina"/>
    <w:uiPriority w:val="99"/>
    <w:rsid w:val="009B5DE0"/>
  </w:style>
  <w:style w:type="character" w:styleId="Nmerodepgina">
    <w:name w:val="page number"/>
    <w:basedOn w:val="Fuentedeprrafopredeter"/>
    <w:uiPriority w:val="99"/>
    <w:semiHidden/>
    <w:unhideWhenUsed/>
    <w:rsid w:val="009B5DE0"/>
  </w:style>
  <w:style w:type="paragraph" w:styleId="Subttulo">
    <w:name w:val="Subtitle"/>
    <w:basedOn w:val="Normal"/>
    <w:next w:val="Normal"/>
    <w:link w:val="SubttuloCar"/>
    <w:uiPriority w:val="11"/>
    <w:qFormat/>
    <w:rsid w:val="00C56CE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C56CE7"/>
    <w:rPr>
      <w:color w:val="5A5A5A" w:themeColor="text1" w:themeTint="A5"/>
      <w:spacing w:val="15"/>
      <w:sz w:val="22"/>
      <w:szCs w:val="22"/>
    </w:rPr>
  </w:style>
  <w:style w:type="paragraph" w:styleId="Textodeglobo">
    <w:name w:val="Balloon Text"/>
    <w:basedOn w:val="Normal"/>
    <w:link w:val="TextodegloboCar"/>
    <w:uiPriority w:val="99"/>
    <w:semiHidden/>
    <w:unhideWhenUsed/>
    <w:rsid w:val="00175207"/>
    <w:rPr>
      <w:rFonts w:ascii="Tahoma" w:hAnsi="Tahoma" w:cs="Tahoma"/>
      <w:sz w:val="16"/>
      <w:szCs w:val="16"/>
    </w:rPr>
  </w:style>
  <w:style w:type="character" w:customStyle="1" w:styleId="TextodegloboCar">
    <w:name w:val="Texto de globo Car"/>
    <w:basedOn w:val="Fuentedeprrafopredeter"/>
    <w:link w:val="Textodeglobo"/>
    <w:uiPriority w:val="99"/>
    <w:semiHidden/>
    <w:rsid w:val="001752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 w:type="paragraph" w:styleId="Cita">
    <w:name w:val="Quote"/>
    <w:basedOn w:val="Normal"/>
    <w:next w:val="Normal"/>
    <w:link w:val="CitaCar"/>
    <w:uiPriority w:val="29"/>
    <w:qFormat/>
    <w:rsid w:val="0008202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8202A"/>
    <w:rPr>
      <w:i/>
      <w:iCs/>
      <w:color w:val="404040" w:themeColor="text1" w:themeTint="BF"/>
    </w:rPr>
  </w:style>
  <w:style w:type="paragraph" w:styleId="Citadestacada">
    <w:name w:val="Intense Quote"/>
    <w:basedOn w:val="Normal"/>
    <w:next w:val="Normal"/>
    <w:link w:val="CitadestacadaC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8202A"/>
    <w:rPr>
      <w:i/>
      <w:iCs/>
      <w:color w:val="5B9BD5" w:themeColor="accent1"/>
    </w:rPr>
  </w:style>
  <w:style w:type="character" w:styleId="nfasis">
    <w:name w:val="Emphasis"/>
    <w:basedOn w:val="Fuentedeprrafopredeter"/>
    <w:uiPriority w:val="20"/>
    <w:qFormat/>
    <w:rsid w:val="0008202A"/>
    <w:rPr>
      <w:i/>
      <w:iCs/>
    </w:rPr>
  </w:style>
  <w:style w:type="paragraph" w:styleId="Ttulo">
    <w:name w:val="Title"/>
    <w:basedOn w:val="Normal"/>
    <w:next w:val="Normal"/>
    <w:link w:val="TtuloC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DE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B5DE0"/>
    <w:pPr>
      <w:tabs>
        <w:tab w:val="center" w:pos="4252"/>
        <w:tab w:val="right" w:pos="8504"/>
      </w:tabs>
    </w:pPr>
  </w:style>
  <w:style w:type="character" w:customStyle="1" w:styleId="EncabezadoCar">
    <w:name w:val="Encabezado Car"/>
    <w:basedOn w:val="Fuentedeprrafopredeter"/>
    <w:link w:val="Encabezado"/>
    <w:uiPriority w:val="99"/>
    <w:rsid w:val="009B5DE0"/>
  </w:style>
  <w:style w:type="paragraph" w:styleId="Piedepgina">
    <w:name w:val="footer"/>
    <w:basedOn w:val="Normal"/>
    <w:link w:val="PiedepginaCar"/>
    <w:uiPriority w:val="99"/>
    <w:unhideWhenUsed/>
    <w:rsid w:val="009B5DE0"/>
    <w:pPr>
      <w:tabs>
        <w:tab w:val="center" w:pos="4252"/>
        <w:tab w:val="right" w:pos="8504"/>
      </w:tabs>
    </w:pPr>
  </w:style>
  <w:style w:type="character" w:customStyle="1" w:styleId="PiedepginaCar">
    <w:name w:val="Pie de página Car"/>
    <w:basedOn w:val="Fuentedeprrafopredeter"/>
    <w:link w:val="Piedepgina"/>
    <w:uiPriority w:val="99"/>
    <w:rsid w:val="009B5DE0"/>
  </w:style>
  <w:style w:type="character" w:styleId="Nmerodepgina">
    <w:name w:val="page number"/>
    <w:basedOn w:val="Fuentedeprrafopredeter"/>
    <w:uiPriority w:val="99"/>
    <w:semiHidden/>
    <w:unhideWhenUsed/>
    <w:rsid w:val="009B5DE0"/>
  </w:style>
  <w:style w:type="paragraph" w:styleId="Subttulo">
    <w:name w:val="Subtitle"/>
    <w:basedOn w:val="Normal"/>
    <w:next w:val="Normal"/>
    <w:link w:val="SubttuloCar"/>
    <w:uiPriority w:val="11"/>
    <w:qFormat/>
    <w:rsid w:val="00C56CE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C56CE7"/>
    <w:rPr>
      <w:color w:val="5A5A5A" w:themeColor="text1" w:themeTint="A5"/>
      <w:spacing w:val="15"/>
      <w:sz w:val="22"/>
      <w:szCs w:val="22"/>
    </w:rPr>
  </w:style>
  <w:style w:type="paragraph" w:styleId="Textodeglobo">
    <w:name w:val="Balloon Text"/>
    <w:basedOn w:val="Normal"/>
    <w:link w:val="TextodegloboCar"/>
    <w:uiPriority w:val="99"/>
    <w:semiHidden/>
    <w:unhideWhenUsed/>
    <w:rsid w:val="00175207"/>
    <w:rPr>
      <w:rFonts w:ascii="Tahoma" w:hAnsi="Tahoma" w:cs="Tahoma"/>
      <w:sz w:val="16"/>
      <w:szCs w:val="16"/>
    </w:rPr>
  </w:style>
  <w:style w:type="character" w:customStyle="1" w:styleId="TextodegloboCar">
    <w:name w:val="Texto de globo Car"/>
    <w:basedOn w:val="Fuentedeprrafopredeter"/>
    <w:link w:val="Textodeglobo"/>
    <w:uiPriority w:val="99"/>
    <w:semiHidden/>
    <w:rsid w:val="001752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1739</Words>
  <Characters>9570</Characters>
  <Application>Microsoft Office Word</Application>
  <DocSecurity>0</DocSecurity>
  <Lines>79</Lines>
  <Paragraphs>22</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Response to Reviewers</vt:lpstr>
      <vt:lpstr>Response to Reviewers</vt:lpstr>
      <vt:lpstr>Reviewer #2 </vt:lpstr>
      <vt:lpstr>Comments for the Author:</vt:lpstr>
    </vt:vector>
  </TitlesOfParts>
  <Company>University of Valencia</Company>
  <LinksUpToDate>false</LinksUpToDate>
  <CharactersWithSpaces>11287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lastModifiedBy>Usuario</cp:lastModifiedBy>
  <cp:revision>3</cp:revision>
  <dcterms:created xsi:type="dcterms:W3CDTF">2017-02-01T11:53:00Z</dcterms:created>
  <dcterms:modified xsi:type="dcterms:W3CDTF">2017-02-15T15:35:00Z</dcterms:modified>
</cp:coreProperties>
</file>